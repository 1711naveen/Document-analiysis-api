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C8143E" w:rsidRDefault="004436D6">
      <w:pPr>
        <w:shd w:val="clear" w:color="auto" w:fill="FFFFFF"/>
        <w:tabs>
          <w:tab w:val="left" w:pos="8270"/>
        </w:tabs>
        <w:jc w:val="both"/>
        <w:rPr>
          <w:rFonts w:ascii="Times New Roman" w:hAnsi="Times New Roman" w:cs="Times New Roman"/>
        </w:rPr>
      </w:pPr>
      <w:r/>
    </w:p>
    <w:p w:rsidR="008E34DC" w:rsidRDefault="008E34D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9B52C4" w:rsidRPr="006558AD" w:rsidRDefault="009B52C4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181B54">
      <w:pPr>
        <w:numPr>
          <w:ilvl w:val="0"/>
          <w:numId w:val="65"/>
        </w:numPr>
        <w:shd w:val="clear" w:color="auto" w:fill="FFFFFF"/>
        <w:tabs>
          <w:tab w:val="left" w:pos="744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181B54">
      <w:pPr>
        <w:numPr>
          <w:ilvl w:val="0"/>
          <w:numId w:val="65"/>
        </w:numPr>
        <w:shd w:val="clear" w:color="auto" w:fill="FFFFFF"/>
        <w:tabs>
          <w:tab w:val="left" w:pos="744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181B54">
      <w:pPr>
        <w:numPr>
          <w:ilvl w:val="0"/>
          <w:numId w:val="65"/>
        </w:numPr>
        <w:shd w:val="clear" w:color="auto" w:fill="FFFFFF"/>
        <w:tabs>
          <w:tab w:val="left" w:pos="744"/>
        </w:tabs>
        <w:jc w:val="both"/>
        <w:rPr>
          <w:rFonts w:ascii="Times New Roman" w:hAnsi="Times New Roman" w:cs="Times New Roman"/>
        </w:rPr>
      </w:pPr>
      <w:r/>
    </w:p>
    <w:p w:rsidR="004436D6" w:rsidRDefault="004436D6" w:rsidP="00181B54">
      <w:pPr>
        <w:numPr>
          <w:ilvl w:val="0"/>
          <w:numId w:val="65"/>
        </w:numPr>
        <w:shd w:val="clear" w:color="auto" w:fill="FFFFFF"/>
        <w:tabs>
          <w:tab w:val="left" w:pos="744"/>
        </w:tabs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4E0803">
      <w:pPr>
        <w:shd w:val="clear" w:color="auto" w:fill="FFFFFF"/>
        <w:tabs>
          <w:tab w:val="left" w:pos="744"/>
        </w:tabs>
        <w:ind w:left="720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C8143E" w:rsidRDefault="004436D6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855401" w:rsidRDefault="00855401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Default="004436D6" w:rsidP="009F3D28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9B52C4" w:rsidRDefault="009B52C4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9B52C4" w:rsidRPr="009B52C4" w:rsidRDefault="009B52C4" w:rsidP="009B52C4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/>
    </w:p>
    <w:p w:rsidR="009B52C4" w:rsidRPr="009B52C4" w:rsidRDefault="00BD5F05" w:rsidP="009B52C4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9B52C4" w:rsidRDefault="009B52C4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9B52C4" w:rsidRDefault="009B52C4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9B52C4" w:rsidRPr="009B52C4" w:rsidRDefault="009B52C4" w:rsidP="009B52C4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/>
    </w:p>
    <w:p w:rsidR="009B52C4" w:rsidRPr="009B52C4" w:rsidRDefault="00BD5F05" w:rsidP="009B52C4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9B52C4" w:rsidRPr="006558AD" w:rsidRDefault="009B52C4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181B54">
      <w:pPr>
        <w:numPr>
          <w:ilvl w:val="0"/>
          <w:numId w:val="66"/>
        </w:num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181B54">
      <w:pPr>
        <w:numPr>
          <w:ilvl w:val="0"/>
          <w:numId w:val="66"/>
        </w:num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181B54">
      <w:pPr>
        <w:numPr>
          <w:ilvl w:val="0"/>
          <w:numId w:val="66"/>
        </w:numPr>
        <w:shd w:val="clear" w:color="auto" w:fill="FFFFFF"/>
        <w:tabs>
          <w:tab w:val="left" w:pos="590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181B54">
      <w:pPr>
        <w:numPr>
          <w:ilvl w:val="0"/>
          <w:numId w:val="66"/>
        </w:numPr>
        <w:shd w:val="clear" w:color="auto" w:fill="FFFFFF"/>
        <w:tabs>
          <w:tab w:val="left" w:pos="590"/>
        </w:tabs>
        <w:jc w:val="both"/>
        <w:rPr>
          <w:rFonts w:ascii="Times New Roman" w:hAnsi="Times New Roman" w:cs="Times New Roman"/>
        </w:rPr>
      </w:pPr>
      <w:r/>
    </w:p>
    <w:p w:rsidR="004436D6" w:rsidRDefault="004436D6" w:rsidP="00181B54">
      <w:pPr>
        <w:numPr>
          <w:ilvl w:val="0"/>
          <w:numId w:val="66"/>
        </w:numPr>
        <w:shd w:val="clear" w:color="auto" w:fill="FFFFFF"/>
        <w:tabs>
          <w:tab w:val="left" w:pos="590"/>
        </w:tabs>
        <w:jc w:val="both"/>
        <w:rPr>
          <w:rFonts w:ascii="Times New Roman" w:hAnsi="Times New Roman" w:cs="Times New Roman"/>
        </w:rPr>
      </w:pPr>
      <w:r/>
    </w:p>
    <w:p w:rsidR="009C052C" w:rsidRPr="009C052C" w:rsidRDefault="004436D6" w:rsidP="009C052C">
      <w:pPr>
        <w:numPr>
          <w:ilvl w:val="0"/>
          <w:numId w:val="66"/>
        </w:numPr>
        <w:shd w:val="clear" w:color="auto" w:fill="FFFFFF"/>
        <w:tabs>
          <w:tab w:val="left" w:pos="590"/>
        </w:tabs>
        <w:jc w:val="both"/>
        <w:rPr>
          <w:rFonts w:ascii="Times New Roman" w:hAnsi="Times New Roman" w:cs="Times New Roman"/>
        </w:rPr>
      </w:pPr>
      <w:r/>
    </w:p>
    <w:p w:rsidR="00650249" w:rsidRDefault="00650249" w:rsidP="005A3B3A">
      <w:pPr>
        <w:shd w:val="clear" w:color="auto" w:fill="FFFFFF"/>
        <w:ind w:left="720"/>
        <w:rPr>
          <w:rFonts w:ascii="Times New Roman" w:hAnsi="Times New Roman" w:cs="Times New Roman"/>
        </w:rPr>
      </w:pPr>
      <w:r/>
    </w:p>
    <w:p w:rsidR="00650249" w:rsidRPr="00650249" w:rsidRDefault="00650249" w:rsidP="00650249">
      <w:pPr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</w:rPr>
      </w:pPr>
      <w:r/>
    </w:p>
    <w:p w:rsidR="00772DA7" w:rsidRDefault="00BD5F05" w:rsidP="006502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  <w:r/>
    </w:p>
    <w:p w:rsidR="00650249" w:rsidRDefault="00650249" w:rsidP="006502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  <w:r/>
    </w:p>
    <w:p w:rsidR="00C8143E" w:rsidRDefault="0006655A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/>
    </w:p>
    <w:p w:rsidR="00C8143E" w:rsidRDefault="0006655A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/>
    </w:p>
    <w:p w:rsidR="00C8143E" w:rsidRDefault="0006655A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4E0803">
      <w:pPr>
        <w:shd w:val="clear" w:color="auto" w:fill="FFFFFF"/>
        <w:tabs>
          <w:tab w:val="left" w:pos="586"/>
        </w:tabs>
        <w:ind w:left="720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4E0803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50249" w:rsidRPr="006558AD" w:rsidRDefault="00650249" w:rsidP="004E0803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50249" w:rsidRPr="006558AD" w:rsidRDefault="00650249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50249" w:rsidRPr="006558AD" w:rsidRDefault="00650249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181B54" w:rsidRPr="006558AD" w:rsidRDefault="004436D6" w:rsidP="00181B54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5071"/>
      </w:tblGrid>
      <w:tr w:rsidR="00181B54" w:rsidRPr="00C66B35" w:rsidTr="00B55E8D">
        <w:trPr>
          <w:jc w:val="center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181B54" w:rsidRPr="00C66B35" w:rsidRDefault="00181B54" w:rsidP="00650249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Information </w:t>
            </w:r>
          </w:p>
        </w:tc>
        <w:tc>
          <w:tcPr>
            <w:tcW w:w="5071" w:type="dxa"/>
            <w:tcBorders>
              <w:top w:val="single" w:sz="4" w:space="0" w:color="auto"/>
              <w:bottom w:val="single" w:sz="4" w:space="0" w:color="auto"/>
            </w:tcBorders>
          </w:tcPr>
          <w:p w:rsidR="00181B54" w:rsidRPr="00C66B35" w:rsidRDefault="00650249" w:rsidP="00650249">
            <w:pPr>
              <w:jc w:val="both"/>
              <w:rPr>
                <w:rFonts w:ascii="Times New Roman" w:hAnsi="Times New Roman" w:cs="Times New Roman"/>
              </w:rPr>
            </w:pPr>
            <w:r w:rsidRPr="00650249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181B54" w:rsidRPr="00C66B35" w:rsidTr="00B55E8D">
        <w:trPr>
          <w:jc w:val="center"/>
        </w:trPr>
        <w:tc>
          <w:tcPr>
            <w:tcW w:w="2166" w:type="dxa"/>
            <w:tcBorders>
              <w:top w:val="single" w:sz="4" w:space="0" w:color="auto"/>
            </w:tcBorders>
          </w:tcPr>
          <w:p w:rsidR="00181B54" w:rsidRPr="00C66B35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Phonetic</w:t>
            </w:r>
          </w:p>
        </w:tc>
        <w:tc>
          <w:tcPr>
            <w:tcW w:w="5071" w:type="dxa"/>
            <w:tcBorders>
              <w:top w:val="single" w:sz="4" w:space="0" w:color="auto"/>
            </w:tcBorders>
          </w:tcPr>
          <w:p w:rsidR="00181B54" w:rsidRPr="00C66B35" w:rsidRDefault="007473C3" w:rsidP="00B55E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181B54" w:rsidRPr="00C66B35">
              <w:rPr>
                <w:rFonts w:ascii="Times New Roman" w:hAnsi="Times New Roman" w:cs="Times New Roman"/>
              </w:rPr>
              <w:t>ow a word is expressed vocally with a certain sound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81B54" w:rsidRPr="00C66B35" w:rsidTr="00B55E8D">
        <w:trPr>
          <w:jc w:val="center"/>
        </w:trPr>
        <w:tc>
          <w:tcPr>
            <w:tcW w:w="2166" w:type="dxa"/>
          </w:tcPr>
          <w:p w:rsidR="00181B54" w:rsidRPr="00C66B35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Structural</w:t>
            </w:r>
          </w:p>
        </w:tc>
        <w:tc>
          <w:tcPr>
            <w:tcW w:w="5071" w:type="dxa"/>
          </w:tcPr>
          <w:p w:rsidR="00181B54" w:rsidRPr="00C66B35" w:rsidRDefault="007473C3" w:rsidP="00B55E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181B54" w:rsidRPr="00C66B35">
              <w:rPr>
                <w:rFonts w:ascii="Times New Roman" w:hAnsi="Times New Roman" w:cs="Times New Roman"/>
              </w:rPr>
              <w:t>ow a word is composed of different linguistic components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81B54" w:rsidRPr="00C66B35" w:rsidTr="00B55E8D">
        <w:trPr>
          <w:jc w:val="center"/>
        </w:trPr>
        <w:tc>
          <w:tcPr>
            <w:tcW w:w="2166" w:type="dxa"/>
          </w:tcPr>
          <w:p w:rsidR="00181B54" w:rsidRPr="00C66B35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Syntactic</w:t>
            </w:r>
          </w:p>
        </w:tc>
        <w:tc>
          <w:tcPr>
            <w:tcW w:w="5071" w:type="dxa"/>
          </w:tcPr>
          <w:p w:rsidR="00181B54" w:rsidRPr="00C66B35" w:rsidRDefault="007473C3" w:rsidP="00B55E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181B54" w:rsidRPr="00C66B35">
              <w:rPr>
                <w:rFonts w:ascii="Times New Roman" w:hAnsi="Times New Roman" w:cs="Times New Roman"/>
              </w:rPr>
              <w:t>ow a word fits into the overall structure of a sentence</w:t>
            </w:r>
          </w:p>
        </w:tc>
      </w:tr>
      <w:tr w:rsidR="00181B54" w:rsidRPr="00C66B35" w:rsidTr="00B55E8D">
        <w:trPr>
          <w:jc w:val="center"/>
        </w:trPr>
        <w:tc>
          <w:tcPr>
            <w:tcW w:w="2166" w:type="dxa"/>
          </w:tcPr>
          <w:p w:rsidR="00181B54" w:rsidRPr="00C66B35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Semantic</w:t>
            </w:r>
          </w:p>
        </w:tc>
        <w:tc>
          <w:tcPr>
            <w:tcW w:w="5071" w:type="dxa"/>
          </w:tcPr>
          <w:p w:rsidR="00181B54" w:rsidRPr="00C66B35" w:rsidRDefault="007473C3" w:rsidP="00B55E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181B54" w:rsidRPr="00C66B35">
              <w:rPr>
                <w:rFonts w:ascii="Times New Roman" w:hAnsi="Times New Roman" w:cs="Times New Roman"/>
              </w:rPr>
              <w:t>hat is the meaning of a word in some particular context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81B54" w:rsidRPr="00C66B35" w:rsidTr="00B55E8D">
        <w:trPr>
          <w:jc w:val="center"/>
        </w:trPr>
        <w:tc>
          <w:tcPr>
            <w:tcW w:w="2166" w:type="dxa"/>
          </w:tcPr>
          <w:p w:rsidR="00181B54" w:rsidRPr="00C66B35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Pragmatic</w:t>
            </w:r>
          </w:p>
        </w:tc>
        <w:tc>
          <w:tcPr>
            <w:tcW w:w="5071" w:type="dxa"/>
          </w:tcPr>
          <w:p w:rsidR="00181B54" w:rsidRPr="00C66B35" w:rsidRDefault="007473C3" w:rsidP="00B55E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181B54" w:rsidRPr="00C66B35">
              <w:rPr>
                <w:rFonts w:ascii="Times New Roman" w:hAnsi="Times New Roman" w:cs="Times New Roman"/>
              </w:rPr>
              <w:t>ow a word is used in a discourse or conversation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81B54" w:rsidRDefault="00181B54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Default="00BD5F05" w:rsidP="00181B54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E0803" w:rsidRDefault="004E0803" w:rsidP="00181B54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181B54" w:rsidRDefault="00181B54" w:rsidP="006558AD">
      <w:pPr>
        <w:shd w:val="clear" w:color="auto" w:fill="FFFFFF"/>
        <w:jc w:val="both"/>
        <w:rPr>
          <w:rFonts w:ascii="Times New Roman" w:hAnsi="Times New Roman" w:cs="Times New Roman"/>
          <w:u w:val="single"/>
        </w:rPr>
      </w:pPr>
      <w:r/>
    </w:p>
    <w:tbl>
      <w:tblPr>
        <w:tblW w:w="0" w:type="auto"/>
        <w:jc w:val="center"/>
        <w:tblLook w:val="04A0"/>
      </w:tblPr>
      <w:tblGrid>
        <w:gridCol w:w="1272"/>
        <w:gridCol w:w="1236"/>
        <w:gridCol w:w="2242"/>
      </w:tblGrid>
      <w:tr w:rsidR="00181B54" w:rsidRPr="00780237" w:rsidTr="005D09CA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:rsidR="00181B54" w:rsidRPr="00780237" w:rsidRDefault="00181B54" w:rsidP="00B55E8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181B54" w:rsidRPr="00780237" w:rsidRDefault="00181B54" w:rsidP="00B55E8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Hindi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:rsidR="00181B54" w:rsidRPr="00780237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Tamil</w:t>
            </w:r>
          </w:p>
        </w:tc>
      </w:tr>
      <w:tr w:rsidR="00181B54" w:rsidRPr="00780237" w:rsidTr="005D09CA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</w:tcBorders>
          </w:tcPr>
          <w:p w:rsidR="00181B54" w:rsidRPr="00780237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I will go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181B54" w:rsidRPr="005D09CA" w:rsidRDefault="005D09CA" w:rsidP="005D09CA">
            <w:pPr>
              <w:jc w:val="both"/>
              <w:rPr>
                <w:rFonts w:asciiTheme="minorHAnsi" w:hAnsiTheme="minorHAnsi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मैं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जाऊंगा</w:t>
            </w:r>
            <w:r>
              <w:rPr>
                <w:rFonts w:asciiTheme="minorHAnsi" w:hAnsiTheme="minorHAnsi" w:cs="Mangal"/>
                <w:lang w:bidi="hi-IN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181B54" w:rsidRPr="00FA260A" w:rsidRDefault="005D09CA" w:rsidP="005D09CA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ேபாேவன</w:t>
            </w:r>
          </w:p>
        </w:tc>
      </w:tr>
      <w:tr w:rsidR="00181B54" w:rsidRPr="00780237" w:rsidTr="005D09CA">
        <w:trPr>
          <w:trHeight w:val="20"/>
          <w:jc w:val="center"/>
        </w:trPr>
        <w:tc>
          <w:tcPr>
            <w:tcW w:w="1272" w:type="dxa"/>
          </w:tcPr>
          <w:p w:rsidR="00181B54" w:rsidRPr="00780237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We will go</w:t>
            </w:r>
          </w:p>
        </w:tc>
        <w:tc>
          <w:tcPr>
            <w:tcW w:w="1236" w:type="dxa"/>
          </w:tcPr>
          <w:p w:rsidR="00181B54" w:rsidRPr="00780237" w:rsidRDefault="005D09CA" w:rsidP="005D09CA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हम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जायेंगे</w:t>
            </w:r>
          </w:p>
        </w:tc>
        <w:tc>
          <w:tcPr>
            <w:tcW w:w="2242" w:type="dxa"/>
          </w:tcPr>
          <w:p w:rsidR="00181B54" w:rsidRPr="00FA260A" w:rsidRDefault="005D09CA" w:rsidP="005D09CA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நாம்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ேபாேவாம</w:t>
            </w:r>
          </w:p>
        </w:tc>
      </w:tr>
      <w:tr w:rsidR="00181B54" w:rsidRPr="00780237" w:rsidTr="005D09CA">
        <w:trPr>
          <w:trHeight w:val="20"/>
          <w:jc w:val="center"/>
        </w:trPr>
        <w:tc>
          <w:tcPr>
            <w:tcW w:w="1272" w:type="dxa"/>
          </w:tcPr>
          <w:p w:rsidR="00181B54" w:rsidRPr="00780237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You will go</w:t>
            </w:r>
          </w:p>
        </w:tc>
        <w:tc>
          <w:tcPr>
            <w:tcW w:w="1236" w:type="dxa"/>
          </w:tcPr>
          <w:p w:rsidR="00181B54" w:rsidRPr="00780237" w:rsidRDefault="005D09CA" w:rsidP="005D09CA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तुम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जाओगे</w:t>
            </w:r>
          </w:p>
        </w:tc>
        <w:tc>
          <w:tcPr>
            <w:tcW w:w="2242" w:type="dxa"/>
          </w:tcPr>
          <w:p w:rsidR="00181B54" w:rsidRPr="00FA260A" w:rsidRDefault="005D09CA" w:rsidP="005D09CA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நீ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ேபாவாய</w:t>
            </w:r>
          </w:p>
        </w:tc>
      </w:tr>
      <w:tr w:rsidR="00181B54" w:rsidRPr="00780237" w:rsidTr="005D09CA">
        <w:trPr>
          <w:trHeight w:val="20"/>
          <w:jc w:val="center"/>
        </w:trPr>
        <w:tc>
          <w:tcPr>
            <w:tcW w:w="1272" w:type="dxa"/>
          </w:tcPr>
          <w:p w:rsidR="00181B54" w:rsidRPr="00780237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He will go</w:t>
            </w:r>
          </w:p>
        </w:tc>
        <w:tc>
          <w:tcPr>
            <w:tcW w:w="1236" w:type="dxa"/>
          </w:tcPr>
          <w:p w:rsidR="00181B54" w:rsidRPr="00780237" w:rsidRDefault="00181B54" w:rsidP="005D09CA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Nirmala UI" w:hAnsi="Nirmala UI" w:cs="Nirmala UI"/>
                <w:cs/>
                <w:lang w:bidi="hi-IN"/>
              </w:rPr>
              <w:t>वह</w:t>
            </w:r>
            <w:r w:rsidR="005D09CA">
              <w:rPr>
                <w:rFonts w:ascii="NotoSansDevanagari-Regular" w:hAnsi="NotoSansDevanagari-Regular" w:cs="NotoSansDevanagari-Regular"/>
              </w:rPr>
              <w:t xml:space="preserve"> </w:t>
            </w:r>
            <w:r w:rsidR="005D09CA" w:rsidRPr="005D09CA">
              <w:rPr>
                <w:rFonts w:ascii="Nirmala UI" w:hAnsi="Nirmala UI" w:cs="Nirmala UI" w:hint="cs"/>
                <w:cs/>
                <w:lang w:bidi="hi-IN"/>
              </w:rPr>
              <w:t>जाएगा</w:t>
            </w:r>
            <w:r w:rsidR="005D09CA" w:rsidRPr="005D09CA">
              <w:rPr>
                <w:rFonts w:ascii="NotoSansDevanagari-Regular" w:hAnsi="NotoSansDevanagari-Regular" w:cs="NotoSansDevanagari-Regular"/>
              </w:rPr>
              <w:t xml:space="preserve"> </w:t>
            </w:r>
          </w:p>
        </w:tc>
        <w:tc>
          <w:tcPr>
            <w:tcW w:w="2242" w:type="dxa"/>
          </w:tcPr>
          <w:p w:rsidR="00181B54" w:rsidRPr="00FA260A" w:rsidRDefault="005D09CA" w:rsidP="005D09CA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அவன்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ேபாவான</w:t>
            </w:r>
          </w:p>
        </w:tc>
      </w:tr>
      <w:tr w:rsidR="00181B54" w:rsidRPr="00780237" w:rsidTr="005D09CA">
        <w:trPr>
          <w:trHeight w:val="20"/>
          <w:jc w:val="center"/>
        </w:trPr>
        <w:tc>
          <w:tcPr>
            <w:tcW w:w="1272" w:type="dxa"/>
            <w:tcBorders>
              <w:bottom w:val="single" w:sz="4" w:space="0" w:color="auto"/>
            </w:tcBorders>
          </w:tcPr>
          <w:p w:rsidR="00181B54" w:rsidRPr="00780237" w:rsidRDefault="00181B54" w:rsidP="00B55E8D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She will go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181B54" w:rsidRPr="00780237" w:rsidRDefault="005D09CA" w:rsidP="005D09CA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वो</w:t>
            </w:r>
            <w:r w:rsidRPr="005D09CA">
              <w:rPr>
                <w:rFonts w:ascii="Times New Roman" w:hAnsi="Times New Roman" w:cs="Times New Roman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जाएगी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:rsidR="00181B54" w:rsidRPr="00FA260A" w:rsidRDefault="005D09CA" w:rsidP="005D09CA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அவள்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ேபாவாள</w:t>
            </w:r>
          </w:p>
        </w:tc>
      </w:tr>
    </w:tbl>
    <w:p w:rsidR="00181B54" w:rsidRDefault="00181B54" w:rsidP="00181B54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Pr="006558AD" w:rsidRDefault="00BD5F05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5D09CA" w:rsidRDefault="005D09C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tbl>
      <w:tblPr>
        <w:tblW w:w="4146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1"/>
        <w:gridCol w:w="1047"/>
        <w:gridCol w:w="1508"/>
      </w:tblGrid>
      <w:tr w:rsidR="005D09CA" w:rsidRPr="006558AD" w:rsidTr="005D09CA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5" w:name="bookmark9"/>
            <w:r w:rsidRPr="006558AD">
              <w:rPr>
                <w:rFonts w:ascii="Times New Roman" w:hAnsi="Times New Roman" w:cs="Times New Roman"/>
                <w:b/>
                <w:bCs/>
              </w:rPr>
              <w:t>O</w:t>
            </w:r>
            <w:bookmarkEnd w:id="5"/>
            <w:r w:rsidRPr="006558AD">
              <w:rPr>
                <w:rFonts w:ascii="Times New Roman" w:hAnsi="Times New Roman" w:cs="Times New Roman"/>
                <w:b/>
                <w:bCs/>
              </w:rPr>
              <w:t>riginal Wor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Stemming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Lemmatisation</w:t>
            </w:r>
          </w:p>
        </w:tc>
      </w:tr>
      <w:tr w:rsidR="005D09CA" w:rsidRPr="006558AD" w:rsidTr="005D09CA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witnessed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5D09C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</w:t>
            </w:r>
          </w:p>
        </w:tc>
      </w:tr>
      <w:tr w:rsidR="005D09CA" w:rsidRPr="006558AD" w:rsidTr="005D09CA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</w:t>
            </w:r>
          </w:p>
        </w:tc>
      </w:tr>
      <w:tr w:rsidR="005D09CA" w:rsidRPr="006558AD" w:rsidTr="005D09CA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</w:tr>
      <w:tr w:rsidR="005D09CA" w:rsidRPr="006558AD" w:rsidTr="005D09CA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</w:tr>
      <w:tr w:rsidR="005D09CA" w:rsidRPr="006558AD" w:rsidTr="005D09CA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lang w:val="nb-NO"/>
              </w:rPr>
              <w:t>interpol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</w:t>
            </w:r>
          </w:p>
        </w:tc>
      </w:tr>
      <w:tr w:rsidR="005D09CA" w:rsidRPr="006558AD" w:rsidTr="005D09CA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ffectively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5D09CA" w:rsidRDefault="00A35552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5D09CA" w:rsidRPr="005D09CA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09CA" w:rsidRPr="006558AD" w:rsidRDefault="005D09CA" w:rsidP="005D09CA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effective</w:t>
            </w:r>
          </w:p>
        </w:tc>
      </w:tr>
    </w:tbl>
    <w:p w:rsidR="00181B54" w:rsidRDefault="00181B54" w:rsidP="00772DA7">
      <w:pPr>
        <w:shd w:val="clear" w:color="auto" w:fill="FFFFFF"/>
        <w:rPr>
          <w:rFonts w:ascii="Times New Roman" w:hAnsi="Times New Roman" w:cs="Times New Roman"/>
        </w:rPr>
      </w:pPr>
      <w:r/>
    </w:p>
    <w:p w:rsidR="00772DA7" w:rsidRDefault="00BD5F05" w:rsidP="00181B54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5D09CA" w:rsidRDefault="005D09CA" w:rsidP="00181B54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i/>
          <w:iCs/>
          <w:lang w:val="nb-NO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/>
    </w:p>
    <w:p w:rsidR="004436D6" w:rsidRPr="006558AD" w:rsidRDefault="00416F3F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  <w:lang w:val="nb-NO"/>
        </w:rPr>
      </w:pPr>
      <w:r/>
    </w:p>
    <w:p w:rsidR="00FA260A" w:rsidRPr="006558AD" w:rsidRDefault="00FA260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181B54" w:rsidRPr="007B6880" w:rsidRDefault="00181B54" w:rsidP="00181B54">
      <w:pPr>
        <w:shd w:val="clear" w:color="auto" w:fill="FFFFFF"/>
        <w:tabs>
          <w:tab w:val="left" w:pos="5760"/>
          <w:tab w:val="left" w:pos="9096"/>
        </w:tabs>
        <w:jc w:val="right"/>
        <w:rPr>
          <w:rFonts w:ascii="Times New Roman" w:hAnsi="Times New Roman" w:cs="Times New Roman"/>
          <w:lang w:val="it-IT"/>
        </w:rPr>
      </w:pPr>
      <w:r/>
    </w:p>
    <w:p w:rsidR="00FA260A" w:rsidRPr="0078784D" w:rsidRDefault="00FA260A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it-IT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6558AD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FA260A" w:rsidRDefault="004436D6" w:rsidP="00181B54">
      <w:pPr>
        <w:numPr>
          <w:ilvl w:val="0"/>
          <w:numId w:val="67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C8143E" w:rsidRDefault="00C8143E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  <w:r/>
    </w:p>
    <w:p w:rsidR="004436D6" w:rsidRPr="00FA260A" w:rsidRDefault="004436D6" w:rsidP="00181B54">
      <w:pPr>
        <w:numPr>
          <w:ilvl w:val="0"/>
          <w:numId w:val="67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  <w:lang w:val="nb-NO"/>
        </w:rPr>
      </w:pPr>
      <w:r/>
    </w:p>
    <w:p w:rsidR="00FA260A" w:rsidRPr="006558AD" w:rsidRDefault="00FA260A" w:rsidP="00FA260A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  <w:lang w:val="nb-NO"/>
        </w:rPr>
      </w:pPr>
      <w:r/>
    </w:p>
    <w:p w:rsidR="004436D6" w:rsidRDefault="004436D6" w:rsidP="00181B54">
      <w:pPr>
        <w:numPr>
          <w:ilvl w:val="0"/>
          <w:numId w:val="67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FA260A" w:rsidRDefault="00FA260A" w:rsidP="00FA260A">
      <w:pPr>
        <w:pStyle w:val="ListParagraph"/>
        <w:rPr>
          <w:rFonts w:ascii="Times New Roman" w:hAnsi="Times New Roman" w:cs="Times New Roman"/>
        </w:rPr>
      </w:pPr>
      <w:r/>
    </w:p>
    <w:p w:rsidR="004436D6" w:rsidRPr="006B721B" w:rsidRDefault="004436D6" w:rsidP="006558AD">
      <w:pPr>
        <w:numPr>
          <w:ilvl w:val="0"/>
          <w:numId w:val="67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181B54" w:rsidRDefault="00181B54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tbl>
      <w:tblPr>
        <w:tblW w:w="0" w:type="auto"/>
        <w:jc w:val="center"/>
        <w:tblBorders>
          <w:bottom w:val="single" w:sz="4" w:space="0" w:color="auto"/>
        </w:tblBorders>
        <w:tblLook w:val="04A0"/>
      </w:tblPr>
      <w:tblGrid>
        <w:gridCol w:w="3463"/>
        <w:gridCol w:w="245"/>
        <w:gridCol w:w="3780"/>
      </w:tblGrid>
      <w:tr w:rsidR="00181B54" w:rsidRPr="00C66B35" w:rsidTr="00B55E8D">
        <w:trPr>
          <w:jc w:val="center"/>
        </w:trPr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181B54" w:rsidRPr="00C66B35" w:rsidRDefault="00181B54" w:rsidP="00B55E8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1 </w:t>
            </w:r>
            <w:r w:rsidRPr="00C66B35">
              <w:rPr>
                <w:rFonts w:ascii="Times New Roman" w:hAnsi="Times New Roman" w:cs="Times New Roman"/>
              </w:rPr>
              <w:t xml:space="preserve">The steps for </w:t>
            </w:r>
            <w:r w:rsidRPr="00C66B35">
              <w:rPr>
                <w:rFonts w:ascii="Times New Roman" w:hAnsi="Times New Roman" w:cs="Times New Roman"/>
                <w:lang w:val="de-DE"/>
              </w:rPr>
              <w:t xml:space="preserve">subword </w:t>
            </w:r>
            <w:r w:rsidR="00D326C4">
              <w:rPr>
                <w:rFonts w:ascii="Times New Roman" w:hAnsi="Times New Roman" w:cs="Times New Roman"/>
              </w:rPr>
              <w:t>tokenisation</w:t>
            </w:r>
            <w:r w:rsidR="00D326C4" w:rsidRPr="00C66B35">
              <w:rPr>
                <w:rFonts w:ascii="Times New Roman" w:hAnsi="Times New Roman" w:cs="Times New Roman"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 xml:space="preserve">as adopted by BPE and WordPiece. The actual formula in Step 4 is realised by Equations </w:t>
            </w:r>
            <w:r w:rsidR="00700E94">
              <w:rPr>
                <w:rFonts w:ascii="Times New Roman" w:hAnsi="Times New Roman" w:cs="Times New Roman"/>
              </w:rPr>
              <w:t>(</w:t>
            </w:r>
            <w:r w:rsidR="00E66320">
              <w:rPr>
                <w:rFonts w:ascii="Times New Roman" w:hAnsi="Times New Roman" w:cs="Times New Roman"/>
              </w:rPr>
              <w:t>2.</w:t>
            </w:r>
            <w:r w:rsidRPr="00C66B35">
              <w:rPr>
                <w:rFonts w:ascii="Times New Roman" w:hAnsi="Times New Roman" w:cs="Times New Roman"/>
              </w:rPr>
              <w:t>1</w:t>
            </w:r>
            <w:r w:rsidR="00700E94"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 xml:space="preserve"> and </w:t>
            </w:r>
            <w:r w:rsidR="00700E94">
              <w:rPr>
                <w:rFonts w:ascii="Times New Roman" w:hAnsi="Times New Roman" w:cs="Times New Roman"/>
              </w:rPr>
              <w:t>(</w:t>
            </w:r>
            <w:r w:rsidR="00E66320">
              <w:rPr>
                <w:rFonts w:ascii="Times New Roman" w:hAnsi="Times New Roman" w:cs="Times New Roman"/>
              </w:rPr>
              <w:t>2.</w:t>
            </w:r>
            <w:r w:rsidRPr="00C66B35">
              <w:rPr>
                <w:rFonts w:ascii="Times New Roman" w:hAnsi="Times New Roman" w:cs="Times New Roman"/>
              </w:rPr>
              <w:t>2</w:t>
            </w:r>
            <w:r w:rsidR="00700E94"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>, respectively</w:t>
            </w:r>
            <w:r w:rsidR="00D326C4">
              <w:rPr>
                <w:rFonts w:ascii="Times New Roman" w:hAnsi="Times New Roman" w:cs="Times New Roman"/>
              </w:rPr>
              <w:t>,</w:t>
            </w:r>
            <w:r w:rsidRPr="00C66B35">
              <w:rPr>
                <w:rFonts w:ascii="Times New Roman" w:hAnsi="Times New Roman" w:cs="Times New Roman"/>
              </w:rPr>
              <w:t xml:space="preserve"> for BPE and WordPiece.</w:t>
            </w: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2 </w:t>
            </w:r>
            <w:r w:rsidRPr="00C66B35">
              <w:rPr>
                <w:rFonts w:ascii="Times New Roman" w:hAnsi="Times New Roman" w:cs="Times New Roman"/>
              </w:rPr>
              <w:t>Algorithm for obtaining unique tokens in the corpus via splitting at the word level.</w:t>
            </w:r>
          </w:p>
          <w:p w:rsidR="00181B54" w:rsidRPr="00C66B35" w:rsidRDefault="00181B54" w:rsidP="00B55E8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81B54" w:rsidRPr="00C66B35" w:rsidTr="00B55E8D">
        <w:trPr>
          <w:jc w:val="center"/>
        </w:trPr>
        <w:tc>
          <w:tcPr>
            <w:tcW w:w="3463" w:type="dxa"/>
            <w:tcBorders>
              <w:top w:val="single" w:sz="4" w:space="0" w:color="auto"/>
            </w:tcBorders>
          </w:tcPr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C66B35">
              <w:rPr>
                <w:rFonts w:ascii="Times New Roman" w:hAnsi="Times New Roman" w:cs="Times New Roman"/>
              </w:rPr>
              <w:t xml:space="preserve">Vocabulary size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k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, </w:t>
            </w:r>
            <w:r w:rsidRPr="00C66B35">
              <w:rPr>
                <w:rFonts w:ascii="Times New Roman" w:hAnsi="Times New Roman" w:cs="Times New Roman"/>
              </w:rPr>
              <w:t xml:space="preserve">Corpus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>D</w:t>
            </w:r>
            <w:r w:rsidRPr="00C66B35">
              <w:rPr>
                <w:rFonts w:ascii="Times New Roman" w:hAnsi="Times New Roman" w:cs="Times New Roman"/>
              </w:rPr>
              <w:t xml:space="preserve">, Maximum Iteration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maxiter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  <w:lang w:val="de-DE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PREPROCESS(D)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>0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3: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while </w:t>
            </w:r>
            <w:r w:rsidRPr="00C66B35">
              <w:rPr>
                <w:rFonts w:ascii="Times New Roman" w:hAnsi="Times New Roman" w:cs="Times New Roman"/>
                <w:b/>
                <w:bCs/>
                <w:iCs/>
                <w:lang w:val="nb-NO"/>
              </w:rPr>
              <w:t>|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V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  <w:lang w:val="nb-NO"/>
              </w:rPr>
              <w:t xml:space="preserve">|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&lt; </w:t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k 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Cs/>
                <w:u w:val="single"/>
              </w:rPr>
              <w:t>&lt;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maxiter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4: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(F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>C (t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sv-SE"/>
              </w:rPr>
              <w:t xml:space="preserve"> l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 xml:space="preserve">, t 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))</w:t>
            </w:r>
          </w:p>
          <w:p w:rsidR="00181B54" w:rsidRPr="00C66B35" w:rsidRDefault="00181B54" w:rsidP="00B55E8D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es-ES_tradnl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es-ES_tradnl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</w:p>
          <w:p w:rsidR="00181B54" w:rsidRPr="00C66B35" w:rsidRDefault="00181B54" w:rsidP="00B55E8D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6: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lang w:val="es-ES_tradnl"/>
              </w:rPr>
              <w:t>: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da-DK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lr</w:t>
            </w:r>
          </w:p>
          <w:p w:rsidR="00181B54" w:rsidRPr="00C66B35" w:rsidRDefault="00181B54" w:rsidP="00B55E8D">
            <w:pPr>
              <w:shd w:val="clear" w:color="auto" w:fill="FFFFFF"/>
              <w:tabs>
                <w:tab w:val="left" w:pos="77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7: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ru-RU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lr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8: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el-GR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i </w:t>
            </w:r>
            <w:r w:rsidRPr="00C66B35">
              <w:rPr>
                <w:rFonts w:ascii="Times New Roman" w:hAnsi="Times New Roman" w:cs="Times New Roman"/>
              </w:rPr>
              <w:t>+ 1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9: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end while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  <w:lang w:val="it-IT"/>
              </w:rPr>
              <w:t xml:space="preserve">return </w:t>
            </w:r>
            <w:r w:rsidRPr="00C66B35">
              <w:rPr>
                <w:rFonts w:ascii="Times New Roman" w:hAnsi="Times New Roman" w:cs="Times New Roman"/>
                <w:lang w:val="sv-SE"/>
              </w:rPr>
              <w:t>V</w:t>
            </w:r>
          </w:p>
        </w:tc>
        <w:tc>
          <w:tcPr>
            <w:tcW w:w="245" w:type="dxa"/>
            <w:tcBorders>
              <w:bottom w:val="nil"/>
            </w:tcBorders>
          </w:tcPr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3780" w:type="dxa"/>
          </w:tcPr>
          <w:p w:rsidR="00181B54" w:rsidRPr="007B6880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Input: </w:t>
            </w:r>
            <w:r w:rsidRPr="007B6880">
              <w:rPr>
                <w:rFonts w:ascii="Times New Roman" w:hAnsi="Times New Roman" w:cs="Times New Roman"/>
                <w:lang w:val="en-IN"/>
              </w:rPr>
              <w:t xml:space="preserve">Corpus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D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V</w:t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</w:rPr>
              <w:t>{}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b/>
                <w:bCs/>
                <w:lang w:val="nb-NO"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sym w:font="Symbol" w:char="F020"/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split(D, delimiter=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" ")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181B54" w:rsidRPr="00C66B35" w:rsidRDefault="00181B54" w:rsidP="00B55E8D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3: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h </w:t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181B54" w:rsidRPr="00C66B35" w:rsidRDefault="00181B54" w:rsidP="00B55E8D">
            <w:pPr>
              <w:shd w:val="clear" w:color="auto" w:fill="FFFFFF"/>
              <w:tabs>
                <w:tab w:val="left" w:pos="112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4: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el-GR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el-GR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h</w:t>
            </w:r>
          </w:p>
          <w:p w:rsidR="00181B54" w:rsidRPr="00C66B35" w:rsidRDefault="00181B54" w:rsidP="00B55E8D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6: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181B54" w:rsidRPr="00C66B35" w:rsidRDefault="00181B54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ab/>
              <w:t xml:space="preserve">return </w:t>
            </w:r>
            <w:r w:rsidRPr="00C66B35">
              <w:rPr>
                <w:rFonts w:ascii="Times New Roman" w:hAnsi="Times New Roman" w:cs="Times New Roman"/>
              </w:rPr>
              <w:t>V</w:t>
            </w:r>
          </w:p>
        </w:tc>
      </w:tr>
      <w:bookmarkEnd w:id="8"/>
    </w:tbl>
    <w:p w:rsidR="00181B54" w:rsidRDefault="00181B54" w:rsidP="00772DA7">
      <w:pPr>
        <w:shd w:val="clear" w:color="auto" w:fill="FFFFFF"/>
        <w:rPr>
          <w:rFonts w:ascii="Times New Roman" w:hAnsi="Times New Roman" w:cs="Times New Roman"/>
          <w:i/>
          <w:iCs/>
        </w:rPr>
      </w:pPr>
      <w:r/>
    </w:p>
    <w:p w:rsidR="00C8143E" w:rsidRDefault="00EA7EBB">
      <w:pPr>
        <w:shd w:val="clear" w:color="auto" w:fill="FFFFFF"/>
        <w:rPr>
          <w:rFonts w:ascii="Times New Roman" w:hAnsi="Times New Roman" w:cs="Times New Roman"/>
          <w:i/>
          <w:iCs/>
        </w:rPr>
      </w:pPr>
      <w:r/>
    </w:p>
    <w:p w:rsidR="00772DA7" w:rsidRDefault="00772DA7" w:rsidP="00772DA7">
      <w:pPr>
        <w:shd w:val="clear" w:color="auto" w:fill="FFFFFF"/>
        <w:rPr>
          <w:rFonts w:ascii="Times New Roman" w:hAnsi="Times New Roman" w:cs="Times New Roman"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6B721B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/>
    </w:p>
    <w:p w:rsidR="004436D6" w:rsidRPr="006558AD" w:rsidRDefault="00A50E4F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FA260A" w:rsidRDefault="00FA260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Pr="00FA260A" w:rsidRDefault="00FA260A" w:rsidP="00C66A93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/>
    </w:p>
    <w:p w:rsidR="004436D6" w:rsidRPr="006558AD" w:rsidRDefault="00BD5F05" w:rsidP="00FA260A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FA260A" w:rsidRDefault="00FA260A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Default="004436D6" w:rsidP="001F6123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562081" w:rsidRDefault="00562081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1F6123" w:rsidRDefault="001F6123" w:rsidP="001F6123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/>
    </w:p>
    <w:p w:rsidR="001F6123" w:rsidRPr="001F6123" w:rsidRDefault="00BD5F05" w:rsidP="001F6123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F849E4" w:rsidRDefault="00F849E4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F849E4" w:rsidRDefault="00F849E4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F849E4" w:rsidRDefault="00F849E4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C8143E" w:rsidRDefault="004436D6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E0803" w:rsidRDefault="004E0803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992C7D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7F133B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9B52C4" w:rsidRDefault="009B52C4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406"/>
      </w:tblGrid>
      <w:tr w:rsidR="004436D6" w:rsidRPr="006558AD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4436D6" w:rsidRPr="006558AD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4436D6" w:rsidRPr="006558AD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4436D6" w:rsidRPr="006558AD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4436D6" w:rsidRPr="006558AD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4436D6" w:rsidRDefault="007F133B" w:rsidP="006558AD">
      <w:pPr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jc w:val="both"/>
        <w:rPr>
          <w:rFonts w:ascii="Times New Roman" w:hAnsi="Times New Roman" w:cs="Times New Roman"/>
        </w:rPr>
      </w:pPr>
      <w:r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234"/>
      </w:tblGrid>
      <w:tr w:rsidR="004436D6" w:rsidRPr="006558AD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4436D6" w:rsidRPr="006558AD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4436D6" w:rsidRPr="006558AD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4436D6" w:rsidRPr="006558AD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4436D6" w:rsidRPr="006558AD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4436D6" w:rsidRDefault="007F133B" w:rsidP="006558AD">
      <w:pPr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jc w:val="both"/>
        <w:rPr>
          <w:rFonts w:ascii="Times New Roman" w:hAnsi="Times New Roman" w:cs="Times New Roman"/>
        </w:rPr>
      </w:pPr>
      <w:r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4"/>
        <w:gridCol w:w="470"/>
        <w:gridCol w:w="1402"/>
      </w:tblGrid>
      <w:tr w:rsidR="004436D6" w:rsidRPr="006558AD">
        <w:trPr>
          <w:trHeight w:hRule="exact" w:val="422"/>
        </w:trPr>
        <w:tc>
          <w:tcPr>
            <w:tcW w:w="4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XOR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4436D6" w:rsidRPr="006558AD">
        <w:trPr>
          <w:trHeight w:hRule="exact" w:val="341"/>
        </w:trPr>
        <w:tc>
          <w:tcPr>
            <w:tcW w:w="4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4436D6" w:rsidRPr="006558AD">
        <w:trPr>
          <w:trHeight w:hRule="exact" w:val="288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4436D6" w:rsidRPr="006558AD">
        <w:trPr>
          <w:trHeight w:hRule="exact" w:val="293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4436D6" w:rsidRPr="006558AD">
        <w:trPr>
          <w:trHeight w:hRule="exact" w:val="365"/>
        </w:trPr>
        <w:tc>
          <w:tcPr>
            <w:tcW w:w="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436D6" w:rsidRPr="006558AD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</w:tbl>
    <w:p w:rsidR="00772DA7" w:rsidRDefault="00BD5F05" w:rsidP="006558AD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  <w:r/>
    </w:p>
    <w:p w:rsidR="00772DA7" w:rsidRDefault="00772DA7" w:rsidP="006558AD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/>
    </w:p>
    <w:p w:rsidR="00376FB1" w:rsidRPr="006558AD" w:rsidRDefault="00376FB1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7F133B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/>
    </w:p>
    <w:p w:rsidR="00376FB1" w:rsidRDefault="00376FB1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F669E9">
      <w:pPr>
        <w:shd w:val="clear" w:color="auto" w:fill="FFFFFF"/>
        <w:jc w:val="center"/>
        <w:rPr>
          <w:rFonts w:ascii="Times New Roman" w:hAnsi="Times New Roman" w:cs="Times New Roman"/>
          <w:lang w:val="fr-FR"/>
        </w:rPr>
      </w:pPr>
      <w:r/>
    </w:p>
    <w:p w:rsidR="00376FB1" w:rsidRDefault="007F11A8" w:rsidP="006558AD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  <w:r/>
    </w:p>
    <w:p w:rsidR="00376FB1" w:rsidRPr="00376FB1" w:rsidRDefault="00376FB1" w:rsidP="00376FB1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/>
    </w:p>
    <w:p w:rsidR="004436D6" w:rsidRPr="006558AD" w:rsidRDefault="00BD5F05" w:rsidP="00376FB1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9B52C4" w:rsidRDefault="009B52C4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jc w:val="both"/>
        <w:rPr>
          <w:rFonts w:ascii="Times New Roman" w:hAnsi="Times New Roman" w:cs="Times New Roman"/>
        </w:rPr>
      </w:pPr>
      <w:r/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60"/>
        <w:gridCol w:w="360"/>
        <w:gridCol w:w="1151"/>
        <w:gridCol w:w="1906"/>
        <w:gridCol w:w="1021"/>
      </w:tblGrid>
      <w:tr w:rsidR="002B1A12" w:rsidRPr="006558AD" w:rsidTr="002B1A12">
        <w:trPr>
          <w:trHeight w:hRule="exact" w:val="33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.</w:t>
            </w:r>
            <w:r w:rsidRPr="006558AD">
              <w:rPr>
                <w:rFonts w:ascii="Times New Roman" w:hAnsi="Times New Roman" w:cs="Times New Roman"/>
                <w:lang w:val="da-DK"/>
              </w:rPr>
              <w:t>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 xml:space="preserve">y 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=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sgn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'</w:t>
            </w:r>
            <w:r w:rsidRPr="00376FB1">
              <w:rPr>
                <w:rFonts w:ascii="Times New Roman" w:hAnsi="Times New Roman" w:cs="Times New Roman"/>
                <w:lang w:val="el-GR"/>
              </w:rPr>
              <w:t>(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  <w:lang w:val="el-GR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6558A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2B1A12" w:rsidRPr="006558AD" w:rsidTr="002B1A12">
        <w:trPr>
          <w:trHeight w:hRule="exact" w:val="34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376FB1" w:rsidP="00376FB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="002B1A12" w:rsidRPr="006558A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B1A12" w:rsidRPr="006558AD" w:rsidTr="002B1A12">
        <w:trPr>
          <w:trHeight w:hRule="exact" w:val="293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376FB1" w:rsidP="00376FB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="002B1A12"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B1A12" w:rsidRPr="006558AD" w:rsidTr="002B1A12">
        <w:trPr>
          <w:trHeight w:hRule="exact" w:val="288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376FB1" w:rsidP="00376FB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="002B1A12"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2B1A12" w:rsidRPr="006558AD" w:rsidTr="00376FB1">
        <w:trPr>
          <w:trHeight w:hRule="exact" w:val="241"/>
          <w:jc w:val="center"/>
        </w:trPr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B1A12" w:rsidRPr="006558AD" w:rsidRDefault="002B1A12" w:rsidP="002B1A1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:rsidR="00772DA7" w:rsidRDefault="00772DA7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BD5F05" w:rsidP="00376FB1">
      <w:pPr>
        <w:shd w:val="clear" w:color="auto" w:fill="FFFFFF"/>
        <w:spacing w:before="240"/>
        <w:jc w:val="center"/>
        <w:rPr>
          <w:rFonts w:ascii="Times New Roman" w:hAnsi="Times New Roman" w:cs="Times New Roman"/>
        </w:rPr>
      </w:pPr>
      <w:r/>
    </w:p>
    <w:p w:rsidR="009B52C4" w:rsidRDefault="009B52C4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9B52C4" w:rsidRDefault="009B52C4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9B52C4" w:rsidRDefault="009B52C4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4350CA" w:rsidRDefault="003241FB" w:rsidP="002B1A12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9B52C4" w:rsidRDefault="009B52C4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Pr="006C6D9A" w:rsidRDefault="006C6D9A" w:rsidP="006C6D9A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/>
    </w:p>
    <w:p w:rsidR="006C6D9A" w:rsidRPr="006C6D9A" w:rsidRDefault="00BD5F05" w:rsidP="006C6D9A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6C6D9A" w:rsidRPr="006C6D9A" w:rsidRDefault="006C6D9A" w:rsidP="006C6D9A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6C6D9A" w:rsidRPr="006C6D9A" w:rsidRDefault="006C6D9A" w:rsidP="006C6D9A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/>
    </w:p>
    <w:p w:rsidR="006C6D9A" w:rsidRPr="006C6D9A" w:rsidRDefault="00BD5F05" w:rsidP="006C6D9A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222E5D" w:rsidRPr="006558AD" w:rsidRDefault="00222E5D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E93669" w:rsidRPr="006558AD" w:rsidRDefault="004436D6" w:rsidP="00E93669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tbl>
      <w:tblPr>
        <w:tblW w:w="959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03"/>
        <w:gridCol w:w="614"/>
        <w:gridCol w:w="2336"/>
        <w:gridCol w:w="2377"/>
        <w:gridCol w:w="2658"/>
        <w:gridCol w:w="1010"/>
      </w:tblGrid>
      <w:tr w:rsidR="00F07F50" w:rsidRPr="006558AD" w:rsidTr="008C3BE1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3" w:name="bookmark38"/>
            <w:r w:rsidRPr="006C6D9A">
              <w:rPr>
                <w:rFonts w:ascii="Times New Roman" w:hAnsi="Times New Roman" w:cs="Times New Roman"/>
                <w:b/>
                <w:bCs/>
              </w:rPr>
              <w:t>I</w:t>
            </w:r>
            <w:bookmarkEnd w:id="23"/>
            <w:r w:rsidRPr="006C6D9A">
              <w:rPr>
                <w:rFonts w:ascii="Times New Roman" w:hAnsi="Times New Roman" w:cs="Times New Roman"/>
                <w:b/>
                <w:bCs/>
              </w:rPr>
              <w:t>nput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4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Hidden Units</w:t>
            </w: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lang w:val="fi-FI"/>
              </w:rPr>
              <w:t>Output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lang w:val="da-DK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XOR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</w:tr>
      <w:tr w:rsidR="00F07F50" w:rsidRPr="006558AD" w:rsidTr="008C3BE1">
        <w:trPr>
          <w:trHeight w:val="20"/>
        </w:trPr>
        <w:tc>
          <w:tcPr>
            <w:tcW w:w="6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lastRenderedPageBreak/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</w:p>
        </w:tc>
        <w:tc>
          <w:tcPr>
            <w:tcW w:w="6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</w:t>
            </w:r>
            <w:r w:rsidR="004D405E"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3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="004D405E"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C6D9A" w:rsidRDefault="008C3BE1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r-FR"/>
              </w:rPr>
              <w:t xml:space="preserve">y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="004D405E"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10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Pr="006558AD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</w:p>
        </w:tc>
      </w:tr>
      <w:tr w:rsidR="00F07F50" w:rsidRPr="006558AD" w:rsidTr="008C3BE1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F07F50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F07F50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07F50" w:rsidRPr="006558AD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  <w:p w:rsidR="00F07F50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  <w:p w:rsidR="00F07F50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F07F50" w:rsidRPr="006558AD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C3BE1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0</w:t>
            </w:r>
          </w:p>
          <w:p w:rsidR="008C3BE1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8C3BE1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· 1 </w:t>
            </w:r>
            <w:r w:rsidRPr="006558AD">
              <w:rPr>
                <w:rFonts w:ascii="Times New Roman" w:hAnsi="Times New Roman" w:cs="Times New Roman"/>
              </w:rPr>
              <w:t xml:space="preserve">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F07F50" w:rsidRPr="006558AD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Default="008C3BE1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8C3BE1" w:rsidRDefault="008C3BE1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8C3BE1" w:rsidRDefault="008C3BE1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 w:rsidRPr="006558AD"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</w:rPr>
              <w:t>5) = 0</w:t>
            </w:r>
          </w:p>
          <w:p w:rsidR="008C3BE1" w:rsidRDefault="008C3BE1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8C3BE1" w:rsidRPr="006558AD" w:rsidRDefault="008C3BE1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C3BE1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>(0</w:t>
            </w:r>
            <w:r w:rsidR="008C3BE1">
              <w:rPr>
                <w:rFonts w:ascii="Times New Roman" w:hAnsi="Times New Roman" w:cs="Times New Roman"/>
                <w:lang w:val="fi-FI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8C3BE1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8C3BE1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F07F50" w:rsidRPr="006558AD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>(1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1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· </w:t>
            </w:r>
            <w:r>
              <w:rPr>
                <w:rFonts w:ascii="Times New Roman" w:hAnsi="Times New Roman" w:cs="Times New Roman"/>
              </w:rPr>
              <w:t>–</w:t>
            </w:r>
            <w:r w:rsidR="008C3BE1"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7F50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F07F50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F07F50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F07F50" w:rsidRPr="006558AD" w:rsidRDefault="00F07F50" w:rsidP="008C3BE1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Default="00BD5F05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772D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Default="003241FB" w:rsidP="00AB192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AB192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AB192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AB192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/>
    </w:p>
    <w:p w:rsidR="004436D6" w:rsidRDefault="003241FB" w:rsidP="00AB192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/>
    </w:p>
    <w:p w:rsidR="004436D6" w:rsidRPr="008B56E1" w:rsidRDefault="003241FB" w:rsidP="00AB192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/>
    </w:p>
    <w:p w:rsidR="00772D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F669E9">
      <w:pPr>
        <w:shd w:val="clear" w:color="auto" w:fill="FFFFFF"/>
        <w:tabs>
          <w:tab w:val="left" w:pos="5760"/>
          <w:tab w:val="left" w:pos="8659"/>
        </w:tabs>
        <w:jc w:val="right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Pr="00372DAD" w:rsidRDefault="004436D6" w:rsidP="00F669E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F669E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F669E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Pr="00B7556A" w:rsidRDefault="004436D6" w:rsidP="00F669E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  <w:lang w:val="sv-SE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86AE1" w:rsidRDefault="003241FB" w:rsidP="00F669E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Pr="006C6D9A" w:rsidRDefault="006C6D9A" w:rsidP="006C6D9A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/>
    </w:p>
    <w:p w:rsidR="004436D6" w:rsidRDefault="00BD5F05" w:rsidP="006C6D9A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DA2913" w:rsidRDefault="004436D6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fr-FR"/>
        </w:rPr>
      </w:pPr>
      <w:r/>
    </w:p>
    <w:p w:rsidR="004436D6" w:rsidRDefault="003241FB" w:rsidP="00F669E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3241FB" w:rsidP="003F2924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3F2924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772DA7" w:rsidRDefault="004436D6" w:rsidP="003F2924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  <w:r/>
    </w:p>
    <w:p w:rsidR="006C6D9A" w:rsidRPr="006C6D9A" w:rsidRDefault="006C6D9A" w:rsidP="006C6D9A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/>
    </w:p>
    <w:p w:rsidR="00772DA7" w:rsidRDefault="00BD5F05" w:rsidP="006C6D9A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6C6D9A" w:rsidRDefault="006C6D9A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4940F0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C1180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C1180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Default="003241FB" w:rsidP="00C1180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C11808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C11808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Default="003241FB" w:rsidP="00C1180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/>
    </w:p>
    <w:p w:rsidR="004436D6" w:rsidRPr="006558AD" w:rsidRDefault="000A1B18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3241FB" w:rsidP="00C1180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B55E8D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  <w:r/>
    </w:p>
    <w:p w:rsidR="004436D6" w:rsidRPr="006558AD" w:rsidRDefault="004436D6" w:rsidP="00B55E8D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Pr="004446BF" w:rsidRDefault="004436D6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Cs/>
        </w:rPr>
      </w:pPr>
      <w:r/>
    </w:p>
    <w:p w:rsidR="004436D6" w:rsidRPr="00270837" w:rsidRDefault="003241FB" w:rsidP="00C1180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P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Pr="004940F0" w:rsidRDefault="004940F0" w:rsidP="004940F0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/>
    </w:p>
    <w:p w:rsidR="004436D6" w:rsidRDefault="00BD5F05" w:rsidP="004940F0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Default="003241FB" w:rsidP="00C11808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  <w:r/>
    </w:p>
    <w:p w:rsidR="00BF675B" w:rsidRDefault="00BF675B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  <w:r/>
    </w:p>
    <w:p w:rsidR="00BF675B" w:rsidRDefault="00BF675B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4940F0">
      <w:pPr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/>
    </w:p>
    <w:p w:rsidR="004940F0" w:rsidRDefault="004940F0" w:rsidP="00B55E8D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  <w:r/>
    </w:p>
    <w:p w:rsidR="00C8143E" w:rsidRDefault="00604666">
      <w:pPr>
        <w:shd w:val="clear" w:color="auto" w:fill="FFFFFF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B55E8D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  <w:r/>
    </w:p>
    <w:p w:rsidR="00C8143E" w:rsidRDefault="00604666">
      <w:pPr>
        <w:shd w:val="clear" w:color="auto" w:fill="FFFFFF"/>
        <w:rPr>
          <w:rFonts w:ascii="Times New Roman" w:hAnsi="Times New Roman" w:cs="Times New Roman"/>
        </w:rPr>
      </w:pPr>
      <w:r/>
    </w:p>
    <w:p w:rsidR="00772D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B55E8D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  <w:r/>
    </w:p>
    <w:p w:rsidR="00C8143E" w:rsidRDefault="00604666">
      <w:pPr>
        <w:shd w:val="clear" w:color="auto" w:fill="FFFFFF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Pr="006558AD" w:rsidRDefault="004940F0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C8143E" w:rsidRDefault="006C73CF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  <w:r/>
    </w:p>
    <w:p w:rsidR="00C8143E" w:rsidRDefault="00EC17D0">
      <w:pPr>
        <w:shd w:val="clear" w:color="auto" w:fill="FFFFFF"/>
        <w:tabs>
          <w:tab w:val="left" w:pos="610"/>
          <w:tab w:val="left" w:leader="hyphen" w:pos="5765"/>
        </w:tabs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Pr="006558AD" w:rsidRDefault="004940F0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numPr>
          <w:ilvl w:val="0"/>
          <w:numId w:val="6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940F0" w:rsidRPr="006558AD" w:rsidRDefault="004940F0" w:rsidP="004940F0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772DA7" w:rsidRPr="004940F0" w:rsidRDefault="004436D6" w:rsidP="006558AD">
      <w:pPr>
        <w:numPr>
          <w:ilvl w:val="0"/>
          <w:numId w:val="6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Pr="006558AD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Pr="006558AD" w:rsidRDefault="004940F0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772DA7" w:rsidRDefault="004436D6" w:rsidP="0033565E">
      <w:pPr>
        <w:numPr>
          <w:ilvl w:val="0"/>
          <w:numId w:val="6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Pr="007F006E" w:rsidRDefault="004940F0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5B44EC">
      <w:pPr>
        <w:numPr>
          <w:ilvl w:val="0"/>
          <w:numId w:val="69"/>
        </w:numPr>
        <w:shd w:val="clear" w:color="auto" w:fill="FFFFFF"/>
        <w:tabs>
          <w:tab w:val="left" w:pos="619"/>
          <w:tab w:val="left" w:pos="1526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5B44EC">
      <w:pPr>
        <w:numPr>
          <w:ilvl w:val="0"/>
          <w:numId w:val="69"/>
        </w:numPr>
        <w:shd w:val="clear" w:color="auto" w:fill="FFFFFF"/>
        <w:tabs>
          <w:tab w:val="left" w:pos="619"/>
          <w:tab w:val="left" w:pos="1526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5B44EC">
      <w:pPr>
        <w:numPr>
          <w:ilvl w:val="0"/>
          <w:numId w:val="69"/>
        </w:numPr>
        <w:shd w:val="clear" w:color="auto" w:fill="FFFFFF"/>
        <w:tabs>
          <w:tab w:val="left" w:pos="619"/>
          <w:tab w:val="left" w:pos="1526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5B44EC">
      <w:pPr>
        <w:numPr>
          <w:ilvl w:val="0"/>
          <w:numId w:val="69"/>
        </w:numPr>
        <w:shd w:val="clear" w:color="auto" w:fill="FFFFFF"/>
        <w:tabs>
          <w:tab w:val="left" w:pos="619"/>
          <w:tab w:val="left" w:pos="1526"/>
        </w:tabs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B55E8D">
      <w:pPr>
        <w:shd w:val="clear" w:color="auto" w:fill="FFFFFF"/>
        <w:tabs>
          <w:tab w:val="left" w:pos="2970"/>
        </w:tabs>
        <w:jc w:val="both"/>
        <w:rPr>
          <w:rFonts w:ascii="Times New Roman" w:hAnsi="Times New Roman" w:cs="Times New Roman"/>
        </w:rPr>
      </w:pPr>
      <w:r/>
    </w:p>
    <w:p w:rsidR="004940F0" w:rsidRDefault="004940F0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3241FB" w:rsidP="00C11808">
      <w:pPr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4"/>
        <w:gridCol w:w="581"/>
        <w:gridCol w:w="566"/>
        <w:gridCol w:w="557"/>
        <w:gridCol w:w="566"/>
        <w:gridCol w:w="576"/>
        <w:gridCol w:w="562"/>
        <w:gridCol w:w="562"/>
        <w:gridCol w:w="566"/>
        <w:gridCol w:w="542"/>
        <w:gridCol w:w="624"/>
      </w:tblGrid>
      <w:tr w:rsidR="004436D6" w:rsidRPr="007F006E" w:rsidTr="005B44EC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45" w:name="bookmark59"/>
            <w:r w:rsidRPr="007F006E">
              <w:rPr>
                <w:rFonts w:ascii="Times New Roman" w:hAnsi="Times New Roman" w:cs="Times New Roman"/>
                <w:b/>
                <w:bCs/>
              </w:rPr>
              <w:t>I</w:t>
            </w:r>
            <w:bookmarkEnd w:id="45"/>
            <w:r w:rsidRPr="007F006E">
              <w:rPr>
                <w:rFonts w:ascii="Times New Roman" w:hAnsi="Times New Roman" w:cs="Times New Roman"/>
                <w:b/>
                <w:bCs/>
              </w:rPr>
              <w:t>ndex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10</w:t>
            </w:r>
          </w:p>
        </w:tc>
      </w:tr>
      <w:tr w:rsidR="004436D6" w:rsidRPr="007F006E" w:rsidTr="005B44EC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5B44EC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r w:rsidRPr="007F006E">
              <w:rPr>
                <w:rFonts w:ascii="Times New Roman" w:hAnsi="Times New Roman" w:cs="Times New Roman"/>
                <w:i/>
                <w:iCs/>
                <w:lang w:val="fr-FR"/>
              </w:rPr>
              <w:t>y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5B44EC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5B44EC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5B44EC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5B44EC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5B44EC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5B44EC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5B44EC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</w:tr>
      <w:tr w:rsidR="005B44EC" w:rsidRPr="007F006E" w:rsidTr="005B44EC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B44EC" w:rsidRPr="007F006E" w:rsidRDefault="005B44EC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Pr="007F006E">
              <w:rPr>
                <w:rFonts w:ascii="Times New Roman" w:hAnsi="Times New Roman" w:cs="Times New Roman"/>
                <w:i/>
                <w:iCs/>
              </w:rPr>
              <w:t>ŷ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5B44EC" w:rsidRPr="007F006E" w:rsidRDefault="005B44EC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</w:tr>
      <w:tr w:rsidR="004436D6" w:rsidRPr="007F006E" w:rsidTr="005B44EC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436D6" w:rsidRPr="007F006E" w:rsidRDefault="004436D6" w:rsidP="00B55E8D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436D6" w:rsidRPr="007F006E" w:rsidRDefault="004436D6" w:rsidP="006558AD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</w:tr>
    </w:tbl>
    <w:p w:rsidR="005B44EC" w:rsidRDefault="005B44EC" w:rsidP="006558AD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5B44EC" w:rsidRPr="007F006E" w:rsidRDefault="005B44EC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075"/>
        <w:gridCol w:w="1164"/>
      </w:tblGrid>
      <w:tr w:rsidR="004436D6" w:rsidRPr="007F006E" w:rsidTr="005B44EC">
        <w:trPr>
          <w:trHeight w:val="368"/>
          <w:jc w:val="center"/>
        </w:trPr>
        <w:tc>
          <w:tcPr>
            <w:tcW w:w="1075" w:type="dxa"/>
            <w:vMerge w:val="restart"/>
            <w:vAlign w:val="center"/>
          </w:tcPr>
          <w:p w:rsidR="004436D6" w:rsidRPr="007F006E" w:rsidRDefault="004436D6" w:rsidP="005B44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2239" w:type="dxa"/>
            <w:gridSpan w:val="2"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Predicted</w:t>
            </w:r>
          </w:p>
        </w:tc>
      </w:tr>
      <w:tr w:rsidR="004436D6" w:rsidRPr="007F006E" w:rsidTr="005B44EC">
        <w:trPr>
          <w:trHeight w:val="368"/>
          <w:jc w:val="center"/>
        </w:trPr>
        <w:tc>
          <w:tcPr>
            <w:tcW w:w="1075" w:type="dxa"/>
            <w:vMerge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164" w:type="dxa"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</w:tr>
      <w:tr w:rsidR="004436D6" w:rsidRPr="007F006E" w:rsidTr="005B44EC">
        <w:trPr>
          <w:trHeight w:val="368"/>
          <w:jc w:val="center"/>
        </w:trPr>
        <w:tc>
          <w:tcPr>
            <w:tcW w:w="1075" w:type="dxa"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075" w:type="dxa"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 (TP)</w:t>
            </w:r>
          </w:p>
        </w:tc>
        <w:tc>
          <w:tcPr>
            <w:tcW w:w="1164" w:type="dxa"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(FN)</w:t>
            </w:r>
          </w:p>
        </w:tc>
      </w:tr>
      <w:tr w:rsidR="004436D6" w:rsidRPr="007F006E" w:rsidTr="005B44EC">
        <w:trPr>
          <w:trHeight w:val="368"/>
          <w:jc w:val="center"/>
        </w:trPr>
        <w:tc>
          <w:tcPr>
            <w:tcW w:w="1075" w:type="dxa"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075" w:type="dxa"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(FP)</w:t>
            </w:r>
          </w:p>
        </w:tc>
        <w:tc>
          <w:tcPr>
            <w:tcW w:w="1164" w:type="dxa"/>
            <w:vAlign w:val="center"/>
          </w:tcPr>
          <w:p w:rsidR="004436D6" w:rsidRPr="007F006E" w:rsidRDefault="004436D6" w:rsidP="005B44EC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 (TN)</w:t>
            </w:r>
          </w:p>
        </w:tc>
      </w:tr>
    </w:tbl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3241FB" w:rsidP="00C11808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133A4B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556082" w:rsidRDefault="00556082" w:rsidP="00556082">
      <w:pPr>
        <w:numPr>
          <w:ilvl w:val="0"/>
          <w:numId w:val="70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556082" w:rsidRPr="007F006E" w:rsidRDefault="00556082" w:rsidP="00556082">
      <w:pPr>
        <w:numPr>
          <w:ilvl w:val="0"/>
          <w:numId w:val="70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556082" w:rsidRPr="007F006E" w:rsidRDefault="00556082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D11B38" w:rsidRPr="00D11B38" w:rsidRDefault="00D11B38" w:rsidP="00D11B38">
      <w:pPr>
        <w:numPr>
          <w:ilvl w:val="0"/>
          <w:numId w:val="70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Default="004436D6" w:rsidP="00133A4B">
      <w:pPr>
        <w:numPr>
          <w:ilvl w:val="0"/>
          <w:numId w:val="70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556082" w:rsidRPr="007F006E" w:rsidRDefault="00556082" w:rsidP="00556082">
      <w:pPr>
        <w:numPr>
          <w:ilvl w:val="0"/>
          <w:numId w:val="70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556082" w:rsidRPr="007F006E" w:rsidRDefault="00556082" w:rsidP="00133A4B">
      <w:pPr>
        <w:numPr>
          <w:ilvl w:val="0"/>
          <w:numId w:val="70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4436D6" w:rsidRDefault="004436D6" w:rsidP="00133A4B">
      <w:pPr>
        <w:numPr>
          <w:ilvl w:val="0"/>
          <w:numId w:val="70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556082" w:rsidRDefault="00556082" w:rsidP="00556082">
      <w:pPr>
        <w:numPr>
          <w:ilvl w:val="0"/>
          <w:numId w:val="70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556082" w:rsidRPr="007F006E" w:rsidRDefault="00556082" w:rsidP="00133A4B">
      <w:pPr>
        <w:numPr>
          <w:ilvl w:val="0"/>
          <w:numId w:val="70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133A4B" w:rsidRDefault="004436D6" w:rsidP="00133A4B">
      <w:pPr>
        <w:numPr>
          <w:ilvl w:val="0"/>
          <w:numId w:val="73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772DA7" w:rsidRPr="00556082" w:rsidRDefault="00133A4B" w:rsidP="00133A4B">
      <w:pPr>
        <w:numPr>
          <w:ilvl w:val="0"/>
          <w:numId w:val="73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556082" w:rsidRPr="00133A4B" w:rsidRDefault="00556082" w:rsidP="00556082">
      <w:pPr>
        <w:numPr>
          <w:ilvl w:val="0"/>
          <w:numId w:val="73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556082" w:rsidRDefault="00556082" w:rsidP="00133A4B">
      <w:pPr>
        <w:numPr>
          <w:ilvl w:val="0"/>
          <w:numId w:val="73"/>
        </w:num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9"/>
        </w:numPr>
        <w:shd w:val="clear" w:color="auto" w:fill="FFFFFF"/>
        <w:tabs>
          <w:tab w:val="left" w:pos="389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9"/>
        </w:numPr>
        <w:shd w:val="clear" w:color="auto" w:fill="FFFFFF"/>
        <w:tabs>
          <w:tab w:val="left" w:pos="389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9"/>
        </w:numPr>
        <w:shd w:val="clear" w:color="auto" w:fill="FFFFFF"/>
        <w:tabs>
          <w:tab w:val="left" w:pos="389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9"/>
        </w:numPr>
        <w:shd w:val="clear" w:color="auto" w:fill="FFFFFF"/>
        <w:tabs>
          <w:tab w:val="left" w:pos="389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9"/>
        </w:numPr>
        <w:shd w:val="clear" w:color="auto" w:fill="FFFFFF"/>
        <w:tabs>
          <w:tab w:val="left" w:pos="389"/>
        </w:tabs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398"/>
          <w:tab w:val="left" w:pos="4267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3010"/>
          <w:tab w:val="left" w:pos="5554"/>
          <w:tab w:val="left" w:pos="8309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398"/>
          <w:tab w:val="left" w:pos="6941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2669"/>
          <w:tab w:val="left" w:pos="5400"/>
          <w:tab w:val="left" w:pos="7800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2938"/>
          <w:tab w:val="left" w:pos="5054"/>
          <w:tab w:val="left" w:pos="7718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398"/>
          <w:tab w:val="left" w:pos="6509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2702"/>
          <w:tab w:val="left" w:pos="5026"/>
          <w:tab w:val="left" w:pos="7440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shd w:val="clear" w:color="auto" w:fill="FFFFFF"/>
        <w:tabs>
          <w:tab w:val="left" w:pos="2659"/>
          <w:tab w:val="left" w:pos="5150"/>
          <w:tab w:val="left" w:pos="7114"/>
        </w:tabs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0"/>
        </w:num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0"/>
        </w:num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0"/>
        </w:num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0"/>
        </w:num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1"/>
        </w:numPr>
        <w:shd w:val="clear" w:color="auto" w:fill="FFFFFF"/>
        <w:tabs>
          <w:tab w:val="left" w:pos="922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1"/>
        </w:numPr>
        <w:shd w:val="clear" w:color="auto" w:fill="FFFFFF"/>
        <w:tabs>
          <w:tab w:val="left" w:pos="922"/>
        </w:tabs>
        <w:jc w:val="both"/>
        <w:rPr>
          <w:rFonts w:ascii="Times New Roman" w:hAnsi="Times New Roman" w:cs="Times New Roman"/>
          <w:lang w:val="da-DK"/>
        </w:rPr>
      </w:pPr>
      <w:r/>
    </w:p>
    <w:p w:rsidR="004436D6" w:rsidRPr="007F006E" w:rsidRDefault="004436D6" w:rsidP="006558AD">
      <w:pPr>
        <w:numPr>
          <w:ilvl w:val="0"/>
          <w:numId w:val="11"/>
        </w:numPr>
        <w:shd w:val="clear" w:color="auto" w:fill="FFFFFF"/>
        <w:tabs>
          <w:tab w:val="left" w:pos="922"/>
        </w:tabs>
        <w:jc w:val="both"/>
        <w:rPr>
          <w:rFonts w:ascii="Times New Roman" w:hAnsi="Times New Roman" w:cs="Times New Roman"/>
          <w:lang w:val="da-DK"/>
        </w:rPr>
      </w:pPr>
      <w:r/>
    </w:p>
    <w:p w:rsidR="004436D6" w:rsidRPr="007F006E" w:rsidRDefault="004436D6" w:rsidP="006558AD">
      <w:pPr>
        <w:numPr>
          <w:ilvl w:val="0"/>
          <w:numId w:val="11"/>
        </w:numPr>
        <w:shd w:val="clear" w:color="auto" w:fill="FFFFFF"/>
        <w:tabs>
          <w:tab w:val="left" w:pos="922"/>
        </w:tabs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3"/>
        </w:num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3"/>
        </w:num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4"/>
        </w:num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4"/>
        </w:num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4"/>
        </w:num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</w:rPr>
      </w:pPr>
      <w:r/>
    </w:p>
    <w:p w:rsidR="004436D6" w:rsidRPr="007F006E" w:rsidRDefault="004436D6" w:rsidP="006558AD">
      <w:pPr>
        <w:numPr>
          <w:ilvl w:val="0"/>
          <w:numId w:val="14"/>
        </w:num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</w:rPr>
      </w:pPr>
      <w:r/>
    </w:p>
    <w:p w:rsidR="00A3333C" w:rsidRPr="007F006E" w:rsidRDefault="00A3333C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Default="004436D6" w:rsidP="00C11808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A3333C" w:rsidRPr="007F006E" w:rsidRDefault="00A3333C" w:rsidP="00C11808">
      <w:pPr>
        <w:shd w:val="clear" w:color="auto" w:fill="FFFFFF"/>
        <w:jc w:val="center"/>
        <w:rPr>
          <w:rFonts w:ascii="Times New Roman" w:hAnsi="Times New Roman" w:cs="Times New Roman"/>
        </w:rPr>
      </w:pPr>
      <w:r/>
    </w:p>
    <w:p w:rsidR="00772D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A3333C" w:rsidRDefault="00A3333C" w:rsidP="006558AD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/>
    </w:p>
    <w:p w:rsidR="004436D6" w:rsidRPr="007F006E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5142A7" w:rsidRPr="007F006E" w:rsidRDefault="004436D6" w:rsidP="005142A7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5142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5142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5142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5142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5142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5142A7" w:rsidRDefault="004436D6" w:rsidP="006558AD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p w:rsidR="004436D6" w:rsidRPr="005142A7" w:rsidDel="00805EEB" w:rsidRDefault="004436D6" w:rsidP="00805EEB">
      <w:pPr>
        <w:shd w:val="clear" w:color="auto" w:fill="FFFFFF"/>
        <w:jc w:val="both"/>
        <w:rPr>
          <w:del w:id="53" w:author="BPP" w:date="2024-11-08T16:09:00Z"/>
          <w:rFonts w:ascii="Times New Roman" w:hAnsi="Times New Roman" w:cs="Times New Roman"/>
        </w:rPr>
      </w:pPr>
      <w:r/>
    </w:p>
    <w:bookmarkEnd w:id="48"/>
    <w:p w:rsidR="00772DA7" w:rsidRDefault="00772DA7" w:rsidP="00772DA7">
      <w:pPr>
        <w:shd w:val="clear" w:color="auto" w:fill="FFFFFF"/>
        <w:jc w:val="both"/>
        <w:rPr>
          <w:rFonts w:ascii="Times New Roman" w:hAnsi="Times New Roman" w:cs="Times New Roman"/>
        </w:rPr>
      </w:pPr>
      <w:r/>
    </w:p>
    <w:sectPr w:rsidR="00772DA7" w:rsidSect="004D405E">
      <w:pgSz w:w="12240" w:h="15840"/>
      <w:pgMar w:top="1440" w:right="1435" w:bottom="720" w:left="1440" w:header="720" w:footer="720" w:gutter="0"/>
      <w:cols w:space="60"/>
      <w:noEndnote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468490" w15:done="0"/>
  <w15:commentEx w15:paraId="025847C9" w15:paraIdParent="76468490" w15:done="0"/>
  <w15:commentEx w15:paraId="752F3115" w15:done="0"/>
  <w15:commentEx w15:paraId="0A588645" w15:done="0"/>
  <w15:commentEx w15:paraId="6DF3C59D" w15:paraIdParent="0A588645" w15:done="0"/>
  <w15:commentEx w15:paraId="377ECE0E" w15:done="0"/>
  <w15:commentEx w15:paraId="74B009FC" w15:done="0"/>
  <w15:commentEx w15:paraId="4C37D90B" w15:paraIdParent="74B009FC" w15:done="0"/>
  <w15:commentEx w15:paraId="207BFD10" w15:done="0"/>
  <w15:commentEx w15:paraId="0D9DD776" w15:paraIdParent="207BFD10" w15:done="0"/>
  <w15:commentEx w15:paraId="5ACC5145" w15:done="0"/>
  <w15:commentEx w15:paraId="069805FF" w15:paraIdParent="5ACC5145" w15:done="0"/>
  <w15:commentEx w15:paraId="7E07848C" w15:done="0"/>
  <w15:commentEx w15:paraId="748DF721" w15:paraIdParent="7E07848C" w15:done="0"/>
  <w15:commentEx w15:paraId="0174F19D" w15:done="0"/>
  <w15:commentEx w15:paraId="36411071" w15:paraIdParent="0174F19D" w15:done="0"/>
  <w15:commentEx w15:paraId="7E65C629" w15:done="0"/>
  <w15:commentEx w15:paraId="543C2076" w15:paraIdParent="7E65C629" w15:done="0"/>
  <w15:commentEx w15:paraId="30970A2D" w15:done="0"/>
  <w15:commentEx w15:paraId="21700098" w15:done="0"/>
  <w15:commentEx w15:paraId="60E8D3C4" w15:paraIdParent="21700098" w15:done="0"/>
  <w15:commentEx w15:paraId="60D3833C" w15:done="0"/>
  <w15:commentEx w15:paraId="4613B568" w15:paraIdParent="60D3833C" w15:done="0"/>
  <w15:commentEx w15:paraId="2D5E8198" w15:done="0"/>
  <w15:commentEx w15:paraId="330225A4" w15:paraIdParent="2D5E8198" w15:done="0"/>
  <w15:commentEx w15:paraId="1D9E742B" w15:done="0"/>
  <w15:commentEx w15:paraId="45492AB4" w15:paraIdParent="1D9E74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3B995E8" w16cex:dateUtc="2024-09-18T05:26:00Z"/>
  <w16cex:commentExtensible w16cex:durableId="779959FB" w16cex:dateUtc="2024-09-18T06:29:00Z"/>
  <w16cex:commentExtensible w16cex:durableId="7F9B3DC4" w16cex:dateUtc="2024-09-18T05:27:00Z"/>
  <w16cex:commentExtensible w16cex:durableId="16E43DC0" w16cex:dateUtc="2024-09-18T07:46:00Z"/>
  <w16cex:commentExtensible w16cex:durableId="33CA9DD0" w16cex:dateUtc="2024-09-18T05:28:00Z"/>
  <w16cex:commentExtensible w16cex:durableId="750DC02D" w16cex:dateUtc="2024-09-18T05:28:00Z"/>
  <w16cex:commentExtensible w16cex:durableId="59C732E7" w16cex:dateUtc="2024-09-14T09:03:00Z"/>
  <w16cex:commentExtensible w16cex:durableId="5817497F" w16cex:dateUtc="2024-09-18T05:28:00Z"/>
  <w16cex:commentExtensible w16cex:durableId="6AE39FB6" w16cex:dateUtc="2024-09-18T05:31:00Z"/>
  <w16cex:commentExtensible w16cex:durableId="3EF06811" w16cex:dateUtc="2024-09-18T05:32:00Z"/>
  <w16cex:commentExtensible w16cex:durableId="6314BEFD" w16cex:dateUtc="2024-09-18T05:33:00Z"/>
  <w16cex:commentExtensible w16cex:durableId="54C53E72" w16cex:dateUtc="2024-09-18T11:07:00Z"/>
  <w16cex:commentExtensible w16cex:durableId="24217C30" w16cex:dateUtc="2024-09-18T05:49:00Z"/>
  <w16cex:commentExtensible w16cex:durableId="1BD123A5" w16cex:dateUtc="2024-09-18T05:49:00Z"/>
  <w16cex:commentExtensible w16cex:durableId="1A5948FB" w16cex:dateUtc="2024-09-18T05:54:00Z"/>
  <w16cex:commentExtensible w16cex:durableId="6DED7F18" w16cex:dateUtc="2024-09-18T0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468490" w16cid:durableId="47EE8F48"/>
  <w16cid:commentId w16cid:paraId="025847C9" w16cid:durableId="03B995E8"/>
  <w16cid:commentId w16cid:paraId="752F3115" w16cid:durableId="779959FB"/>
  <w16cid:commentId w16cid:paraId="0A588645" w16cid:durableId="5E0B5E3A"/>
  <w16cid:commentId w16cid:paraId="6DF3C59D" w16cid:durableId="7F9B3DC4"/>
  <w16cid:commentId w16cid:paraId="377ECE0E" w16cid:durableId="16E43DC0"/>
  <w16cid:commentId w16cid:paraId="74B009FC" w16cid:durableId="73878A8D"/>
  <w16cid:commentId w16cid:paraId="4C37D90B" w16cid:durableId="33CA9DD0"/>
  <w16cid:commentId w16cid:paraId="207BFD10" w16cid:durableId="549329F8"/>
  <w16cid:commentId w16cid:paraId="0D9DD776" w16cid:durableId="750DC02D"/>
  <w16cid:commentId w16cid:paraId="5ACC5145" w16cid:durableId="59C732E7"/>
  <w16cid:commentId w16cid:paraId="069805FF" w16cid:durableId="5817497F"/>
  <w16cid:commentId w16cid:paraId="7E07848C" w16cid:durableId="5DC68E72"/>
  <w16cid:commentId w16cid:paraId="748DF721" w16cid:durableId="6AE39FB6"/>
  <w16cid:commentId w16cid:paraId="0174F19D" w16cid:durableId="4ABA00EF"/>
  <w16cid:commentId w16cid:paraId="36411071" w16cid:durableId="3EF06811"/>
  <w16cid:commentId w16cid:paraId="7E65C629" w16cid:durableId="42B8D8AE"/>
  <w16cid:commentId w16cid:paraId="543C2076" w16cid:durableId="6314BEFD"/>
  <w16cid:commentId w16cid:paraId="30970A2D" w16cid:durableId="54C53E72"/>
  <w16cid:commentId w16cid:paraId="21700098" w16cid:durableId="5916636B"/>
  <w16cid:commentId w16cid:paraId="60E8D3C4" w16cid:durableId="24217C30"/>
  <w16cid:commentId w16cid:paraId="60D3833C" w16cid:durableId="2F3EEAD6"/>
  <w16cid:commentId w16cid:paraId="4613B568" w16cid:durableId="1BD123A5"/>
  <w16cid:commentId w16cid:paraId="2D5E8198" w16cid:durableId="261019AA"/>
  <w16cid:commentId w16cid:paraId="330225A4" w16cid:durableId="1A5948FB"/>
  <w16cid:commentId w16cid:paraId="1D9E742B" w16cid:durableId="50D77856"/>
  <w16cid:commentId w16cid:paraId="45492AB4" w16cid:durableId="6DED7F18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ED4" w:rsidRDefault="009E6ED4" w:rsidP="009F3D28">
      <w:r>
        <w:separator/>
      </w:r>
    </w:p>
  </w:endnote>
  <w:endnote w:type="continuationSeparator" w:id="1">
    <w:p w:rsidR="009E6ED4" w:rsidRDefault="009E6ED4" w:rsidP="009F3D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Devanagar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MSans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ED4" w:rsidRDefault="009E6ED4" w:rsidP="009F3D28">
      <w:r>
        <w:separator/>
      </w:r>
    </w:p>
  </w:footnote>
  <w:footnote w:type="continuationSeparator" w:id="1">
    <w:p w:rsidR="009E6ED4" w:rsidRDefault="009E6ED4" w:rsidP="009F3D28">
      <w:r>
        <w:continuationSeparator/>
      </w:r>
    </w:p>
  </w:footnote>
  <w:footnote w:id="2">
    <w:p w:rsidR="006B0F7F" w:rsidRDefault="006B0F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0E51">
        <w:rPr>
          <w:rFonts w:ascii="Times New Roman" w:hAnsi="Times New Roman" w:cs="Times New Roman"/>
        </w:rPr>
        <w:t>https://www.ling.upenn.edu/courses/Fall_2003/ling001/penn_treebank_pos.html</w:t>
      </w:r>
    </w:p>
  </w:footnote>
  <w:footnote w:id="3">
    <w:p w:rsidR="006B0F7F" w:rsidRDefault="006B0F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3B3A">
        <w:rPr>
          <w:rFonts w:ascii="Times New Roman" w:hAnsi="Times New Roman" w:cs="Times New Roman"/>
        </w:rPr>
        <w:t>https://huggingface.co/</w:t>
      </w:r>
    </w:p>
  </w:footnote>
  <w:footnote w:id="4">
    <w:p w:rsidR="006B0F7F" w:rsidRDefault="006B0F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https://tartarus.org/martin/PorterStemmer/</w:t>
      </w:r>
    </w:p>
  </w:footnote>
  <w:footnote w:id="5">
    <w:p w:rsidR="006B0F7F" w:rsidRDefault="006B0F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https://snowballstem.org/</w:t>
      </w:r>
    </w:p>
  </w:footnote>
  <w:footnote w:id="6">
    <w:p w:rsidR="006B0F7F" w:rsidRDefault="006B0F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https://darenr.github.io/afinn/</w:t>
      </w:r>
    </w:p>
  </w:footnote>
  <w:footnote w:id="7">
    <w:p w:rsidR="006B0F7F" w:rsidRDefault="006B0F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https://www.nltk.org/api/nltk.corpus.reader.sentiwordnet.html</w:t>
      </w:r>
    </w:p>
  </w:footnote>
  <w:footnote w:id="8">
    <w:p w:rsidR="006B0F7F" w:rsidRDefault="006B0F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https://saifmohammad.com/WebPages/NRC-Emotion-Lexicon.htm</w:t>
      </w:r>
    </w:p>
  </w:footnote>
  <w:footnote w:id="9">
    <w:p w:rsidR="006B0F7F" w:rsidRDefault="006B0F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https://propbank.github.io/</w:t>
      </w:r>
    </w:p>
  </w:footnote>
  <w:footnote w:id="10">
    <w:p w:rsidR="006B0F7F" w:rsidRDefault="006B0F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58AD">
        <w:rPr>
          <w:rFonts w:ascii="Times New Roman" w:hAnsi="Times New Roman" w:cs="Times New Roman"/>
        </w:rPr>
        <w:t xml:space="preserve">The squared L2 norm (i.e., </w:t>
      </w:r>
      <w:r w:rsidRPr="001B1B05">
        <w:rPr>
          <w:rFonts w:ascii="Times New Roman" w:hAnsi="Times New Roman" w:cs="Times New Roman"/>
          <w:position w:val="-12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95pt;height:18.95pt" o:ole="">
            <v:imagedata r:id="rId1" o:title=""/>
          </v:shape>
          <o:OLEObject Type="Embed" ProgID="Equation.DSMT4" ShapeID="_x0000_i1025" DrawAspect="Content" ObjectID="_1794493269" r:id="rId2"/>
        </w:object>
      </w:r>
      <w:r>
        <w:rPr>
          <w:rFonts w:ascii="Times New Roman" w:hAnsi="Times New Roman" w:cs="Times New Roman"/>
        </w:rPr>
        <w:t xml:space="preserve"> is </w:t>
      </w:r>
      <w:r w:rsidRPr="006558AD">
        <w:rPr>
          <w:rFonts w:ascii="Times New Roman" w:hAnsi="Times New Roman" w:cs="Times New Roman"/>
        </w:rPr>
        <w:t>often used in optimi</w:t>
      </w:r>
      <w:r>
        <w:rPr>
          <w:rFonts w:ascii="Times New Roman" w:hAnsi="Times New Roman" w:cs="Times New Roman"/>
        </w:rPr>
        <w:t>s</w:t>
      </w:r>
      <w:r w:rsidRPr="006558AD">
        <w:rPr>
          <w:rFonts w:ascii="Times New Roman" w:hAnsi="Times New Roman" w:cs="Times New Roman"/>
        </w:rPr>
        <w:t>ation problems because it</w:t>
      </w:r>
      <w:r>
        <w:rPr>
          <w:rFonts w:ascii="Times New Roman" w:hAnsi="Times New Roman" w:cs="Times New Roman"/>
        </w:rPr>
        <w:t xml:space="preserve"> </w:t>
      </w:r>
      <w:r w:rsidRPr="006558AD">
        <w:rPr>
          <w:rFonts w:ascii="Times New Roman" w:hAnsi="Times New Roman" w:cs="Times New Roman"/>
        </w:rPr>
        <w:t>avoids the computational cost of the square root while still preserving the essential properties of the norm, like magnitude comparison.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8A66BB8"/>
    <w:lvl w:ilvl="0">
      <w:numFmt w:val="bullet"/>
      <w:lvlText w:val="*"/>
      <w:lvlJc w:val="left"/>
    </w:lvl>
  </w:abstractNum>
  <w:abstractNum w:abstractNumId="1">
    <w:nsid w:val="01055122"/>
    <w:multiLevelType w:val="singleLevel"/>
    <w:tmpl w:val="AE2C7A36"/>
    <w:lvl w:ilvl="0">
      <w:start w:val="2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2">
    <w:nsid w:val="0181595D"/>
    <w:multiLevelType w:val="singleLevel"/>
    <w:tmpl w:val="3EF6C996"/>
    <w:lvl w:ilvl="0">
      <w:start w:val="2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3">
    <w:nsid w:val="058D2DBD"/>
    <w:multiLevelType w:val="singleLevel"/>
    <w:tmpl w:val="A17A77DE"/>
    <w:lvl w:ilvl="0">
      <w:start w:val="1"/>
      <w:numFmt w:val="decimal"/>
      <w:lvlText w:val="%1."/>
      <w:legacy w:legacy="1" w:legacySpace="0" w:legacyIndent="288"/>
      <w:lvlJc w:val="left"/>
      <w:rPr>
        <w:rFonts w:ascii="Arial" w:hAnsi="Arial" w:cs="Arial" w:hint="default"/>
      </w:rPr>
    </w:lvl>
  </w:abstractNum>
  <w:abstractNum w:abstractNumId="4">
    <w:nsid w:val="06BA33F6"/>
    <w:multiLevelType w:val="singleLevel"/>
    <w:tmpl w:val="5D6A2840"/>
    <w:lvl w:ilvl="0">
      <w:start w:val="1"/>
      <w:numFmt w:val="lowerLetter"/>
      <w:lvlText w:val="%1)"/>
      <w:legacy w:legacy="1" w:legacySpace="0" w:legacyIndent="255"/>
      <w:lvlJc w:val="left"/>
      <w:rPr>
        <w:rFonts w:ascii="Arial" w:hAnsi="Arial" w:cs="Arial" w:hint="default"/>
      </w:rPr>
    </w:lvl>
  </w:abstractNum>
  <w:abstractNum w:abstractNumId="5">
    <w:nsid w:val="077723A3"/>
    <w:multiLevelType w:val="singleLevel"/>
    <w:tmpl w:val="BEC89BA2"/>
    <w:lvl w:ilvl="0">
      <w:start w:val="1"/>
      <w:numFmt w:val="lowerLetter"/>
      <w:lvlText w:val="%1)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6">
    <w:nsid w:val="0B6E2683"/>
    <w:multiLevelType w:val="singleLevel"/>
    <w:tmpl w:val="76D8C42E"/>
    <w:lvl w:ilvl="0">
      <w:start w:val="2"/>
      <w:numFmt w:val="lowerLetter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7">
    <w:nsid w:val="0C555897"/>
    <w:multiLevelType w:val="singleLevel"/>
    <w:tmpl w:val="FB12A414"/>
    <w:lvl w:ilvl="0">
      <w:start w:val="1"/>
      <w:numFmt w:val="decimal"/>
      <w:lvlText w:val="%1."/>
      <w:legacy w:legacy="1" w:legacySpace="0" w:legacyIndent="293"/>
      <w:lvlJc w:val="left"/>
      <w:rPr>
        <w:rFonts w:ascii="Arial" w:hAnsi="Arial" w:cs="Arial" w:hint="default"/>
      </w:rPr>
    </w:lvl>
  </w:abstractNum>
  <w:abstractNum w:abstractNumId="8">
    <w:nsid w:val="0F185106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9">
    <w:nsid w:val="11C97327"/>
    <w:multiLevelType w:val="singleLevel"/>
    <w:tmpl w:val="FB12A414"/>
    <w:lvl w:ilvl="0">
      <w:start w:val="1"/>
      <w:numFmt w:val="decimal"/>
      <w:lvlText w:val="%1."/>
      <w:legacy w:legacy="1" w:legacySpace="0" w:legacyIndent="293"/>
      <w:lvlJc w:val="left"/>
      <w:rPr>
        <w:rFonts w:ascii="Arial" w:hAnsi="Arial" w:cs="Arial" w:hint="default"/>
      </w:rPr>
    </w:lvl>
  </w:abstractNum>
  <w:abstractNum w:abstractNumId="10">
    <w:nsid w:val="128B11DA"/>
    <w:multiLevelType w:val="hybridMultilevel"/>
    <w:tmpl w:val="03FC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FF05EF"/>
    <w:multiLevelType w:val="hybridMultilevel"/>
    <w:tmpl w:val="B34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B95F86"/>
    <w:multiLevelType w:val="singleLevel"/>
    <w:tmpl w:val="A17A77DE"/>
    <w:lvl w:ilvl="0">
      <w:start w:val="1"/>
      <w:numFmt w:val="decimal"/>
      <w:lvlText w:val="%1."/>
      <w:legacy w:legacy="1" w:legacySpace="0" w:legacyIndent="288"/>
      <w:lvlJc w:val="left"/>
      <w:rPr>
        <w:rFonts w:ascii="Arial" w:hAnsi="Arial" w:cs="Arial" w:hint="default"/>
      </w:rPr>
    </w:lvl>
  </w:abstractNum>
  <w:abstractNum w:abstractNumId="13">
    <w:nsid w:val="17BF27D5"/>
    <w:multiLevelType w:val="singleLevel"/>
    <w:tmpl w:val="C6E866FA"/>
    <w:lvl w:ilvl="0">
      <w:start w:val="1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14">
    <w:nsid w:val="192609E7"/>
    <w:multiLevelType w:val="singleLevel"/>
    <w:tmpl w:val="65446182"/>
    <w:lvl w:ilvl="0">
      <w:start w:val="1"/>
      <w:numFmt w:val="lowerLetter"/>
      <w:lvlText w:val="(%1)"/>
      <w:legacy w:legacy="1" w:legacySpace="0" w:legacyIndent="331"/>
      <w:lvlJc w:val="left"/>
      <w:rPr>
        <w:rFonts w:ascii="Arial" w:hAnsi="Arial" w:cs="Arial" w:hint="default"/>
      </w:rPr>
    </w:lvl>
  </w:abstractNum>
  <w:abstractNum w:abstractNumId="15">
    <w:nsid w:val="1B5F3BC0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16">
    <w:nsid w:val="1FC45D70"/>
    <w:multiLevelType w:val="singleLevel"/>
    <w:tmpl w:val="6C8800CC"/>
    <w:lvl w:ilvl="0">
      <w:start w:val="1"/>
      <w:numFmt w:val="lowerLetter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17">
    <w:nsid w:val="20230E95"/>
    <w:multiLevelType w:val="hybridMultilevel"/>
    <w:tmpl w:val="333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D71BE2"/>
    <w:multiLevelType w:val="hybridMultilevel"/>
    <w:tmpl w:val="6B7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3847DD"/>
    <w:multiLevelType w:val="singleLevel"/>
    <w:tmpl w:val="6C8800CC"/>
    <w:lvl w:ilvl="0">
      <w:start w:val="1"/>
      <w:numFmt w:val="lowerLetter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20">
    <w:nsid w:val="23466E56"/>
    <w:multiLevelType w:val="singleLevel"/>
    <w:tmpl w:val="2FB6DBFE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21">
    <w:nsid w:val="241043F8"/>
    <w:multiLevelType w:val="singleLevel"/>
    <w:tmpl w:val="A1FCE676"/>
    <w:lvl w:ilvl="0">
      <w:start w:val="1"/>
      <w:numFmt w:val="lowerLetter"/>
      <w:lvlText w:val="(%1)"/>
      <w:legacy w:legacy="1" w:legacySpace="0" w:legacyIndent="408"/>
      <w:lvlJc w:val="left"/>
      <w:rPr>
        <w:rFonts w:ascii="Arial" w:hAnsi="Arial" w:cs="Arial" w:hint="default"/>
      </w:rPr>
    </w:lvl>
  </w:abstractNum>
  <w:abstractNum w:abstractNumId="22">
    <w:nsid w:val="254E5C94"/>
    <w:multiLevelType w:val="singleLevel"/>
    <w:tmpl w:val="CBAC36B6"/>
    <w:lvl w:ilvl="0">
      <w:start w:val="7"/>
      <w:numFmt w:val="decimal"/>
      <w:lvlText w:val="%1."/>
      <w:legacy w:legacy="1" w:legacySpace="0" w:legacyIndent="271"/>
      <w:lvlJc w:val="left"/>
      <w:rPr>
        <w:rFonts w:ascii="Arial" w:hAnsi="Arial" w:cs="Arial" w:hint="default"/>
      </w:rPr>
    </w:lvl>
  </w:abstractNum>
  <w:abstractNum w:abstractNumId="23">
    <w:nsid w:val="27132E63"/>
    <w:multiLevelType w:val="singleLevel"/>
    <w:tmpl w:val="6C8800CC"/>
    <w:lvl w:ilvl="0">
      <w:start w:val="1"/>
      <w:numFmt w:val="lowerLetter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24">
    <w:nsid w:val="2AD13EC8"/>
    <w:multiLevelType w:val="singleLevel"/>
    <w:tmpl w:val="BEC89BA2"/>
    <w:lvl w:ilvl="0">
      <w:start w:val="1"/>
      <w:numFmt w:val="lowerLetter"/>
      <w:lvlText w:val="%1)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5">
    <w:nsid w:val="2BA94053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6">
    <w:nsid w:val="333538DC"/>
    <w:multiLevelType w:val="singleLevel"/>
    <w:tmpl w:val="6C8800CC"/>
    <w:lvl w:ilvl="0">
      <w:start w:val="1"/>
      <w:numFmt w:val="lowerLetter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27">
    <w:nsid w:val="38444D30"/>
    <w:multiLevelType w:val="singleLevel"/>
    <w:tmpl w:val="FB12A414"/>
    <w:lvl w:ilvl="0">
      <w:start w:val="1"/>
      <w:numFmt w:val="decimal"/>
      <w:lvlText w:val="%1."/>
      <w:legacy w:legacy="1" w:legacySpace="0" w:legacyIndent="293"/>
      <w:lvlJc w:val="left"/>
      <w:rPr>
        <w:rFonts w:ascii="Arial" w:hAnsi="Arial" w:cs="Arial" w:hint="default"/>
      </w:rPr>
    </w:lvl>
  </w:abstractNum>
  <w:abstractNum w:abstractNumId="28">
    <w:nsid w:val="3BE51014"/>
    <w:multiLevelType w:val="hybridMultilevel"/>
    <w:tmpl w:val="6824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4DE3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9B3D4F"/>
    <w:multiLevelType w:val="hybridMultilevel"/>
    <w:tmpl w:val="6B7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D20B4B"/>
    <w:multiLevelType w:val="singleLevel"/>
    <w:tmpl w:val="6C8800CC"/>
    <w:lvl w:ilvl="0">
      <w:start w:val="1"/>
      <w:numFmt w:val="lowerLetter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31">
    <w:nsid w:val="3D786E75"/>
    <w:multiLevelType w:val="singleLevel"/>
    <w:tmpl w:val="7C22B214"/>
    <w:lvl w:ilvl="0">
      <w:start w:val="1"/>
      <w:numFmt w:val="decimal"/>
      <w:lvlText w:val="%1."/>
      <w:legacy w:legacy="1" w:legacySpace="0" w:legacyIndent="297"/>
      <w:lvlJc w:val="left"/>
      <w:rPr>
        <w:rFonts w:ascii="Arial" w:hAnsi="Arial" w:cs="Arial" w:hint="default"/>
      </w:rPr>
    </w:lvl>
  </w:abstractNum>
  <w:abstractNum w:abstractNumId="32">
    <w:nsid w:val="40AA0A54"/>
    <w:multiLevelType w:val="hybridMultilevel"/>
    <w:tmpl w:val="F8C2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D6108A"/>
    <w:multiLevelType w:val="singleLevel"/>
    <w:tmpl w:val="6C8800CC"/>
    <w:lvl w:ilvl="0">
      <w:start w:val="1"/>
      <w:numFmt w:val="lowerLetter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34">
    <w:nsid w:val="43845B83"/>
    <w:multiLevelType w:val="singleLevel"/>
    <w:tmpl w:val="5D6A2840"/>
    <w:lvl w:ilvl="0">
      <w:start w:val="1"/>
      <w:numFmt w:val="lowerLetter"/>
      <w:lvlText w:val="%1)"/>
      <w:legacy w:legacy="1" w:legacySpace="0" w:legacyIndent="255"/>
      <w:lvlJc w:val="left"/>
      <w:rPr>
        <w:rFonts w:ascii="Arial" w:hAnsi="Arial" w:cs="Arial" w:hint="default"/>
      </w:rPr>
    </w:lvl>
  </w:abstractNum>
  <w:abstractNum w:abstractNumId="35">
    <w:nsid w:val="462117A1"/>
    <w:multiLevelType w:val="singleLevel"/>
    <w:tmpl w:val="5D6A2840"/>
    <w:lvl w:ilvl="0">
      <w:start w:val="1"/>
      <w:numFmt w:val="lowerLetter"/>
      <w:lvlText w:val="%1)"/>
      <w:legacy w:legacy="1" w:legacySpace="0" w:legacyIndent="255"/>
      <w:lvlJc w:val="left"/>
      <w:rPr>
        <w:rFonts w:ascii="Arial" w:hAnsi="Arial" w:cs="Arial" w:hint="default"/>
      </w:rPr>
    </w:lvl>
  </w:abstractNum>
  <w:abstractNum w:abstractNumId="36">
    <w:nsid w:val="476C2D0F"/>
    <w:multiLevelType w:val="singleLevel"/>
    <w:tmpl w:val="5D6A2840"/>
    <w:lvl w:ilvl="0">
      <w:start w:val="1"/>
      <w:numFmt w:val="lowerLetter"/>
      <w:lvlText w:val="%1)"/>
      <w:legacy w:legacy="1" w:legacySpace="0" w:legacyIndent="255"/>
      <w:lvlJc w:val="left"/>
      <w:rPr>
        <w:rFonts w:ascii="Arial" w:hAnsi="Arial" w:cs="Arial" w:hint="default"/>
      </w:rPr>
    </w:lvl>
  </w:abstractNum>
  <w:abstractNum w:abstractNumId="37">
    <w:nsid w:val="491C6CA2"/>
    <w:multiLevelType w:val="hybridMultilevel"/>
    <w:tmpl w:val="A3F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505A63"/>
    <w:multiLevelType w:val="singleLevel"/>
    <w:tmpl w:val="5D6A2840"/>
    <w:lvl w:ilvl="0">
      <w:start w:val="1"/>
      <w:numFmt w:val="lowerLetter"/>
      <w:lvlText w:val="%1)"/>
      <w:legacy w:legacy="1" w:legacySpace="0" w:legacyIndent="255"/>
      <w:lvlJc w:val="left"/>
      <w:rPr>
        <w:rFonts w:ascii="Arial" w:hAnsi="Arial" w:cs="Arial" w:hint="default"/>
      </w:rPr>
    </w:lvl>
  </w:abstractNum>
  <w:abstractNum w:abstractNumId="39">
    <w:nsid w:val="528F70D2"/>
    <w:multiLevelType w:val="singleLevel"/>
    <w:tmpl w:val="A17A77DE"/>
    <w:lvl w:ilvl="0">
      <w:start w:val="1"/>
      <w:numFmt w:val="decimal"/>
      <w:lvlText w:val="%1."/>
      <w:legacy w:legacy="1" w:legacySpace="0" w:legacyIndent="288"/>
      <w:lvlJc w:val="left"/>
      <w:rPr>
        <w:rFonts w:ascii="Arial" w:hAnsi="Arial" w:cs="Arial" w:hint="default"/>
      </w:rPr>
    </w:lvl>
  </w:abstractNum>
  <w:abstractNum w:abstractNumId="40">
    <w:nsid w:val="54285788"/>
    <w:multiLevelType w:val="singleLevel"/>
    <w:tmpl w:val="5FC813A2"/>
    <w:lvl w:ilvl="0">
      <w:start w:val="1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41">
    <w:nsid w:val="542D16A4"/>
    <w:multiLevelType w:val="singleLevel"/>
    <w:tmpl w:val="A710C3BC"/>
    <w:lvl w:ilvl="0">
      <w:start w:val="1"/>
      <w:numFmt w:val="decimal"/>
      <w:lvlText w:val="%1."/>
      <w:legacy w:legacy="1" w:legacySpace="0" w:legacyIndent="279"/>
      <w:lvlJc w:val="left"/>
      <w:rPr>
        <w:rFonts w:ascii="Arial" w:hAnsi="Arial" w:cs="Arial" w:hint="default"/>
      </w:rPr>
    </w:lvl>
  </w:abstractNum>
  <w:abstractNum w:abstractNumId="42">
    <w:nsid w:val="566A5BF4"/>
    <w:multiLevelType w:val="singleLevel"/>
    <w:tmpl w:val="A17A77DE"/>
    <w:lvl w:ilvl="0">
      <w:start w:val="1"/>
      <w:numFmt w:val="decimal"/>
      <w:lvlText w:val="%1."/>
      <w:legacy w:legacy="1" w:legacySpace="0" w:legacyIndent="288"/>
      <w:lvlJc w:val="left"/>
      <w:rPr>
        <w:rFonts w:ascii="Arial" w:hAnsi="Arial" w:cs="Arial" w:hint="default"/>
      </w:rPr>
    </w:lvl>
  </w:abstractNum>
  <w:abstractNum w:abstractNumId="43">
    <w:nsid w:val="586E3391"/>
    <w:multiLevelType w:val="singleLevel"/>
    <w:tmpl w:val="6C8800CC"/>
    <w:lvl w:ilvl="0">
      <w:start w:val="1"/>
      <w:numFmt w:val="lowerLetter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44">
    <w:nsid w:val="5D6C3371"/>
    <w:multiLevelType w:val="singleLevel"/>
    <w:tmpl w:val="65446182"/>
    <w:lvl w:ilvl="0">
      <w:start w:val="1"/>
      <w:numFmt w:val="lowerLetter"/>
      <w:lvlText w:val="(%1)"/>
      <w:legacy w:legacy="1" w:legacySpace="0" w:legacyIndent="331"/>
      <w:lvlJc w:val="left"/>
      <w:rPr>
        <w:rFonts w:ascii="Arial" w:hAnsi="Arial" w:cs="Arial" w:hint="default"/>
      </w:rPr>
    </w:lvl>
  </w:abstractNum>
  <w:abstractNum w:abstractNumId="45">
    <w:nsid w:val="5DF71DE8"/>
    <w:multiLevelType w:val="singleLevel"/>
    <w:tmpl w:val="6C8800CC"/>
    <w:lvl w:ilvl="0">
      <w:start w:val="1"/>
      <w:numFmt w:val="lowerLetter"/>
      <w:lvlText w:val="%1)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46">
    <w:nsid w:val="5F89644A"/>
    <w:multiLevelType w:val="singleLevel"/>
    <w:tmpl w:val="50B6D4DE"/>
    <w:lvl w:ilvl="0">
      <w:start w:val="1"/>
      <w:numFmt w:val="decimal"/>
      <w:lvlText w:val="%1."/>
      <w:legacy w:legacy="1" w:legacySpace="0" w:legacyIndent="259"/>
      <w:lvlJc w:val="left"/>
      <w:rPr>
        <w:rFonts w:ascii="Arial" w:hAnsi="Arial" w:cs="Arial" w:hint="default"/>
      </w:rPr>
    </w:lvl>
  </w:abstractNum>
  <w:abstractNum w:abstractNumId="47">
    <w:nsid w:val="5FA80B3D"/>
    <w:multiLevelType w:val="singleLevel"/>
    <w:tmpl w:val="A17A77DE"/>
    <w:lvl w:ilvl="0">
      <w:start w:val="1"/>
      <w:numFmt w:val="decimal"/>
      <w:lvlText w:val="%1."/>
      <w:legacy w:legacy="1" w:legacySpace="0" w:legacyIndent="288"/>
      <w:lvlJc w:val="left"/>
      <w:rPr>
        <w:rFonts w:ascii="Arial" w:hAnsi="Arial" w:cs="Arial" w:hint="default"/>
      </w:rPr>
    </w:lvl>
  </w:abstractNum>
  <w:abstractNum w:abstractNumId="48">
    <w:nsid w:val="64F970CF"/>
    <w:multiLevelType w:val="hybridMultilevel"/>
    <w:tmpl w:val="F434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6FA50A2"/>
    <w:multiLevelType w:val="hybridMultilevel"/>
    <w:tmpl w:val="4D3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AD3708A"/>
    <w:multiLevelType w:val="singleLevel"/>
    <w:tmpl w:val="501A5026"/>
    <w:lvl w:ilvl="0">
      <w:start w:val="3"/>
      <w:numFmt w:val="decimal"/>
      <w:lvlText w:val="%1."/>
      <w:legacy w:legacy="1" w:legacySpace="0" w:legacyIndent="278"/>
      <w:lvlJc w:val="left"/>
      <w:rPr>
        <w:rFonts w:ascii="Arial" w:hAnsi="Arial" w:cs="Arial" w:hint="default"/>
      </w:rPr>
    </w:lvl>
  </w:abstractNum>
  <w:abstractNum w:abstractNumId="51">
    <w:nsid w:val="6F6548AD"/>
    <w:multiLevelType w:val="singleLevel"/>
    <w:tmpl w:val="B1A6CC84"/>
    <w:lvl w:ilvl="0">
      <w:start w:val="2"/>
      <w:numFmt w:val="decimal"/>
      <w:lvlText w:val="%1."/>
      <w:legacy w:legacy="1" w:legacySpace="0" w:legacyIndent="288"/>
      <w:lvlJc w:val="left"/>
      <w:rPr>
        <w:rFonts w:ascii="Arial" w:hAnsi="Arial" w:cs="Arial" w:hint="default"/>
      </w:rPr>
    </w:lvl>
  </w:abstractNum>
  <w:abstractNum w:abstractNumId="52">
    <w:nsid w:val="70F83C19"/>
    <w:multiLevelType w:val="singleLevel"/>
    <w:tmpl w:val="AF34D9B0"/>
    <w:lvl w:ilvl="0">
      <w:start w:val="1"/>
      <w:numFmt w:val="lowerLetter"/>
      <w:lvlText w:val="(%1)"/>
      <w:legacy w:legacy="1" w:legacySpace="0" w:legacyIndent="340"/>
      <w:lvlJc w:val="left"/>
      <w:rPr>
        <w:rFonts w:ascii="Arial" w:hAnsi="Arial" w:cs="Arial" w:hint="default"/>
      </w:rPr>
    </w:lvl>
  </w:abstractNum>
  <w:abstractNum w:abstractNumId="53">
    <w:nsid w:val="71011044"/>
    <w:multiLevelType w:val="singleLevel"/>
    <w:tmpl w:val="825EDA62"/>
    <w:lvl w:ilvl="0">
      <w:start w:val="3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54">
    <w:nsid w:val="77D2087B"/>
    <w:multiLevelType w:val="singleLevel"/>
    <w:tmpl w:val="C6E866FA"/>
    <w:lvl w:ilvl="0">
      <w:start w:val="1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55">
    <w:nsid w:val="7B2F7CA0"/>
    <w:multiLevelType w:val="singleLevel"/>
    <w:tmpl w:val="8F54EEEE"/>
    <w:lvl w:ilvl="0">
      <w:start w:val="2"/>
      <w:numFmt w:val="decimal"/>
      <w:lvlText w:val="%1"/>
      <w:legacy w:legacy="1" w:legacySpace="0" w:legacyIndent="926"/>
      <w:lvlJc w:val="left"/>
      <w:rPr>
        <w:rFonts w:ascii="Arial" w:hAnsi="Arial" w:cs="Arial" w:hint="default"/>
      </w:rPr>
    </w:lvl>
  </w:abstractNum>
  <w:abstractNum w:abstractNumId="56">
    <w:nsid w:val="7BE97EB2"/>
    <w:multiLevelType w:val="singleLevel"/>
    <w:tmpl w:val="7070F752"/>
    <w:lvl w:ilvl="0">
      <w:start w:val="5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57">
    <w:nsid w:val="7F342F18"/>
    <w:multiLevelType w:val="singleLevel"/>
    <w:tmpl w:val="BC161C54"/>
    <w:lvl w:ilvl="0">
      <w:start w:val="1"/>
      <w:numFmt w:val="lowerLetter"/>
      <w:lvlText w:val="%1)"/>
      <w:legacy w:legacy="1" w:legacySpace="0" w:legacyIndent="245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98"/>
        <w:lvlJc w:val="left"/>
        <w:rPr>
          <w:rFonts w:ascii="Arial" w:hAnsi="Arial" w:cs="Arial" w:hint="default"/>
        </w:rPr>
      </w:lvl>
    </w:lvlOverride>
  </w:num>
  <w:num w:numId="2">
    <w:abstractNumId w:val="53"/>
  </w:num>
  <w:num w:numId="3">
    <w:abstractNumId w:val="22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278"/>
        <w:lvlJc w:val="left"/>
        <w:rPr>
          <w:rFonts w:ascii="Arial" w:hAnsi="Arial" w:cs="Arial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250"/>
        <w:lvlJc w:val="left"/>
        <w:rPr>
          <w:rFonts w:ascii="Arial" w:hAnsi="Arial" w:cs="Arial" w:hint="default"/>
        </w:rPr>
      </w:lvl>
    </w:lvlOverride>
  </w:num>
  <w:num w:numId="6">
    <w:abstractNumId w:val="20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Arial" w:hAnsi="Arial" w:cs="Arial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293"/>
        <w:lvlJc w:val="left"/>
        <w:rPr>
          <w:rFonts w:ascii="Arial" w:hAnsi="Arial" w:cs="Arial" w:hint="default"/>
        </w:rPr>
      </w:lvl>
    </w:lvlOverride>
  </w:num>
  <w:num w:numId="9">
    <w:abstractNumId w:val="13"/>
  </w:num>
  <w:num w:numId="10">
    <w:abstractNumId w:val="8"/>
  </w:num>
  <w:num w:numId="11">
    <w:abstractNumId w:val="21"/>
  </w:num>
  <w:num w:numId="12">
    <w:abstractNumId w:val="56"/>
  </w:num>
  <w:num w:numId="13">
    <w:abstractNumId w:val="40"/>
  </w:num>
  <w:num w:numId="14">
    <w:abstractNumId w:val="40"/>
    <w:lvlOverride w:ilvl="0">
      <w:lvl w:ilvl="0">
        <w:start w:val="3"/>
        <w:numFmt w:val="decimal"/>
        <w:lvlText w:val="%1.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•"/>
        <w:legacy w:legacy="1" w:legacySpace="0" w:legacyIndent="297"/>
        <w:lvlJc w:val="left"/>
        <w:rPr>
          <w:rFonts w:ascii="Arial" w:hAnsi="Arial" w:cs="Arial" w:hint="default"/>
        </w:rPr>
      </w:lvl>
    </w:lvlOverride>
  </w:num>
  <w:num w:numId="16">
    <w:abstractNumId w:val="31"/>
  </w:num>
  <w:num w:numId="17">
    <w:abstractNumId w:val="0"/>
    <w:lvlOverride w:ilvl="0">
      <w:lvl w:ilvl="0">
        <w:start w:val="65535"/>
        <w:numFmt w:val="bullet"/>
        <w:lvlText w:val="•"/>
        <w:legacy w:legacy="1" w:legacySpace="0" w:legacyIndent="299"/>
        <w:lvlJc w:val="left"/>
        <w:rPr>
          <w:rFonts w:ascii="Arial" w:hAnsi="Arial" w:cs="Arial" w:hint="default"/>
        </w:rPr>
      </w:lvl>
    </w:lvlOverride>
  </w:num>
  <w:num w:numId="18">
    <w:abstractNumId w:val="9"/>
  </w:num>
  <w:num w:numId="19">
    <w:abstractNumId w:val="2"/>
  </w:num>
  <w:num w:numId="20">
    <w:abstractNumId w:val="0"/>
    <w:lvlOverride w:ilvl="0">
      <w:lvl w:ilvl="0">
        <w:start w:val="65535"/>
        <w:numFmt w:val="bullet"/>
        <w:lvlText w:val="•"/>
        <w:legacy w:legacy="1" w:legacySpace="0" w:legacyIndent="288"/>
        <w:lvlJc w:val="left"/>
        <w:rPr>
          <w:rFonts w:ascii="Arial" w:hAnsi="Arial" w:cs="Arial" w:hint="default"/>
        </w:rPr>
      </w:lvl>
    </w:lvlOverride>
  </w:num>
  <w:num w:numId="21">
    <w:abstractNumId w:val="15"/>
  </w:num>
  <w:num w:numId="22">
    <w:abstractNumId w:val="19"/>
  </w:num>
  <w:num w:numId="23">
    <w:abstractNumId w:val="5"/>
  </w:num>
  <w:num w:numId="24">
    <w:abstractNumId w:val="5"/>
    <w:lvlOverride w:ilvl="0">
      <w:lvl w:ilvl="0">
        <w:start w:val="3"/>
        <w:numFmt w:val="lowerLetter"/>
        <w:lvlText w:val="%1)"/>
        <w:legacy w:legacy="1" w:legacySpace="0" w:legacyIndent="260"/>
        <w:lvlJc w:val="left"/>
        <w:rPr>
          <w:rFonts w:ascii="Arial" w:hAnsi="Arial" w:cs="Arial" w:hint="default"/>
        </w:rPr>
      </w:lvl>
    </w:lvlOverride>
  </w:num>
  <w:num w:numId="25">
    <w:abstractNumId w:val="4"/>
  </w:num>
  <w:num w:numId="26">
    <w:abstractNumId w:val="36"/>
  </w:num>
  <w:num w:numId="27">
    <w:abstractNumId w:val="35"/>
  </w:num>
  <w:num w:numId="28">
    <w:abstractNumId w:val="41"/>
  </w:num>
  <w:num w:numId="29">
    <w:abstractNumId w:val="41"/>
    <w:lvlOverride w:ilvl="0">
      <w:lvl w:ilvl="0">
        <w:start w:val="1"/>
        <w:numFmt w:val="decimal"/>
        <w:lvlText w:val="%1."/>
        <w:legacy w:legacy="1" w:legacySpace="0" w:legacyIndent="278"/>
        <w:lvlJc w:val="left"/>
        <w:rPr>
          <w:rFonts w:ascii="Arial" w:hAnsi="Arial" w:cs="Arial" w:hint="default"/>
        </w:rPr>
      </w:lvl>
    </w:lvlOverride>
  </w:num>
  <w:num w:numId="30">
    <w:abstractNumId w:val="46"/>
  </w:num>
  <w:num w:numId="31">
    <w:abstractNumId w:val="50"/>
  </w:num>
  <w:num w:numId="32">
    <w:abstractNumId w:val="16"/>
  </w:num>
  <w:num w:numId="33">
    <w:abstractNumId w:val="0"/>
    <w:lvlOverride w:ilvl="0">
      <w:lvl w:ilvl="0">
        <w:start w:val="65535"/>
        <w:numFmt w:val="bullet"/>
        <w:lvlText w:val="&lt;"/>
        <w:legacy w:legacy="1" w:legacySpace="0" w:legacyIndent="250"/>
        <w:lvlJc w:val="left"/>
        <w:rPr>
          <w:rFonts w:ascii="Arial" w:hAnsi="Arial" w:cs="Arial" w:hint="default"/>
        </w:rPr>
      </w:lvl>
    </w:lvlOverride>
  </w:num>
  <w:num w:numId="34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Arial" w:hAnsi="Arial" w:cs="Arial" w:hint="default"/>
        </w:rPr>
      </w:lvl>
    </w:lvlOverride>
  </w:num>
  <w:num w:numId="35">
    <w:abstractNumId w:val="12"/>
  </w:num>
  <w:num w:numId="36">
    <w:abstractNumId w:val="55"/>
  </w:num>
  <w:num w:numId="37">
    <w:abstractNumId w:val="52"/>
  </w:num>
  <w:num w:numId="38">
    <w:abstractNumId w:val="44"/>
  </w:num>
  <w:num w:numId="39">
    <w:abstractNumId w:val="14"/>
  </w:num>
  <w:num w:numId="40">
    <w:abstractNumId w:val="27"/>
  </w:num>
  <w:num w:numId="41">
    <w:abstractNumId w:val="7"/>
  </w:num>
  <w:num w:numId="42">
    <w:abstractNumId w:val="0"/>
    <w:lvlOverride w:ilvl="0">
      <w:lvl w:ilvl="0">
        <w:start w:val="65535"/>
        <w:numFmt w:val="bullet"/>
        <w:lvlText w:val="•"/>
        <w:legacy w:legacy="1" w:legacySpace="0" w:legacyIndent="302"/>
        <w:lvlJc w:val="left"/>
        <w:rPr>
          <w:rFonts w:ascii="Arial" w:hAnsi="Arial" w:cs="Arial" w:hint="default"/>
        </w:rPr>
      </w:lvl>
    </w:lvlOverride>
  </w:num>
  <w:num w:numId="43">
    <w:abstractNumId w:val="0"/>
    <w:lvlOverride w:ilvl="0">
      <w:lvl w:ilvl="0">
        <w:start w:val="65535"/>
        <w:numFmt w:val="bullet"/>
        <w:lvlText w:val="•"/>
        <w:legacy w:legacy="1" w:legacySpace="0" w:legacyIndent="283"/>
        <w:lvlJc w:val="left"/>
        <w:rPr>
          <w:rFonts w:ascii="Arial" w:hAnsi="Arial" w:cs="Arial" w:hint="default"/>
        </w:rPr>
      </w:lvl>
    </w:lvlOverride>
  </w:num>
  <w:num w:numId="44">
    <w:abstractNumId w:val="33"/>
  </w:num>
  <w:num w:numId="45">
    <w:abstractNumId w:val="24"/>
  </w:num>
  <w:num w:numId="46">
    <w:abstractNumId w:val="42"/>
  </w:num>
  <w:num w:numId="47">
    <w:abstractNumId w:val="47"/>
  </w:num>
  <w:num w:numId="48">
    <w:abstractNumId w:val="25"/>
  </w:num>
  <w:num w:numId="49">
    <w:abstractNumId w:val="30"/>
  </w:num>
  <w:num w:numId="50">
    <w:abstractNumId w:val="43"/>
  </w:num>
  <w:num w:numId="51">
    <w:abstractNumId w:val="38"/>
  </w:num>
  <w:num w:numId="52">
    <w:abstractNumId w:val="34"/>
  </w:num>
  <w:num w:numId="53">
    <w:abstractNumId w:val="3"/>
  </w:num>
  <w:num w:numId="54">
    <w:abstractNumId w:val="39"/>
  </w:num>
  <w:num w:numId="55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Arial" w:hAnsi="Arial" w:cs="Arial" w:hint="default"/>
        </w:rPr>
      </w:lvl>
    </w:lvlOverride>
  </w:num>
  <w:num w:numId="56">
    <w:abstractNumId w:val="0"/>
    <w:lvlOverride w:ilvl="0">
      <w:lvl w:ilvl="0">
        <w:start w:val="65535"/>
        <w:numFmt w:val="bullet"/>
        <w:lvlText w:val="•"/>
        <w:legacy w:legacy="1" w:legacySpace="0" w:legacyIndent="290"/>
        <w:lvlJc w:val="left"/>
        <w:rPr>
          <w:rFonts w:ascii="Arial" w:hAnsi="Arial" w:cs="Arial" w:hint="default"/>
        </w:rPr>
      </w:lvl>
    </w:lvlOverride>
  </w:num>
  <w:num w:numId="57">
    <w:abstractNumId w:val="51"/>
  </w:num>
  <w:num w:numId="58">
    <w:abstractNumId w:val="26"/>
  </w:num>
  <w:num w:numId="59">
    <w:abstractNumId w:val="23"/>
  </w:num>
  <w:num w:numId="60">
    <w:abstractNumId w:val="6"/>
  </w:num>
  <w:num w:numId="61">
    <w:abstractNumId w:val="45"/>
  </w:num>
  <w:num w:numId="62">
    <w:abstractNumId w:val="57"/>
  </w:num>
  <w:num w:numId="63">
    <w:abstractNumId w:val="1"/>
  </w:num>
  <w:num w:numId="64">
    <w:abstractNumId w:val="54"/>
  </w:num>
  <w:num w:numId="65">
    <w:abstractNumId w:val="11"/>
  </w:num>
  <w:num w:numId="66">
    <w:abstractNumId w:val="29"/>
  </w:num>
  <w:num w:numId="67">
    <w:abstractNumId w:val="49"/>
  </w:num>
  <w:num w:numId="68">
    <w:abstractNumId w:val="48"/>
  </w:num>
  <w:num w:numId="69">
    <w:abstractNumId w:val="37"/>
  </w:num>
  <w:num w:numId="70">
    <w:abstractNumId w:val="17"/>
  </w:num>
  <w:num w:numId="71">
    <w:abstractNumId w:val="10"/>
  </w:num>
  <w:num w:numId="72">
    <w:abstractNumId w:val="28"/>
  </w:num>
  <w:num w:numId="73">
    <w:abstractNumId w:val="32"/>
  </w:num>
  <w:num w:numId="74">
    <w:abstractNumId w:val="18"/>
  </w:num>
  <w:numIdMacAtCleanup w:val="6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umar, Vikash -">
    <w15:presenceInfo w15:providerId="AD" w15:userId="S::vkumar@wiley.com::a9a55a26-5a7b-4921-a8e8-e2e722a508d4"/>
  </w15:person>
  <w15:person w15:author="Nayan Jyoti Saharia">
    <w15:presenceInfo w15:providerId="Windows Live" w15:userId="192b84228093cd32"/>
  </w15:person>
  <w15:person w15:author="Tanmoy Chakraborty">
    <w15:presenceInfo w15:providerId="AD" w15:userId="S::tanchak@iitd.ac.in::5849203b-84ec-4078-a8a7-bbc5771328f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isplayBackgroundShape/>
  <w:embedSystemFonts/>
  <w:bordersDoNotSurroundHeader/>
  <w:bordersDoNotSurroundFooter/>
  <w:hideSpelling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F2D9B"/>
    <w:rsid w:val="00003C26"/>
    <w:rsid w:val="00006C4E"/>
    <w:rsid w:val="0001331F"/>
    <w:rsid w:val="00014858"/>
    <w:rsid w:val="0001641E"/>
    <w:rsid w:val="000200B3"/>
    <w:rsid w:val="00034DB1"/>
    <w:rsid w:val="00037513"/>
    <w:rsid w:val="000449AF"/>
    <w:rsid w:val="00047BB3"/>
    <w:rsid w:val="0005338D"/>
    <w:rsid w:val="000562E9"/>
    <w:rsid w:val="0006655A"/>
    <w:rsid w:val="00080A73"/>
    <w:rsid w:val="00080E75"/>
    <w:rsid w:val="0008686D"/>
    <w:rsid w:val="00087011"/>
    <w:rsid w:val="0008785D"/>
    <w:rsid w:val="00096E1F"/>
    <w:rsid w:val="000A03B0"/>
    <w:rsid w:val="000A1B18"/>
    <w:rsid w:val="000A2181"/>
    <w:rsid w:val="000A2D76"/>
    <w:rsid w:val="000A6FE4"/>
    <w:rsid w:val="000C17FF"/>
    <w:rsid w:val="000C1A5D"/>
    <w:rsid w:val="000C2623"/>
    <w:rsid w:val="000C7AB8"/>
    <w:rsid w:val="000D4341"/>
    <w:rsid w:val="000E7B57"/>
    <w:rsid w:val="000F2D9B"/>
    <w:rsid w:val="00101E20"/>
    <w:rsid w:val="00105FBC"/>
    <w:rsid w:val="00112CDA"/>
    <w:rsid w:val="00112E32"/>
    <w:rsid w:val="00114CB4"/>
    <w:rsid w:val="00116D24"/>
    <w:rsid w:val="00124041"/>
    <w:rsid w:val="0012465F"/>
    <w:rsid w:val="0012748D"/>
    <w:rsid w:val="00133A4B"/>
    <w:rsid w:val="00142527"/>
    <w:rsid w:val="001442AB"/>
    <w:rsid w:val="00147094"/>
    <w:rsid w:val="00161BF6"/>
    <w:rsid w:val="00164B54"/>
    <w:rsid w:val="0017254B"/>
    <w:rsid w:val="00176B0A"/>
    <w:rsid w:val="00181973"/>
    <w:rsid w:val="00181B54"/>
    <w:rsid w:val="00184103"/>
    <w:rsid w:val="00185AAC"/>
    <w:rsid w:val="0019204A"/>
    <w:rsid w:val="001962F7"/>
    <w:rsid w:val="00197ABF"/>
    <w:rsid w:val="001B5BE6"/>
    <w:rsid w:val="001B79AD"/>
    <w:rsid w:val="001C7137"/>
    <w:rsid w:val="001F2A0A"/>
    <w:rsid w:val="001F4D6A"/>
    <w:rsid w:val="001F562E"/>
    <w:rsid w:val="001F6123"/>
    <w:rsid w:val="002147A6"/>
    <w:rsid w:val="002157FD"/>
    <w:rsid w:val="00215DD4"/>
    <w:rsid w:val="002162DC"/>
    <w:rsid w:val="00217ADC"/>
    <w:rsid w:val="00220DB8"/>
    <w:rsid w:val="00222E5D"/>
    <w:rsid w:val="00223C2D"/>
    <w:rsid w:val="00224310"/>
    <w:rsid w:val="0022461E"/>
    <w:rsid w:val="0023186D"/>
    <w:rsid w:val="0023254E"/>
    <w:rsid w:val="00241A2C"/>
    <w:rsid w:val="002512F2"/>
    <w:rsid w:val="00261577"/>
    <w:rsid w:val="00264F21"/>
    <w:rsid w:val="00285797"/>
    <w:rsid w:val="00291CA1"/>
    <w:rsid w:val="00296C3E"/>
    <w:rsid w:val="002A37A5"/>
    <w:rsid w:val="002A6B64"/>
    <w:rsid w:val="002B09A0"/>
    <w:rsid w:val="002B1A12"/>
    <w:rsid w:val="002C59D9"/>
    <w:rsid w:val="002E4074"/>
    <w:rsid w:val="002F18CF"/>
    <w:rsid w:val="00303A3A"/>
    <w:rsid w:val="00320A78"/>
    <w:rsid w:val="00323811"/>
    <w:rsid w:val="003241FB"/>
    <w:rsid w:val="0032497B"/>
    <w:rsid w:val="00326644"/>
    <w:rsid w:val="00334C3D"/>
    <w:rsid w:val="0033565E"/>
    <w:rsid w:val="00340C68"/>
    <w:rsid w:val="00342C1F"/>
    <w:rsid w:val="00343C99"/>
    <w:rsid w:val="00353703"/>
    <w:rsid w:val="0035427C"/>
    <w:rsid w:val="00362FF2"/>
    <w:rsid w:val="00376EA4"/>
    <w:rsid w:val="00376FB1"/>
    <w:rsid w:val="003809B8"/>
    <w:rsid w:val="003925CF"/>
    <w:rsid w:val="003A0046"/>
    <w:rsid w:val="003A3E47"/>
    <w:rsid w:val="003A4EB1"/>
    <w:rsid w:val="003B438E"/>
    <w:rsid w:val="003B47AB"/>
    <w:rsid w:val="003E4E2B"/>
    <w:rsid w:val="003F1A52"/>
    <w:rsid w:val="003F2924"/>
    <w:rsid w:val="00413372"/>
    <w:rsid w:val="004154CF"/>
    <w:rsid w:val="00416F3F"/>
    <w:rsid w:val="00420CAB"/>
    <w:rsid w:val="00422482"/>
    <w:rsid w:val="004248C6"/>
    <w:rsid w:val="00434B4B"/>
    <w:rsid w:val="00440D09"/>
    <w:rsid w:val="004436D6"/>
    <w:rsid w:val="00446B5A"/>
    <w:rsid w:val="0045508B"/>
    <w:rsid w:val="00460552"/>
    <w:rsid w:val="0046782F"/>
    <w:rsid w:val="00482EE7"/>
    <w:rsid w:val="004872CD"/>
    <w:rsid w:val="00487E8E"/>
    <w:rsid w:val="004908D2"/>
    <w:rsid w:val="004926E3"/>
    <w:rsid w:val="004940F0"/>
    <w:rsid w:val="004A4E29"/>
    <w:rsid w:val="004A6D83"/>
    <w:rsid w:val="004B09CF"/>
    <w:rsid w:val="004B1391"/>
    <w:rsid w:val="004B344A"/>
    <w:rsid w:val="004B6FCB"/>
    <w:rsid w:val="004C116A"/>
    <w:rsid w:val="004C1F71"/>
    <w:rsid w:val="004D405E"/>
    <w:rsid w:val="004D5912"/>
    <w:rsid w:val="004E0803"/>
    <w:rsid w:val="004E097F"/>
    <w:rsid w:val="004E0B5F"/>
    <w:rsid w:val="004E4B78"/>
    <w:rsid w:val="004E503E"/>
    <w:rsid w:val="004F2055"/>
    <w:rsid w:val="004F4D2F"/>
    <w:rsid w:val="00500191"/>
    <w:rsid w:val="005142A7"/>
    <w:rsid w:val="00537270"/>
    <w:rsid w:val="00550D1B"/>
    <w:rsid w:val="00554622"/>
    <w:rsid w:val="00556082"/>
    <w:rsid w:val="00562081"/>
    <w:rsid w:val="00565F60"/>
    <w:rsid w:val="00567E81"/>
    <w:rsid w:val="00571D51"/>
    <w:rsid w:val="00586581"/>
    <w:rsid w:val="0059617E"/>
    <w:rsid w:val="005A3B3A"/>
    <w:rsid w:val="005A3D2F"/>
    <w:rsid w:val="005B0AAA"/>
    <w:rsid w:val="005B44EC"/>
    <w:rsid w:val="005B5FFC"/>
    <w:rsid w:val="005B67CF"/>
    <w:rsid w:val="005B776C"/>
    <w:rsid w:val="005C038F"/>
    <w:rsid w:val="005C1FBA"/>
    <w:rsid w:val="005C42D0"/>
    <w:rsid w:val="005C5C69"/>
    <w:rsid w:val="005D09CA"/>
    <w:rsid w:val="005D1F29"/>
    <w:rsid w:val="005E4951"/>
    <w:rsid w:val="00601DF5"/>
    <w:rsid w:val="00602946"/>
    <w:rsid w:val="00604666"/>
    <w:rsid w:val="0060635F"/>
    <w:rsid w:val="00612188"/>
    <w:rsid w:val="00620B2C"/>
    <w:rsid w:val="0062232C"/>
    <w:rsid w:val="00627A80"/>
    <w:rsid w:val="00631058"/>
    <w:rsid w:val="00632BD7"/>
    <w:rsid w:val="00634C50"/>
    <w:rsid w:val="006423AD"/>
    <w:rsid w:val="00650249"/>
    <w:rsid w:val="006558AD"/>
    <w:rsid w:val="00656F91"/>
    <w:rsid w:val="0065763A"/>
    <w:rsid w:val="006721B1"/>
    <w:rsid w:val="00676E46"/>
    <w:rsid w:val="006912C0"/>
    <w:rsid w:val="0069637C"/>
    <w:rsid w:val="006A51B1"/>
    <w:rsid w:val="006B0F7F"/>
    <w:rsid w:val="006B2CD4"/>
    <w:rsid w:val="006B721B"/>
    <w:rsid w:val="006B75D4"/>
    <w:rsid w:val="006C578C"/>
    <w:rsid w:val="006C6D9A"/>
    <w:rsid w:val="006C73CF"/>
    <w:rsid w:val="006E4FE5"/>
    <w:rsid w:val="006F79D1"/>
    <w:rsid w:val="00700E94"/>
    <w:rsid w:val="0070442B"/>
    <w:rsid w:val="00712080"/>
    <w:rsid w:val="00714101"/>
    <w:rsid w:val="00717001"/>
    <w:rsid w:val="007209D6"/>
    <w:rsid w:val="00720C1F"/>
    <w:rsid w:val="00725190"/>
    <w:rsid w:val="007276A4"/>
    <w:rsid w:val="00737289"/>
    <w:rsid w:val="00740255"/>
    <w:rsid w:val="0074471F"/>
    <w:rsid w:val="007473C3"/>
    <w:rsid w:val="0076431D"/>
    <w:rsid w:val="00772DA7"/>
    <w:rsid w:val="00781555"/>
    <w:rsid w:val="0078390D"/>
    <w:rsid w:val="00785D7B"/>
    <w:rsid w:val="0078784D"/>
    <w:rsid w:val="007A7F4A"/>
    <w:rsid w:val="007B6880"/>
    <w:rsid w:val="007C21F4"/>
    <w:rsid w:val="007D5C5B"/>
    <w:rsid w:val="007D7A30"/>
    <w:rsid w:val="007E24BE"/>
    <w:rsid w:val="007E70BF"/>
    <w:rsid w:val="007F11A8"/>
    <w:rsid w:val="007F133B"/>
    <w:rsid w:val="00805EEB"/>
    <w:rsid w:val="00820770"/>
    <w:rsid w:val="00834168"/>
    <w:rsid w:val="00835D22"/>
    <w:rsid w:val="00844660"/>
    <w:rsid w:val="00855401"/>
    <w:rsid w:val="008656F8"/>
    <w:rsid w:val="00875183"/>
    <w:rsid w:val="00886378"/>
    <w:rsid w:val="00886CC1"/>
    <w:rsid w:val="00887F76"/>
    <w:rsid w:val="00894358"/>
    <w:rsid w:val="008A225A"/>
    <w:rsid w:val="008B4381"/>
    <w:rsid w:val="008B4C7E"/>
    <w:rsid w:val="008B7A52"/>
    <w:rsid w:val="008C064F"/>
    <w:rsid w:val="008C1C1E"/>
    <w:rsid w:val="008C2C3D"/>
    <w:rsid w:val="008C3BE1"/>
    <w:rsid w:val="008C3EC6"/>
    <w:rsid w:val="008D7D28"/>
    <w:rsid w:val="008E3398"/>
    <w:rsid w:val="008E34DC"/>
    <w:rsid w:val="008F0230"/>
    <w:rsid w:val="008F0965"/>
    <w:rsid w:val="008F1524"/>
    <w:rsid w:val="008F5D4F"/>
    <w:rsid w:val="009055E4"/>
    <w:rsid w:val="00920945"/>
    <w:rsid w:val="00923028"/>
    <w:rsid w:val="0093737B"/>
    <w:rsid w:val="0093791E"/>
    <w:rsid w:val="00955033"/>
    <w:rsid w:val="00961558"/>
    <w:rsid w:val="00962C1E"/>
    <w:rsid w:val="00975EA3"/>
    <w:rsid w:val="00976E41"/>
    <w:rsid w:val="0098286C"/>
    <w:rsid w:val="00984CEF"/>
    <w:rsid w:val="00986608"/>
    <w:rsid w:val="00992C7D"/>
    <w:rsid w:val="00993890"/>
    <w:rsid w:val="0099638C"/>
    <w:rsid w:val="009A2F60"/>
    <w:rsid w:val="009A48E0"/>
    <w:rsid w:val="009A69EB"/>
    <w:rsid w:val="009A7A5B"/>
    <w:rsid w:val="009A7AED"/>
    <w:rsid w:val="009B3CCE"/>
    <w:rsid w:val="009B4625"/>
    <w:rsid w:val="009B52C4"/>
    <w:rsid w:val="009C052C"/>
    <w:rsid w:val="009D1824"/>
    <w:rsid w:val="009D3707"/>
    <w:rsid w:val="009E4EDC"/>
    <w:rsid w:val="009E6258"/>
    <w:rsid w:val="009E6ED4"/>
    <w:rsid w:val="009F0845"/>
    <w:rsid w:val="009F3D28"/>
    <w:rsid w:val="009F4AB2"/>
    <w:rsid w:val="009F6B1B"/>
    <w:rsid w:val="00A05C6B"/>
    <w:rsid w:val="00A07750"/>
    <w:rsid w:val="00A303B9"/>
    <w:rsid w:val="00A3333C"/>
    <w:rsid w:val="00A35552"/>
    <w:rsid w:val="00A45E4E"/>
    <w:rsid w:val="00A46369"/>
    <w:rsid w:val="00A50E4F"/>
    <w:rsid w:val="00A52F10"/>
    <w:rsid w:val="00A6572E"/>
    <w:rsid w:val="00A756C5"/>
    <w:rsid w:val="00A81C33"/>
    <w:rsid w:val="00A85E40"/>
    <w:rsid w:val="00A95EF6"/>
    <w:rsid w:val="00A97150"/>
    <w:rsid w:val="00AA6A50"/>
    <w:rsid w:val="00AB1928"/>
    <w:rsid w:val="00AD445A"/>
    <w:rsid w:val="00AD4FEC"/>
    <w:rsid w:val="00AE4388"/>
    <w:rsid w:val="00AF778F"/>
    <w:rsid w:val="00B036ED"/>
    <w:rsid w:val="00B33137"/>
    <w:rsid w:val="00B47449"/>
    <w:rsid w:val="00B5317A"/>
    <w:rsid w:val="00B533A0"/>
    <w:rsid w:val="00B55E8D"/>
    <w:rsid w:val="00B65D6D"/>
    <w:rsid w:val="00B85C29"/>
    <w:rsid w:val="00B928A2"/>
    <w:rsid w:val="00BA247E"/>
    <w:rsid w:val="00BB091A"/>
    <w:rsid w:val="00BB19E6"/>
    <w:rsid w:val="00BB7AED"/>
    <w:rsid w:val="00BD5980"/>
    <w:rsid w:val="00BD5C21"/>
    <w:rsid w:val="00BD5F05"/>
    <w:rsid w:val="00BE02FC"/>
    <w:rsid w:val="00BE1789"/>
    <w:rsid w:val="00BE4687"/>
    <w:rsid w:val="00BE46F6"/>
    <w:rsid w:val="00BF424C"/>
    <w:rsid w:val="00BF65DA"/>
    <w:rsid w:val="00BF675B"/>
    <w:rsid w:val="00C02137"/>
    <w:rsid w:val="00C026EA"/>
    <w:rsid w:val="00C041BE"/>
    <w:rsid w:val="00C043C3"/>
    <w:rsid w:val="00C10669"/>
    <w:rsid w:val="00C11808"/>
    <w:rsid w:val="00C275FF"/>
    <w:rsid w:val="00C33621"/>
    <w:rsid w:val="00C532E4"/>
    <w:rsid w:val="00C5448C"/>
    <w:rsid w:val="00C62440"/>
    <w:rsid w:val="00C6272E"/>
    <w:rsid w:val="00C66A93"/>
    <w:rsid w:val="00C7179A"/>
    <w:rsid w:val="00C811F1"/>
    <w:rsid w:val="00C8143E"/>
    <w:rsid w:val="00C86595"/>
    <w:rsid w:val="00CC03A8"/>
    <w:rsid w:val="00CC3ECA"/>
    <w:rsid w:val="00CD2C0C"/>
    <w:rsid w:val="00CD4116"/>
    <w:rsid w:val="00CD43DB"/>
    <w:rsid w:val="00CD6360"/>
    <w:rsid w:val="00CE48BE"/>
    <w:rsid w:val="00D11B38"/>
    <w:rsid w:val="00D11F57"/>
    <w:rsid w:val="00D16E33"/>
    <w:rsid w:val="00D16FE5"/>
    <w:rsid w:val="00D3027E"/>
    <w:rsid w:val="00D323DA"/>
    <w:rsid w:val="00D326C4"/>
    <w:rsid w:val="00D414C7"/>
    <w:rsid w:val="00D459FA"/>
    <w:rsid w:val="00D466F6"/>
    <w:rsid w:val="00D474DB"/>
    <w:rsid w:val="00D52D17"/>
    <w:rsid w:val="00D5620E"/>
    <w:rsid w:val="00D57A6D"/>
    <w:rsid w:val="00D61968"/>
    <w:rsid w:val="00D62DD3"/>
    <w:rsid w:val="00D632FB"/>
    <w:rsid w:val="00D67396"/>
    <w:rsid w:val="00D84804"/>
    <w:rsid w:val="00D95414"/>
    <w:rsid w:val="00DA0AC6"/>
    <w:rsid w:val="00DA330E"/>
    <w:rsid w:val="00DA345E"/>
    <w:rsid w:val="00DA6D78"/>
    <w:rsid w:val="00DB7DD7"/>
    <w:rsid w:val="00DC1A8B"/>
    <w:rsid w:val="00DE5114"/>
    <w:rsid w:val="00DE5B47"/>
    <w:rsid w:val="00DE7FC3"/>
    <w:rsid w:val="00DF0DAB"/>
    <w:rsid w:val="00DF12A4"/>
    <w:rsid w:val="00DF1C62"/>
    <w:rsid w:val="00DF5496"/>
    <w:rsid w:val="00DF5B80"/>
    <w:rsid w:val="00DF5DC1"/>
    <w:rsid w:val="00DF6724"/>
    <w:rsid w:val="00E03C83"/>
    <w:rsid w:val="00E06976"/>
    <w:rsid w:val="00E11FC5"/>
    <w:rsid w:val="00E30E27"/>
    <w:rsid w:val="00E326C4"/>
    <w:rsid w:val="00E55AE2"/>
    <w:rsid w:val="00E66320"/>
    <w:rsid w:val="00E71AA9"/>
    <w:rsid w:val="00E72051"/>
    <w:rsid w:val="00E81B6E"/>
    <w:rsid w:val="00E81CF4"/>
    <w:rsid w:val="00E86902"/>
    <w:rsid w:val="00E9196F"/>
    <w:rsid w:val="00E927BA"/>
    <w:rsid w:val="00E93669"/>
    <w:rsid w:val="00E9536A"/>
    <w:rsid w:val="00E96C02"/>
    <w:rsid w:val="00EA7EBB"/>
    <w:rsid w:val="00EB6EB2"/>
    <w:rsid w:val="00EC0252"/>
    <w:rsid w:val="00EC17D0"/>
    <w:rsid w:val="00ED3E6B"/>
    <w:rsid w:val="00EE0FA9"/>
    <w:rsid w:val="00EE3552"/>
    <w:rsid w:val="00F0539E"/>
    <w:rsid w:val="00F07F50"/>
    <w:rsid w:val="00F31BEA"/>
    <w:rsid w:val="00F342D5"/>
    <w:rsid w:val="00F5085D"/>
    <w:rsid w:val="00F521ED"/>
    <w:rsid w:val="00F52C4A"/>
    <w:rsid w:val="00F559DE"/>
    <w:rsid w:val="00F60B9B"/>
    <w:rsid w:val="00F669E9"/>
    <w:rsid w:val="00F67AFD"/>
    <w:rsid w:val="00F72D01"/>
    <w:rsid w:val="00F763BB"/>
    <w:rsid w:val="00F82539"/>
    <w:rsid w:val="00F849E4"/>
    <w:rsid w:val="00F92FDA"/>
    <w:rsid w:val="00FA260A"/>
    <w:rsid w:val="00FA76C6"/>
    <w:rsid w:val="00FC3DAB"/>
    <w:rsid w:val="00FC5ED0"/>
    <w:rsid w:val="00FF0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5E"/>
    <w:pPr>
      <w:widowControl w:val="0"/>
      <w:autoSpaceDE w:val="0"/>
      <w:autoSpaceDN w:val="0"/>
      <w:adjustRightInd w:val="0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0A6FE4"/>
    <w:pPr>
      <w:shd w:val="clear" w:color="auto" w:fill="FFFFFF"/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link w:val="MTDisplayEquation"/>
    <w:rsid w:val="000A6FE4"/>
    <w:rPr>
      <w:rFonts w:ascii="Times New Roman" w:hAnsi="Times New Roman"/>
      <w:shd w:val="clear" w:color="auto" w:fill="FFFFFF"/>
    </w:rPr>
  </w:style>
  <w:style w:type="character" w:styleId="Hyperlink">
    <w:name w:val="Hyperlink"/>
    <w:uiPriority w:val="99"/>
    <w:unhideWhenUsed/>
    <w:rsid w:val="004436D6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181B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D28"/>
  </w:style>
  <w:style w:type="character" w:customStyle="1" w:styleId="FootnoteTextChar">
    <w:name w:val="Footnote Text Char"/>
    <w:link w:val="FootnoteText"/>
    <w:uiPriority w:val="99"/>
    <w:semiHidden/>
    <w:rsid w:val="009F3D28"/>
    <w:rPr>
      <w:rFonts w:ascii="Arial" w:hAnsi="Arial" w:cs="Arial"/>
    </w:rPr>
  </w:style>
  <w:style w:type="paragraph" w:styleId="Revision">
    <w:name w:val="Revision"/>
    <w:hidden/>
    <w:uiPriority w:val="99"/>
    <w:semiHidden/>
    <w:rsid w:val="007B6880"/>
    <w:rPr>
      <w:rFonts w:ascii="Arial" w:hAnsi="Arial" w:cs="Arial"/>
    </w:rPr>
  </w:style>
  <w:style w:type="character" w:styleId="CommentReference">
    <w:name w:val="annotation reference"/>
    <w:uiPriority w:val="99"/>
    <w:semiHidden/>
    <w:unhideWhenUsed/>
    <w:rsid w:val="00424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48C6"/>
  </w:style>
  <w:style w:type="character" w:customStyle="1" w:styleId="CommentTextChar">
    <w:name w:val="Comment Text Char"/>
    <w:link w:val="CommentText"/>
    <w:uiPriority w:val="99"/>
    <w:rsid w:val="004248C6"/>
    <w:rPr>
      <w:rFonts w:ascii="Arial" w:hAnsi="Arial" w:cs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8C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248C6"/>
    <w:rPr>
      <w:rFonts w:ascii="Arial" w:hAnsi="Arial" w:cs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80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C052C"/>
    <w:rPr>
      <w:rFonts w:ascii="NotoSansDevanagari-Regular" w:hAnsi="NotoSansDevanagari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C052C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60A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08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8.wmf"/><Relationship Id="rId26" Type="http://schemas.openxmlformats.org/officeDocument/2006/relationships/image" Target="media/image16.wmf"/><Relationship Id="rId39" Type="http://schemas.openxmlformats.org/officeDocument/2006/relationships/image" Target="media/image29.wmf"/><Relationship Id="rId21" Type="http://schemas.openxmlformats.org/officeDocument/2006/relationships/image" Target="media/image11.wmf"/><Relationship Id="rId34" Type="http://schemas.openxmlformats.org/officeDocument/2006/relationships/image" Target="media/image24.wmf"/><Relationship Id="rId42" Type="http://schemas.openxmlformats.org/officeDocument/2006/relationships/image" Target="media/image32.wmf"/><Relationship Id="rId47" Type="http://schemas.openxmlformats.org/officeDocument/2006/relationships/image" Target="media/image37.wmf"/><Relationship Id="rId50" Type="http://schemas.openxmlformats.org/officeDocument/2006/relationships/image" Target="media/image40.wmf"/><Relationship Id="rId55" Type="http://schemas.openxmlformats.org/officeDocument/2006/relationships/hyperlink" Target="https://github.com/NiuTrans/ABigSurvey" TargetMode="External"/><Relationship Id="rId76" Type="http://schemas.microsoft.com/office/2011/relationships/commentsExtended" Target="commentsExtended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10.wmf"/><Relationship Id="rId29" Type="http://schemas.openxmlformats.org/officeDocument/2006/relationships/image" Target="media/image19.wmf"/><Relationship Id="rId41" Type="http://schemas.openxmlformats.org/officeDocument/2006/relationships/image" Target="media/image31.wmf"/><Relationship Id="rId54" Type="http://schemas.openxmlformats.org/officeDocument/2006/relationships/image" Target="media/image45.wmf"/><Relationship Id="rId7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14.wmf"/><Relationship Id="rId32" Type="http://schemas.openxmlformats.org/officeDocument/2006/relationships/image" Target="media/image22.wmf"/><Relationship Id="rId37" Type="http://schemas.openxmlformats.org/officeDocument/2006/relationships/image" Target="media/image27.wmf"/><Relationship Id="rId40" Type="http://schemas.openxmlformats.org/officeDocument/2006/relationships/image" Target="media/image30.wmf"/><Relationship Id="rId45" Type="http://schemas.openxmlformats.org/officeDocument/2006/relationships/image" Target="media/image35.wmf"/><Relationship Id="rId53" Type="http://schemas.openxmlformats.org/officeDocument/2006/relationships/image" Target="media/image44.wmf"/><Relationship Id="rId58" Type="http://schemas.openxmlformats.org/officeDocument/2006/relationships/theme" Target="theme/theme1.xml"/><Relationship Id="rId74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5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image" Target="media/image26.wmf"/><Relationship Id="rId49" Type="http://schemas.openxmlformats.org/officeDocument/2006/relationships/image" Target="media/image39.wmf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wmf"/><Relationship Id="rId31" Type="http://schemas.openxmlformats.org/officeDocument/2006/relationships/image" Target="media/image21.wmf"/><Relationship Id="rId44" Type="http://schemas.openxmlformats.org/officeDocument/2006/relationships/image" Target="media/image34.wmf"/><Relationship Id="rId52" Type="http://schemas.openxmlformats.org/officeDocument/2006/relationships/image" Target="media/image42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20.wmf"/><Relationship Id="rId35" Type="http://schemas.openxmlformats.org/officeDocument/2006/relationships/image" Target="media/image25.wmf"/><Relationship Id="rId43" Type="http://schemas.openxmlformats.org/officeDocument/2006/relationships/image" Target="media/image33.wmf"/><Relationship Id="rId48" Type="http://schemas.openxmlformats.org/officeDocument/2006/relationships/image" Target="media/image38.wmf"/><Relationship Id="rId56" Type="http://schemas.openxmlformats.org/officeDocument/2006/relationships/hyperlink" Target="https://playground.tensorflow.org/" TargetMode="External"/><Relationship Id="rId77" Type="http://schemas.microsoft.com/office/2011/relationships/people" Target="people.xml"/><Relationship Id="rId8" Type="http://schemas.openxmlformats.org/officeDocument/2006/relationships/webSettings" Target="webSettings.xml"/><Relationship Id="rId51" Type="http://schemas.openxmlformats.org/officeDocument/2006/relationships/image" Target="media/image41.wmf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33" Type="http://schemas.openxmlformats.org/officeDocument/2006/relationships/image" Target="media/image23.wmf"/><Relationship Id="rId38" Type="http://schemas.openxmlformats.org/officeDocument/2006/relationships/image" Target="media/image28.wmf"/><Relationship Id="rId46" Type="http://schemas.openxmlformats.org/officeDocument/2006/relationships/image" Target="media/image36.wmf"/></Relationships>
</file>

<file path=word/_rels/footnotes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C37CDE872264EAB6E4D6F8D71709E" ma:contentTypeVersion="20" ma:contentTypeDescription="Create a new document." ma:contentTypeScope="" ma:versionID="4a8ab0723a6ba7aac201f8b894f69d87">
  <xsd:schema xmlns:xsd="http://www.w3.org/2001/XMLSchema" xmlns:xs="http://www.w3.org/2001/XMLSchema" xmlns:p="http://schemas.microsoft.com/office/2006/metadata/properties" xmlns:ns1="http://schemas.microsoft.com/sharepoint/v3" xmlns:ns2="b2ff5dd9-dce1-4a98-96f8-3e27c44f6c75" xmlns:ns3="b716c87f-0615-4b01-9223-3e2d038f2e4f" targetNamespace="http://schemas.microsoft.com/office/2006/metadata/properties" ma:root="true" ma:fieldsID="da2943c17182acd40147c79f687b7164" ns1:_="" ns2:_="" ns3:_="">
    <xsd:import namespace="http://schemas.microsoft.com/sharepoint/v3"/>
    <xsd:import namespace="b2ff5dd9-dce1-4a98-96f8-3e27c44f6c75"/>
    <xsd:import namespace="b716c87f-0615-4b01-9223-3e2d038f2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f5dd9-dce1-4a98-96f8-3e27c44f6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6c87f-0615-4b01-9223-3e2d038f2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83a773-7a33-4925-9404-953863fb2f01}" ma:internalName="TaxCatchAll" ma:showField="CatchAllData" ma:web="b716c87f-0615-4b01-9223-3e2d038f2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b2ff5dd9-dce1-4a98-96f8-3e27c44f6c75">
      <Terms xmlns="http://schemas.microsoft.com/office/infopath/2007/PartnerControls"/>
    </lcf76f155ced4ddcb4097134ff3c332f>
    <TaxCatchAll xmlns="b716c87f-0615-4b01-9223-3e2d038f2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D0D41-A74B-42DA-A6FB-CB85AF362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ff5dd9-dce1-4a98-96f8-3e27c44f6c75"/>
    <ds:schemaRef ds:uri="b716c87f-0615-4b01-9223-3e2d038f2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3701F2-E443-4F09-8DCE-18C31B481A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5C867-AED4-41BA-B6AE-31E7D6153B5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2ff5dd9-dce1-4a98-96f8-3e27c44f6c75"/>
    <ds:schemaRef ds:uri="b716c87f-0615-4b01-9223-3e2d038f2e4f"/>
  </ds:schemaRefs>
</ds:datastoreItem>
</file>

<file path=customXml/itemProps4.xml><?xml version="1.0" encoding="utf-8"?>
<ds:datastoreItem xmlns:ds="http://schemas.openxmlformats.org/officeDocument/2006/customXml" ds:itemID="{FDE8125C-0086-4DCB-A71C-DFDCF35A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22</Pages>
  <Words>12859</Words>
  <Characters>73301</Characters>
  <Application>Microsoft Office Word</Application>
  <DocSecurity>0</DocSecurity>
  <Lines>610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174</cp:revision>
  <dcterms:created xsi:type="dcterms:W3CDTF">2024-09-13T13:17:00Z</dcterms:created>
  <dcterms:modified xsi:type="dcterms:W3CDTF">2024-11-30T12:05:00Z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ee0cb16e0a64fe417657fec94ed000a5a6431ac8aa167b5d20a72d53835afdca</vt:lpwstr>
  </property>
  <property fmtid="{D5CDD505-2E9C-101B-9397-08002B2CF9AE}" pid="3" name="ContentTypeId">
    <vt:lpwstr>0x010100B02C37CDE872264EAB6E4D6F8D71709E</vt:lpwstr>
  </property>
</Properties>
</file>