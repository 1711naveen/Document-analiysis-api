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77949" w:rsidRDefault="00977949" w:rsidP="00977949">
      <w:pPr>
        <w:rPr>
          <w:b/>
          <w:bCs/>
        </w:rPr>
      </w:pPr>
    </w:p>
    <w:p w:rsidR="00977949" w:rsidRPr="00373F36" w:rsidRDefault="00977949" w:rsidP="00977949">
      <w:pPr>
        <w:rPr>
          <w:b/>
          <w:bCs/>
        </w:rPr>
      </w:pPr>
      <w:r w:rsidRPr="00373F36">
        <w:rPr>
          <w:b/>
          <w:bCs/>
        </w:rPr>
        <w:t>Chapter</w:t>
      </w:r>
      <w:r>
        <w:rPr>
          <w:b/>
          <w:bCs/>
        </w:rPr>
        <w:t xml:space="preserve"> TEN</w:t>
      </w:r>
      <w:r w:rsidRPr="00373F36">
        <w:rPr>
          <w:b/>
          <w:bCs/>
        </w:rPr>
        <w:t xml:space="preserve">: Premier </w:t>
      </w:r>
      <w:r>
        <w:rPr>
          <w:b/>
          <w:bCs/>
        </w:rPr>
        <w:t>t</w:t>
      </w:r>
      <w:r w:rsidRPr="00373F36">
        <w:rPr>
          <w:b/>
          <w:bCs/>
        </w:rPr>
        <w:t xml:space="preserve">echnical </w:t>
      </w:r>
      <w:r>
        <w:rPr>
          <w:b/>
          <w:bCs/>
        </w:rPr>
        <w:t>i</w:t>
      </w:r>
      <w:r w:rsidRPr="00373F36">
        <w:rPr>
          <w:b/>
          <w:bCs/>
        </w:rPr>
        <w:t xml:space="preserve">nstitutes of </w:t>
      </w:r>
      <w:r>
        <w:rPr>
          <w:b/>
          <w:bCs/>
        </w:rPr>
        <w:t>i</w:t>
      </w:r>
      <w:r w:rsidRPr="00373F36">
        <w:rPr>
          <w:b/>
          <w:bCs/>
        </w:rPr>
        <w:t xml:space="preserve">ndia </w:t>
      </w:r>
      <w:r>
        <w:rPr>
          <w:b/>
          <w:bCs/>
        </w:rPr>
        <w:t>—</w:t>
      </w:r>
      <w:r w:rsidRPr="00373F36">
        <w:rPr>
          <w:b/>
          <w:bCs/>
        </w:rPr>
        <w:t xml:space="preserve"> Ther Importance and </w:t>
      </w:r>
      <w:r>
        <w:rPr>
          <w:b/>
          <w:bCs/>
        </w:rPr>
        <w:t>r</w:t>
      </w:r>
      <w:r w:rsidRPr="00373F36">
        <w:rPr>
          <w:b/>
          <w:bCs/>
        </w:rPr>
        <w:t>ole in the Develpment of India</w:t>
      </w:r>
      <w:r>
        <w:rPr>
          <w:b/>
          <w:bCs/>
        </w:rPr>
        <w:t>..</w:t>
      </w:r>
    </w:p>
    <w:p w:rsidR="00977949" w:rsidRDefault="00977949" w:rsidP="00E824BF">
      <w:pPr>
        <w:jc w:val="both"/>
      </w:pPr>
      <w:r w:rsidRPr="00373F36">
        <w:t>India, with its rich heritage and rapidly modernizing economy, owes much of its development and global standing to the role played by its premier tehnical institutes. Institutions such as the Indian Institutes of Technology (IITs), Indian Institutes of Science (IISc), Indian Institutes of Management (IIMs), and National Institutes of Technology (NITs) have not only redefined the educational landscape but have also emerged as pivotal players in the socio-economic transfrmation of the nation.</w:t>
      </w:r>
    </w:p>
    <w:p w:rsidR="00E824BF" w:rsidRPr="00E824BF" w:rsidRDefault="00E824BF" w:rsidP="00E824BF">
      <w:pPr>
        <w:jc w:val="both"/>
      </w:pPr>
    </w:p>
    <w:p w:rsidR="00977949" w:rsidRDefault="00977949" w:rsidP="00977949">
      <w:pPr>
        <w:rPr>
          <w:b/>
          <w:bCs/>
        </w:rPr>
      </w:pPr>
      <w:r>
        <w:rPr>
          <w:b/>
          <w:bCs/>
        </w:rPr>
        <w:t xml:space="preserve">Chapter II. </w:t>
      </w:r>
      <w:r w:rsidRPr="00FD3E17">
        <w:rPr>
          <w:b/>
          <w:bCs/>
        </w:rPr>
        <w:t>THE ROLE OF SUPERPOWERS IN SHAPING MODRN INTERNATIONAL CONFLICTS</w:t>
      </w:r>
      <w:r>
        <w:rPr>
          <w:b/>
          <w:bCs/>
        </w:rPr>
        <w:t>.</w:t>
      </w:r>
    </w:p>
    <w:p w:rsidR="00977949" w:rsidRPr="00FD3E17" w:rsidRDefault="00977949" w:rsidP="00977949">
      <w:r w:rsidRPr="00FD3E17">
        <w:t>The role of superpowers in shaping modern interational conflicts revolves around their ability to influence global politics, economics, and military dynamics. Nations like the United States, China, and Russia often engage in power struggles to expand their spheres of influence, leading to proxy wars, territorial disputes, and economic sanctions. These superpowers employ strategies such as military interventions, alliances, and ideological propaganda to assert dominnce, often escalating regional disputes into international crises. Their actions significantly impact global stability, with ripple effects on trade, security, and diplomacy. Understanding their motivations and strategies is crucial for addressing the complexities of modern conflicts.</w:t>
      </w:r>
    </w:p>
    <w:p w:rsidR="00977949" w:rsidRPr="00333321" w:rsidRDefault="00977949" w:rsidP="00977949">
      <w:pPr>
        <w:rPr>
          <w:i/>
        </w:rPr>
      </w:pPr>
      <w:r w:rsidRPr="00333321">
        <w:rPr>
          <w:i/>
        </w:rPr>
        <w:t>see</w:t>
      </w:r>
    </w:p>
    <w:p w:rsidR="00977949" w:rsidRDefault="00977949" w:rsidP="00977949">
      <w:pPr>
        <w:jc w:val="center"/>
      </w:pPr>
      <w:r>
        <w:br w:type="page"/>
      </w:r>
    </w:p>
    <w:p w:rsidR="00977949" w:rsidRDefault="00977949" w:rsidP="00977949"/>
    <w:p w:rsidR="00977949" w:rsidRPr="00007D29" w:rsidRDefault="00977949" w:rsidP="00977949">
      <w:pPr>
        <w:jc w:val="center"/>
        <w:rPr>
          <w:b/>
          <w:bCs/>
        </w:rPr>
      </w:pPr>
      <w:r w:rsidRPr="00007D29">
        <w:rPr>
          <w:b/>
          <w:bCs/>
        </w:rPr>
        <w:t>PART II</w:t>
      </w:r>
    </w:p>
    <w:p w:rsidR="00977949" w:rsidRPr="00007D29" w:rsidRDefault="00977949" w:rsidP="00977949">
      <w:pPr>
        <w:jc w:val="center"/>
        <w:rPr>
          <w:b/>
          <w:bCs/>
        </w:rPr>
      </w:pPr>
      <w:r w:rsidRPr="00007D29">
        <w:rPr>
          <w:b/>
          <w:bCs/>
        </w:rPr>
        <w:t>INTERNATION WAFARE IN THE CONTEMPORARY WORLD</w:t>
      </w:r>
    </w:p>
    <w:p w:rsidR="00977949" w:rsidRDefault="00977949" w:rsidP="00977949"/>
    <w:p w:rsidR="00977949" w:rsidRPr="00FD3E17" w:rsidRDefault="00977949" w:rsidP="00977949">
      <w:pPr>
        <w:numPr>
          <w:ilvl w:val="0"/>
          <w:numId w:val="1"/>
        </w:numPr>
      </w:pPr>
      <w:r w:rsidRPr="00FD3E17">
        <w:rPr>
          <w:b/>
          <w:bCs/>
        </w:rPr>
        <w:t xml:space="preserve">The </w:t>
      </w:r>
      <w:r>
        <w:rPr>
          <w:b/>
          <w:bCs/>
        </w:rPr>
        <w:t>i</w:t>
      </w:r>
      <w:r w:rsidRPr="00FD3E17">
        <w:rPr>
          <w:b/>
          <w:bCs/>
        </w:rPr>
        <w:t xml:space="preserve">mpact </w:t>
      </w:r>
      <w:r>
        <w:rPr>
          <w:b/>
          <w:bCs/>
        </w:rPr>
        <w:t>O</w:t>
      </w:r>
      <w:r w:rsidRPr="00FD3E17">
        <w:rPr>
          <w:b/>
          <w:bCs/>
        </w:rPr>
        <w:t xml:space="preserve">f Proxy </w:t>
      </w:r>
      <w:r>
        <w:rPr>
          <w:b/>
          <w:bCs/>
        </w:rPr>
        <w:t>w</w:t>
      </w:r>
      <w:r w:rsidRPr="00FD3E17">
        <w:rPr>
          <w:b/>
          <w:bCs/>
        </w:rPr>
        <w:t xml:space="preserve">ars </w:t>
      </w:r>
      <w:r>
        <w:rPr>
          <w:b/>
          <w:bCs/>
        </w:rPr>
        <w:t>O</w:t>
      </w:r>
      <w:r w:rsidRPr="00FD3E17">
        <w:rPr>
          <w:b/>
          <w:bCs/>
        </w:rPr>
        <w:t xml:space="preserve">n Regional </w:t>
      </w:r>
      <w:r>
        <w:rPr>
          <w:b/>
          <w:bCs/>
        </w:rPr>
        <w:t>s</w:t>
      </w:r>
      <w:r w:rsidRPr="00FD3E17">
        <w:rPr>
          <w:b/>
          <w:bCs/>
        </w:rPr>
        <w:t>tability</w:t>
      </w:r>
    </w:p>
    <w:p w:rsidR="00977949" w:rsidRPr="00FD3E17" w:rsidRDefault="00977949" w:rsidP="00977949">
      <w:pPr>
        <w:numPr>
          <w:ilvl w:val="0"/>
          <w:numId w:val="1"/>
        </w:numPr>
      </w:pPr>
      <w:r w:rsidRPr="00FD3E17">
        <w:rPr>
          <w:b/>
          <w:bCs/>
        </w:rPr>
        <w:t>The Role of International Organizations in Conflict Resolution</w:t>
      </w:r>
    </w:p>
    <w:p w:rsidR="00977949" w:rsidRPr="00FD3E17" w:rsidRDefault="00977949" w:rsidP="00977949">
      <w:pPr>
        <w:numPr>
          <w:ilvl w:val="0"/>
          <w:numId w:val="1"/>
        </w:numPr>
      </w:pPr>
      <w:r w:rsidRPr="00FD3E17">
        <w:rPr>
          <w:b/>
          <w:bCs/>
        </w:rPr>
        <w:t xml:space="preserve">Economic Sanctions </w:t>
      </w:r>
      <w:r>
        <w:rPr>
          <w:b/>
          <w:bCs/>
        </w:rPr>
        <w:t>A</w:t>
      </w:r>
      <w:r w:rsidRPr="00FD3E17">
        <w:rPr>
          <w:b/>
          <w:bCs/>
        </w:rPr>
        <w:t xml:space="preserve">s Tools of </w:t>
      </w:r>
      <w:r>
        <w:rPr>
          <w:b/>
          <w:bCs/>
        </w:rPr>
        <w:t>m</w:t>
      </w:r>
      <w:r w:rsidRPr="00FD3E17">
        <w:rPr>
          <w:b/>
          <w:bCs/>
        </w:rPr>
        <w:t xml:space="preserve">odern </w:t>
      </w:r>
      <w:r>
        <w:rPr>
          <w:b/>
          <w:bCs/>
        </w:rPr>
        <w:t>w</w:t>
      </w:r>
      <w:r w:rsidRPr="00FD3E17">
        <w:rPr>
          <w:b/>
          <w:bCs/>
        </w:rPr>
        <w:t>arfare</w:t>
      </w:r>
    </w:p>
    <w:p w:rsidR="00977949" w:rsidRDefault="00977949" w:rsidP="00977949">
      <w:r>
        <w:br w:type="page"/>
      </w:r>
    </w:p>
    <w:p w:rsidR="00977949" w:rsidRDefault="00977949" w:rsidP="00977949"/>
    <w:p w:rsidR="00977949" w:rsidRDefault="00977949" w:rsidP="00977949">
      <w:pPr>
        <w:jc w:val="center"/>
        <w:rPr>
          <w:b/>
          <w:bCs/>
        </w:rPr>
      </w:pPr>
    </w:p>
    <w:p w:rsidR="00977949" w:rsidRDefault="00977949" w:rsidP="00977949">
      <w:pPr>
        <w:jc w:val="center"/>
        <w:rPr>
          <w:b/>
          <w:bCs/>
        </w:rPr>
      </w:pPr>
      <w:r w:rsidRPr="00007D29">
        <w:rPr>
          <w:b/>
          <w:bCs/>
        </w:rPr>
        <w:t>Chapt</w:t>
      </w:r>
      <w:r w:rsidR="00E824BF">
        <w:rPr>
          <w:b/>
          <w:bCs/>
        </w:rPr>
        <w:t>e</w:t>
      </w:r>
      <w:r w:rsidRPr="00007D29">
        <w:rPr>
          <w:b/>
          <w:bCs/>
        </w:rPr>
        <w:t xml:space="preserve">r 1. The </w:t>
      </w:r>
      <w:r>
        <w:rPr>
          <w:b/>
          <w:bCs/>
        </w:rPr>
        <w:t>i</w:t>
      </w:r>
      <w:r w:rsidRPr="00007D29">
        <w:rPr>
          <w:b/>
          <w:bCs/>
        </w:rPr>
        <w:t xml:space="preserve">mpact </w:t>
      </w:r>
      <w:r>
        <w:rPr>
          <w:b/>
          <w:bCs/>
        </w:rPr>
        <w:t>O</w:t>
      </w:r>
      <w:r w:rsidRPr="00007D29">
        <w:rPr>
          <w:b/>
          <w:bCs/>
        </w:rPr>
        <w:t xml:space="preserve">f </w:t>
      </w:r>
      <w:r>
        <w:rPr>
          <w:b/>
          <w:bCs/>
        </w:rPr>
        <w:t>p</w:t>
      </w:r>
      <w:r w:rsidRPr="00007D29">
        <w:rPr>
          <w:b/>
          <w:bCs/>
        </w:rPr>
        <w:t xml:space="preserve">roxy Wars </w:t>
      </w:r>
      <w:r>
        <w:rPr>
          <w:b/>
          <w:bCs/>
        </w:rPr>
        <w:t>O</w:t>
      </w:r>
      <w:r w:rsidRPr="00007D29">
        <w:rPr>
          <w:b/>
          <w:bCs/>
        </w:rPr>
        <w:t xml:space="preserve">n Regonal </w:t>
      </w:r>
      <w:r>
        <w:rPr>
          <w:b/>
          <w:bCs/>
        </w:rPr>
        <w:t>s</w:t>
      </w:r>
      <w:r w:rsidRPr="00007D29">
        <w:rPr>
          <w:b/>
          <w:bCs/>
        </w:rPr>
        <w:t>tability</w:t>
      </w:r>
    </w:p>
    <w:p w:rsidR="00977949" w:rsidRPr="00007D29" w:rsidRDefault="00977949" w:rsidP="00977949">
      <w:pPr>
        <w:jc w:val="both"/>
      </w:pPr>
      <w:r w:rsidRPr="00007D29">
        <w:t>Proxy wars, where major powers support opposing factions within a conflict instead of engaging directly, have become a significant factor in destabilizing regions across the globe. These wars often emerge from geopolitical rivalries, with external actors providing financial, military, and logistical support to local groups that align with their interests. Examples such as the Syrian Civil War, the Yemeni conflict, and the Cold War-era conflicts in Southeast Asia and Africa illustrate the devastating effects of proxy wars on regional stability.</w:t>
      </w:r>
    </w:p>
    <w:p w:rsidR="00977949" w:rsidRPr="00007D29" w:rsidRDefault="00977949" w:rsidP="00977949">
      <w:pPr>
        <w:jc w:val="both"/>
      </w:pPr>
      <w:r w:rsidRPr="00007D29">
        <w:t>While proxy wars allow superpowers to avoid direct confrontation, they often prolong conflicts, increase civilian suffering, and disrupt political and economic structures in the affected regions. The involvement of external powers escalates the scale and intensity of violence, complicates peace negotiations, and fragments societies by deepening ethni, religious, or ideological divides. For instance, in Syria, foreign interventions by the United States, Russia, and regional powers like Iran and Turkey have turned a civil uprising into a protracted, multifaceted war.</w:t>
      </w:r>
    </w:p>
    <w:p w:rsidR="00977949" w:rsidRPr="00007D29" w:rsidRDefault="00977949" w:rsidP="00977949">
      <w:pPr>
        <w:jc w:val="both"/>
      </w:pPr>
      <w:r w:rsidRPr="00007D29">
        <w:t>Proxy wars also destabilize neighboring countries through refugee crises, arms proliferation, and cross-border militant activities As these conflicts drag on, they weaken state institutions, hinder development, and leave long-lasting scars on the region. Addressing proxy wars requires coordinated global efforts to prioritize diplomacy over intervention and ensure sustainable peace.</w:t>
      </w:r>
    </w:p>
    <w:p w:rsidR="00977949" w:rsidRPr="00007D29" w:rsidRDefault="00977949" w:rsidP="00977949">
      <w:pPr>
        <w:jc w:val="both"/>
      </w:pPr>
    </w:p>
    <w:p w:rsidR="00977949" w:rsidRDefault="00977949" w:rsidP="00977949"/>
    <w:p w:rsidR="00977949" w:rsidRDefault="00977949" w:rsidP="00977949">
      <w:pPr>
        <w:rPr>
          <w:b/>
          <w:bCs/>
          <w:i/>
          <w:iCs/>
        </w:rPr>
      </w:pPr>
    </w:p>
    <w:p w:rsidR="00977949" w:rsidRPr="00D47CCA" w:rsidRDefault="00977949" w:rsidP="00977949">
      <w:pPr>
        <w:jc w:val="center"/>
        <w:rPr>
          <w:rFonts w:asciiTheme="majorBidi" w:hAnsiTheme="majorBidi" w:cstheme="majorBidi"/>
          <w:b/>
          <w:bCs/>
        </w:rPr>
      </w:pPr>
      <w:r w:rsidRPr="00D47CCA">
        <w:rPr>
          <w:rFonts w:asciiTheme="majorBidi" w:hAnsiTheme="majorBidi" w:cstheme="majorBidi"/>
          <w:b/>
          <w:bCs/>
        </w:rPr>
        <w:t>Organisational Behaviour: Understanding Human Dynamics in the Workplace</w:t>
      </w:r>
    </w:p>
    <w:p w:rsidR="00977949" w:rsidRPr="00D47CCA" w:rsidRDefault="00977949" w:rsidP="00977949">
      <w:pPr>
        <w:rPr>
          <w:rFonts w:asciiTheme="majorBidi" w:hAnsiTheme="majorBidi" w:cstheme="majorBidi"/>
        </w:rPr>
      </w:pPr>
      <w:r w:rsidRPr="00D47CCA">
        <w:rPr>
          <w:rFonts w:asciiTheme="majorBidi" w:hAnsiTheme="majorBidi" w:cstheme="majorBidi"/>
        </w:rPr>
        <w:t xml:space="preserve">Organisational behaviour (OB) is the study of how people interact within groups in a profesional setting. Its principles are primarily applied to improve workplace efficiency, employee satisfaction, and overall organisational effectiveness. Drawing insights </w:t>
      </w:r>
      <w:r>
        <w:rPr>
          <w:rFonts w:asciiTheme="majorBidi" w:hAnsiTheme="majorBidi" w:cstheme="majorBidi"/>
        </w:rPr>
        <w:t xml:space="preserve">center </w:t>
      </w:r>
      <w:r w:rsidRPr="00D47CCA">
        <w:rPr>
          <w:rFonts w:asciiTheme="majorBidi" w:hAnsiTheme="majorBidi" w:cstheme="majorBidi"/>
        </w:rPr>
        <w:t>from fields like psychology, sociology, and anthropology, organi</w:t>
      </w:r>
      <w:r>
        <w:rPr>
          <w:rFonts w:asciiTheme="majorBidi" w:hAnsiTheme="majorBidi" w:cstheme="majorBidi"/>
        </w:rPr>
        <w:t>z</w:t>
      </w:r>
      <w:r w:rsidRPr="00D47CCA">
        <w:rPr>
          <w:rFonts w:asciiTheme="majorBidi" w:hAnsiTheme="majorBidi" w:cstheme="majorBidi"/>
        </w:rPr>
        <w:t>ational behavior explores the n</w:t>
      </w:r>
      <w:r>
        <w:rPr>
          <w:rFonts w:asciiTheme="majorBidi" w:hAnsiTheme="majorBidi" w:cstheme="majorBidi"/>
        </w:rPr>
        <w:t>o</w:t>
      </w:r>
      <w:r w:rsidRPr="00D47CCA">
        <w:rPr>
          <w:rFonts w:asciiTheme="majorBidi" w:hAnsiTheme="majorBidi" w:cstheme="majorBidi"/>
        </w:rPr>
        <w:t>ances of human behaviour in organisational contexts. This article delves into the key aspects of organisational behaviour, its significance, and its practical applications in modern organisations.</w:t>
      </w:r>
    </w:p>
    <w:p w:rsidR="00977949" w:rsidRPr="00D47CCA" w:rsidRDefault="00977949" w:rsidP="00977949">
      <w:pPr>
        <w:rPr>
          <w:rFonts w:asciiTheme="majorBidi" w:hAnsiTheme="majorBidi" w:cstheme="majorBidi"/>
        </w:rPr>
      </w:pPr>
      <w:r w:rsidRPr="00996DDF">
        <w:rPr>
          <w:rFonts w:asciiTheme="majorBidi" w:hAnsiTheme="majorBidi" w:cstheme="majorBidi"/>
        </w:rPr>
        <w:pict>
          <v:rect id="_x0000_i1025" style="width:0;height:1.5pt" o:hralign="center" o:hrstd="t" o:hr="t" fillcolor="#a0a0a0" stroked="f"/>
        </w:pict>
      </w:r>
    </w:p>
    <w:p w:rsidR="00977949" w:rsidRPr="00D47CCA" w:rsidRDefault="00977949" w:rsidP="00977949">
      <w:pPr>
        <w:rPr>
          <w:rFonts w:asciiTheme="majorBidi" w:hAnsiTheme="majorBidi" w:cstheme="majorBidi"/>
          <w:b/>
          <w:bCs/>
        </w:rPr>
      </w:pPr>
      <w:r w:rsidRPr="00BC02EE">
        <w:rPr>
          <w:rFonts w:asciiTheme="majorBidi" w:hAnsiTheme="majorBidi" w:cstheme="majorBidi"/>
          <w:b/>
          <w:bCs/>
        </w:rPr>
        <w:t>Catalog</w:t>
      </w:r>
      <w:r>
        <w:rPr>
          <w:rFonts w:asciiTheme="majorBidi" w:hAnsiTheme="majorBidi" w:cstheme="majorBidi"/>
          <w:b/>
          <w:bCs/>
        </w:rPr>
        <w:t xml:space="preserve"> of </w:t>
      </w:r>
      <w:r w:rsidRPr="00D47CCA">
        <w:rPr>
          <w:rFonts w:asciiTheme="majorBidi" w:hAnsiTheme="majorBidi" w:cstheme="majorBidi"/>
          <w:b/>
          <w:bCs/>
        </w:rPr>
        <w:t>Organisational Behaviour</w:t>
      </w:r>
    </w:p>
    <w:p w:rsidR="00977949" w:rsidRPr="00D47CCA" w:rsidRDefault="00977949" w:rsidP="00977949">
      <w:pPr>
        <w:rPr>
          <w:rFonts w:asciiTheme="majorBidi" w:hAnsiTheme="majorBidi" w:cstheme="majorBidi"/>
        </w:rPr>
      </w:pPr>
      <w:r w:rsidRPr="00D47CCA">
        <w:rPr>
          <w:rFonts w:asciiTheme="majorBidi" w:hAnsiTheme="majorBidi" w:cstheme="majorBidi"/>
        </w:rPr>
        <w:t xml:space="preserve">Organisational behaviour </w:t>
      </w:r>
      <w:r>
        <w:rPr>
          <w:rFonts w:asciiTheme="majorBidi" w:hAnsiTheme="majorBidi" w:cstheme="majorBidi"/>
        </w:rPr>
        <w:t xml:space="preserve">of color </w:t>
      </w:r>
      <w:r w:rsidRPr="00D47CCA">
        <w:rPr>
          <w:rFonts w:asciiTheme="majorBidi" w:hAnsiTheme="majorBidi" w:cstheme="majorBidi"/>
        </w:rPr>
        <w:t xml:space="preserve">is a multidisciplinary field that examines individual, group, and organisational dynamics. It emerged as a distinct area of study in the early 20th century, evolving from </w:t>
      </w:r>
      <w:r w:rsidRPr="00D47CCA">
        <w:rPr>
          <w:rFonts w:asciiTheme="majorBidi" w:hAnsiTheme="majorBidi" w:cstheme="majorBidi"/>
        </w:rPr>
        <w:lastRenderedPageBreak/>
        <w:t>scientific management and human relations movements. Today, OB is a vital component of organisational studies, shaping the way leaders manage teams and achieve goals.</w:t>
      </w:r>
    </w:p>
    <w:p w:rsidR="00977949" w:rsidRPr="00D47CCA" w:rsidRDefault="00977949" w:rsidP="00977949">
      <w:pPr>
        <w:rPr>
          <w:rFonts w:asciiTheme="majorBidi" w:hAnsiTheme="majorBidi" w:cstheme="majorBidi"/>
        </w:rPr>
      </w:pPr>
      <w:r w:rsidRPr="00D47CCA">
        <w:rPr>
          <w:rFonts w:asciiTheme="majorBidi" w:hAnsiTheme="majorBidi" w:cstheme="majorBidi"/>
        </w:rPr>
        <w:t>Key questions addressed by organisational behaviour include:</w:t>
      </w:r>
    </w:p>
    <w:p w:rsidR="00977949" w:rsidRPr="00D47CCA" w:rsidRDefault="00977949" w:rsidP="00977949">
      <w:pPr>
        <w:numPr>
          <w:ilvl w:val="0"/>
          <w:numId w:val="2"/>
        </w:numPr>
        <w:rPr>
          <w:rFonts w:asciiTheme="majorBidi" w:hAnsiTheme="majorBidi" w:cstheme="majorBidi"/>
        </w:rPr>
      </w:pPr>
      <w:r w:rsidRPr="00D47CCA">
        <w:rPr>
          <w:rFonts w:asciiTheme="majorBidi" w:hAnsiTheme="majorBidi" w:cstheme="majorBidi"/>
        </w:rPr>
        <w:t xml:space="preserve">How do </w:t>
      </w:r>
      <w:r>
        <w:rPr>
          <w:rFonts w:asciiTheme="majorBidi" w:hAnsiTheme="majorBidi" w:cstheme="majorBidi"/>
        </w:rPr>
        <w:t>s</w:t>
      </w:r>
      <w:r w:rsidRPr="001F21BE">
        <w:rPr>
          <w:rFonts w:asciiTheme="majorBidi" w:hAnsiTheme="majorBidi" w:cstheme="majorBidi"/>
        </w:rPr>
        <w:t>killful</w:t>
      </w:r>
      <w:r>
        <w:rPr>
          <w:rFonts w:asciiTheme="majorBidi" w:hAnsiTheme="majorBidi" w:cstheme="majorBidi"/>
        </w:rPr>
        <w:t xml:space="preserve"> </w:t>
      </w:r>
      <w:r w:rsidRPr="00D47CCA">
        <w:rPr>
          <w:rFonts w:asciiTheme="majorBidi" w:hAnsiTheme="majorBidi" w:cstheme="majorBidi"/>
        </w:rPr>
        <w:t>individual personalities and attitudes affect workplace productivity?</w:t>
      </w:r>
    </w:p>
    <w:p w:rsidR="00977949" w:rsidRPr="00D47CCA" w:rsidRDefault="00977949" w:rsidP="00977949">
      <w:pPr>
        <w:numPr>
          <w:ilvl w:val="0"/>
          <w:numId w:val="2"/>
        </w:numPr>
        <w:rPr>
          <w:rFonts w:asciiTheme="majorBidi" w:hAnsiTheme="majorBidi" w:cstheme="majorBidi"/>
        </w:rPr>
      </w:pPr>
      <w:r w:rsidRPr="00D47CCA">
        <w:rPr>
          <w:rFonts w:asciiTheme="majorBidi" w:hAnsiTheme="majorBidi" w:cstheme="majorBidi"/>
        </w:rPr>
        <w:t>What motivates employees to perform at their best?</w:t>
      </w:r>
    </w:p>
    <w:p w:rsidR="00977949" w:rsidRPr="00D47CCA" w:rsidRDefault="00977949" w:rsidP="00977949">
      <w:pPr>
        <w:numPr>
          <w:ilvl w:val="0"/>
          <w:numId w:val="2"/>
        </w:numPr>
        <w:rPr>
          <w:rFonts w:asciiTheme="majorBidi" w:hAnsiTheme="majorBidi" w:cstheme="majorBidi"/>
        </w:rPr>
      </w:pPr>
      <w:r w:rsidRPr="00D47CCA">
        <w:rPr>
          <w:rFonts w:asciiTheme="majorBidi" w:hAnsiTheme="majorBidi" w:cstheme="majorBidi"/>
        </w:rPr>
        <w:t>How can organisations build effective teams?</w:t>
      </w:r>
    </w:p>
    <w:p w:rsidR="00977949" w:rsidRPr="00D47CCA" w:rsidRDefault="00977949" w:rsidP="00977949">
      <w:pPr>
        <w:numPr>
          <w:ilvl w:val="0"/>
          <w:numId w:val="2"/>
        </w:numPr>
        <w:rPr>
          <w:rFonts w:asciiTheme="majorBidi" w:hAnsiTheme="majorBidi" w:cstheme="majorBidi"/>
        </w:rPr>
      </w:pPr>
      <w:r w:rsidRPr="00D47CCA">
        <w:rPr>
          <w:rFonts w:asciiTheme="majorBidi" w:hAnsiTheme="majorBidi" w:cstheme="majorBidi"/>
        </w:rPr>
        <w:t>What role does leadership play in shaping organisational culture?</w:t>
      </w:r>
    </w:p>
    <w:p w:rsidR="00977949" w:rsidRPr="00D47CCA" w:rsidRDefault="00977949" w:rsidP="00977949">
      <w:pPr>
        <w:rPr>
          <w:rFonts w:asciiTheme="majorBidi" w:hAnsiTheme="majorBidi" w:cstheme="majorBidi"/>
        </w:rPr>
      </w:pPr>
      <w:r w:rsidRPr="00996DDF">
        <w:rPr>
          <w:rFonts w:asciiTheme="majorBidi" w:hAnsiTheme="majorBidi" w:cstheme="majorBidi"/>
        </w:rPr>
        <w:pict>
          <v:rect id="_x0000_i1026" style="width:0;height:1.5pt" o:hralign="center" o:hrstd="t" o:hr="t" fillcolor="#a0a0a0" stroked="f"/>
        </w:pic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The Foundations of Organi</w:t>
      </w:r>
      <w:r>
        <w:rPr>
          <w:rFonts w:asciiTheme="majorBidi" w:hAnsiTheme="majorBidi" w:cstheme="majorBidi"/>
          <w:b/>
          <w:bCs/>
        </w:rPr>
        <w:t>z</w:t>
      </w:r>
      <w:r w:rsidRPr="00D47CCA">
        <w:rPr>
          <w:rFonts w:asciiTheme="majorBidi" w:hAnsiTheme="majorBidi" w:cstheme="majorBidi"/>
          <w:b/>
          <w:bCs/>
        </w:rPr>
        <w:t>ational Behavior</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1. Individual Behaviour</w:t>
      </w:r>
    </w:p>
    <w:p w:rsidR="00977949" w:rsidRPr="00D47CCA" w:rsidRDefault="00977949" w:rsidP="00977949">
      <w:pPr>
        <w:rPr>
          <w:rFonts w:asciiTheme="majorBidi" w:hAnsiTheme="majorBidi" w:cstheme="majorBidi"/>
        </w:rPr>
      </w:pPr>
      <w:r w:rsidRPr="00D47CCA">
        <w:rPr>
          <w:rFonts w:asciiTheme="majorBidi" w:hAnsiTheme="majorBidi" w:cstheme="majorBidi"/>
        </w:rPr>
        <w:t>The study of individual behaviour focuses on understanding how personal characteristics such as attitudes, values, and perception influence work performance.</w:t>
      </w:r>
    </w:p>
    <w:p w:rsidR="00977949" w:rsidRPr="00D47CCA" w:rsidRDefault="00977949" w:rsidP="00977949">
      <w:pPr>
        <w:numPr>
          <w:ilvl w:val="0"/>
          <w:numId w:val="3"/>
        </w:numPr>
        <w:rPr>
          <w:rFonts w:asciiTheme="majorBidi" w:hAnsiTheme="majorBidi" w:cstheme="majorBidi"/>
        </w:rPr>
      </w:pPr>
      <w:r w:rsidRPr="00D47CCA">
        <w:rPr>
          <w:rFonts w:asciiTheme="majorBidi" w:hAnsiTheme="majorBidi" w:cstheme="majorBidi"/>
          <w:b/>
          <w:bCs/>
        </w:rPr>
        <w:t>Personality and Work Behavior</w:t>
      </w:r>
      <w:r w:rsidRPr="00D47CCA">
        <w:rPr>
          <w:rFonts w:asciiTheme="majorBidi" w:hAnsiTheme="majorBidi" w:cstheme="majorBidi"/>
        </w:rPr>
        <w:t>: Personality traits, such as consientiousness and openess to experience, play a significant role in determining job suitability and performance.</w:t>
      </w:r>
    </w:p>
    <w:p w:rsidR="00977949" w:rsidRPr="00D47CCA" w:rsidRDefault="00977949" w:rsidP="00977949">
      <w:pPr>
        <w:numPr>
          <w:ilvl w:val="0"/>
          <w:numId w:val="3"/>
        </w:numPr>
        <w:rPr>
          <w:rFonts w:asciiTheme="majorBidi" w:hAnsiTheme="majorBidi" w:cstheme="majorBidi"/>
        </w:rPr>
      </w:pPr>
      <w:r w:rsidRPr="00D47CCA">
        <w:rPr>
          <w:rFonts w:asciiTheme="majorBidi" w:hAnsiTheme="majorBidi" w:cstheme="majorBidi"/>
          <w:b/>
          <w:bCs/>
        </w:rPr>
        <w:t>Attitudes and Job Satisfaction</w:t>
      </w:r>
      <w:r w:rsidRPr="00D47CCA">
        <w:rPr>
          <w:rFonts w:asciiTheme="majorBidi" w:hAnsiTheme="majorBidi" w:cstheme="majorBidi"/>
        </w:rPr>
        <w:t>: Employees’ attitudes towards their job, colleagues, and management can profoundly impact organisational productivity and morale.</w:t>
      </w:r>
    </w:p>
    <w:p w:rsidR="00977949" w:rsidRPr="00D47CCA" w:rsidRDefault="00977949" w:rsidP="00977949">
      <w:pPr>
        <w:numPr>
          <w:ilvl w:val="0"/>
          <w:numId w:val="3"/>
        </w:numPr>
        <w:rPr>
          <w:rFonts w:asciiTheme="majorBidi" w:hAnsiTheme="majorBidi" w:cstheme="majorBidi"/>
        </w:rPr>
      </w:pPr>
      <w:r w:rsidRPr="00D47CCA">
        <w:rPr>
          <w:rFonts w:asciiTheme="majorBidi" w:hAnsiTheme="majorBidi" w:cstheme="majorBidi"/>
          <w:b/>
          <w:bCs/>
        </w:rPr>
        <w:t>Perception in the Workplace</w:t>
      </w:r>
      <w:r w:rsidRPr="00D47CCA">
        <w:rPr>
          <w:rFonts w:asciiTheme="majorBidi" w:hAnsiTheme="majorBidi" w:cstheme="majorBidi"/>
        </w:rPr>
        <w:t>: The way individuals interpret situations and others' actions can influence decision-making and interpersonal relationships.</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2. Group Dynamics</w:t>
      </w:r>
    </w:p>
    <w:p w:rsidR="00977949" w:rsidRPr="00D47CCA" w:rsidRDefault="00977949" w:rsidP="00977949">
      <w:pPr>
        <w:rPr>
          <w:rFonts w:asciiTheme="majorBidi" w:hAnsiTheme="majorBidi" w:cstheme="majorBidi"/>
        </w:rPr>
      </w:pPr>
      <w:r w:rsidRPr="00D47CCA">
        <w:rPr>
          <w:rFonts w:asciiTheme="majorBidi" w:hAnsiTheme="majorBidi" w:cstheme="majorBidi"/>
        </w:rPr>
        <w:t>Groups are central to most organisational activities. Understanding group behaviour involve</w:t>
      </w:r>
      <w:r>
        <w:rPr>
          <w:rFonts w:asciiTheme="majorBidi" w:hAnsiTheme="majorBidi" w:cstheme="majorBidi"/>
        </w:rPr>
        <w:t>s examining how individuals int</w:t>
      </w:r>
      <w:r w:rsidRPr="00D47CCA">
        <w:rPr>
          <w:rFonts w:asciiTheme="majorBidi" w:hAnsiTheme="majorBidi" w:cstheme="majorBidi"/>
        </w:rPr>
        <w:t>ract and collaborate within teams.</w:t>
      </w:r>
    </w:p>
    <w:p w:rsidR="00977949" w:rsidRPr="00D47CCA" w:rsidRDefault="00977949" w:rsidP="00977949">
      <w:pPr>
        <w:numPr>
          <w:ilvl w:val="0"/>
          <w:numId w:val="4"/>
        </w:numPr>
        <w:rPr>
          <w:rFonts w:asciiTheme="majorBidi" w:hAnsiTheme="majorBidi" w:cstheme="majorBidi"/>
        </w:rPr>
      </w:pPr>
      <w:r w:rsidRPr="00D47CCA">
        <w:rPr>
          <w:rFonts w:asciiTheme="majorBidi" w:hAnsiTheme="majorBidi" w:cstheme="majorBidi"/>
          <w:b/>
          <w:bCs/>
        </w:rPr>
        <w:t>Group Formation</w:t>
      </w:r>
      <w:r w:rsidRPr="00D47CCA">
        <w:rPr>
          <w:rFonts w:asciiTheme="majorBidi" w:hAnsiTheme="majorBidi" w:cstheme="majorBidi"/>
        </w:rPr>
        <w:t>: Groups often form based on shared goals or interests. Tuckman’s stages of group development—forming, storming, norming, performing, and adjourning—are widely recognised in OB studies.</w:t>
      </w:r>
    </w:p>
    <w:p w:rsidR="00977949" w:rsidRPr="00D47CCA" w:rsidRDefault="00977949" w:rsidP="00977949">
      <w:pPr>
        <w:numPr>
          <w:ilvl w:val="0"/>
          <w:numId w:val="4"/>
        </w:numPr>
        <w:rPr>
          <w:rFonts w:asciiTheme="majorBidi" w:hAnsiTheme="majorBidi" w:cstheme="majorBidi"/>
        </w:rPr>
      </w:pPr>
      <w:r w:rsidRPr="00D47CCA">
        <w:rPr>
          <w:rFonts w:asciiTheme="majorBidi" w:hAnsiTheme="majorBidi" w:cstheme="majorBidi"/>
          <w:b/>
          <w:bCs/>
        </w:rPr>
        <w:t>Team Roles and Cohesion</w:t>
      </w:r>
      <w:r w:rsidRPr="00D47CCA">
        <w:rPr>
          <w:rFonts w:asciiTheme="majorBidi" w:hAnsiTheme="majorBidi" w:cstheme="majorBidi"/>
        </w:rPr>
        <w:t>: Belbin’s team role theory highlights how diverse roles contribute to team success. Cohesive teams tend to be more effective, as members share trust and commitment.</w:t>
      </w:r>
    </w:p>
    <w:p w:rsidR="00977949" w:rsidRPr="00D47CCA" w:rsidRDefault="00977949" w:rsidP="00977949">
      <w:pPr>
        <w:numPr>
          <w:ilvl w:val="0"/>
          <w:numId w:val="4"/>
        </w:numPr>
        <w:rPr>
          <w:rFonts w:asciiTheme="majorBidi" w:hAnsiTheme="majorBidi" w:cstheme="majorBidi"/>
        </w:rPr>
      </w:pPr>
      <w:r w:rsidRPr="00D47CCA">
        <w:rPr>
          <w:rFonts w:asciiTheme="majorBidi" w:hAnsiTheme="majorBidi" w:cstheme="majorBidi"/>
          <w:b/>
          <w:bCs/>
        </w:rPr>
        <w:t>Conflict and Negotiation</w:t>
      </w:r>
      <w:r w:rsidRPr="00D47CCA">
        <w:rPr>
          <w:rFonts w:asciiTheme="majorBidi" w:hAnsiTheme="majorBidi" w:cstheme="majorBidi"/>
        </w:rPr>
        <w:t>: Conflict is inevitable in group settings. Effective negotiation and conflict resolution strategies can enhance team performance.</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3. Organisational Structure and Culture</w:t>
      </w:r>
    </w:p>
    <w:p w:rsidR="00977949" w:rsidRPr="00D47CCA" w:rsidRDefault="00977949" w:rsidP="00977949">
      <w:pPr>
        <w:rPr>
          <w:rFonts w:asciiTheme="majorBidi" w:hAnsiTheme="majorBidi" w:cstheme="majorBidi"/>
        </w:rPr>
      </w:pPr>
      <w:r w:rsidRPr="00D47CCA">
        <w:rPr>
          <w:rFonts w:asciiTheme="majorBidi" w:hAnsiTheme="majorBidi" w:cstheme="majorBidi"/>
        </w:rPr>
        <w:t>The broader organisational framework significantly influences employee behaviour.</w:t>
      </w:r>
    </w:p>
    <w:p w:rsidR="00977949" w:rsidRPr="00D47CCA" w:rsidRDefault="00977949" w:rsidP="00977949">
      <w:pPr>
        <w:numPr>
          <w:ilvl w:val="0"/>
          <w:numId w:val="5"/>
        </w:numPr>
        <w:rPr>
          <w:rFonts w:asciiTheme="majorBidi" w:hAnsiTheme="majorBidi" w:cstheme="majorBidi"/>
        </w:rPr>
      </w:pPr>
      <w:r w:rsidRPr="00D47CCA">
        <w:rPr>
          <w:rFonts w:asciiTheme="majorBidi" w:hAnsiTheme="majorBidi" w:cstheme="majorBidi"/>
          <w:b/>
          <w:bCs/>
        </w:rPr>
        <w:lastRenderedPageBreak/>
        <w:t>Organisational Structure</w:t>
      </w:r>
      <w:r w:rsidRPr="00D47CCA">
        <w:rPr>
          <w:rFonts w:asciiTheme="majorBidi" w:hAnsiTheme="majorBidi" w:cstheme="majorBidi"/>
        </w:rPr>
        <w:t>: Hierarchical, flat, or matrix structures determine the flow of information and decision-making.</w:t>
      </w:r>
    </w:p>
    <w:p w:rsidR="00977949" w:rsidRPr="00D47CCA" w:rsidRDefault="00977949" w:rsidP="00977949">
      <w:pPr>
        <w:numPr>
          <w:ilvl w:val="0"/>
          <w:numId w:val="5"/>
        </w:numPr>
        <w:rPr>
          <w:rFonts w:asciiTheme="majorBidi" w:hAnsiTheme="majorBidi" w:cstheme="majorBidi"/>
        </w:rPr>
      </w:pPr>
      <w:r w:rsidRPr="00D47CCA">
        <w:rPr>
          <w:rFonts w:asciiTheme="majorBidi" w:hAnsiTheme="majorBidi" w:cstheme="majorBidi"/>
          <w:b/>
          <w:bCs/>
        </w:rPr>
        <w:t>Organisational Culture</w:t>
      </w:r>
      <w:r w:rsidRPr="00D47CCA">
        <w:rPr>
          <w:rFonts w:asciiTheme="majorBidi" w:hAnsiTheme="majorBidi" w:cstheme="majorBidi"/>
        </w:rPr>
        <w:t>: Culture shapes values, norms, and behaviours within an organisation. Edgar Schein’s model outlines three levels of organisational culture: art</w:t>
      </w:r>
      <w:r>
        <w:rPr>
          <w:rFonts w:asciiTheme="majorBidi" w:hAnsiTheme="majorBidi" w:cstheme="majorBidi"/>
        </w:rPr>
        <w:t>i</w:t>
      </w:r>
      <w:r w:rsidRPr="00D47CCA">
        <w:rPr>
          <w:rFonts w:asciiTheme="majorBidi" w:hAnsiTheme="majorBidi" w:cstheme="majorBidi"/>
        </w:rPr>
        <w:t>facts, values, and underlying assumptions.</w:t>
      </w:r>
    </w:p>
    <w:p w:rsidR="00977949" w:rsidRPr="00D47CCA" w:rsidRDefault="00977949" w:rsidP="00977949">
      <w:pPr>
        <w:numPr>
          <w:ilvl w:val="0"/>
          <w:numId w:val="5"/>
        </w:numPr>
        <w:rPr>
          <w:rFonts w:asciiTheme="majorBidi" w:hAnsiTheme="majorBidi" w:cstheme="majorBidi"/>
        </w:rPr>
      </w:pPr>
      <w:r w:rsidRPr="00D47CCA">
        <w:rPr>
          <w:rFonts w:asciiTheme="majorBidi" w:hAnsiTheme="majorBidi" w:cstheme="majorBidi"/>
          <w:b/>
          <w:bCs/>
        </w:rPr>
        <w:t>Power and Politics</w:t>
      </w:r>
      <w:r w:rsidRPr="00D47CCA">
        <w:rPr>
          <w:rFonts w:asciiTheme="majorBidi" w:hAnsiTheme="majorBidi" w:cstheme="majorBidi"/>
        </w:rPr>
        <w:t>: The distribution of power and internal politics can either facilitate or hinder organisational goals.</w:t>
      </w:r>
    </w:p>
    <w:p w:rsidR="00977949" w:rsidRPr="00D47CCA" w:rsidRDefault="00977949" w:rsidP="00977949">
      <w:pPr>
        <w:rPr>
          <w:rFonts w:asciiTheme="majorBidi" w:hAnsiTheme="majorBidi" w:cstheme="majorBidi"/>
        </w:rPr>
      </w:pPr>
      <w:r w:rsidRPr="00996DDF">
        <w:rPr>
          <w:rFonts w:asciiTheme="majorBidi" w:hAnsiTheme="majorBidi" w:cstheme="majorBidi"/>
        </w:rPr>
        <w:pict>
          <v:rect id="_x0000_i1027" style="width:0;height:1.5pt" o:hralign="center" o:hrstd="t" o:hr="t" fillcolor="#a0a0a0" stroked="f"/>
        </w:pic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Key Theories in Organisational Behaviour</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1. Motivation Theories</w:t>
      </w:r>
    </w:p>
    <w:p w:rsidR="00977949" w:rsidRPr="00D47CCA" w:rsidRDefault="00977949" w:rsidP="00977949">
      <w:pPr>
        <w:rPr>
          <w:rFonts w:asciiTheme="majorBidi" w:hAnsiTheme="majorBidi" w:cstheme="majorBidi"/>
        </w:rPr>
      </w:pPr>
      <w:r w:rsidRPr="00D47CCA">
        <w:rPr>
          <w:rFonts w:asciiTheme="majorBidi" w:hAnsiTheme="majorBidi" w:cstheme="majorBidi"/>
        </w:rPr>
        <w:t>Motivation is a critical driver of employee performance. Several theories offer insights into what inspires individuals to perform at their best.</w:t>
      </w:r>
    </w:p>
    <w:p w:rsidR="00977949" w:rsidRPr="00D47CCA" w:rsidRDefault="00977949" w:rsidP="00977949">
      <w:pPr>
        <w:numPr>
          <w:ilvl w:val="0"/>
          <w:numId w:val="6"/>
        </w:numPr>
        <w:rPr>
          <w:rFonts w:asciiTheme="majorBidi" w:hAnsiTheme="majorBidi" w:cstheme="majorBidi"/>
        </w:rPr>
      </w:pPr>
      <w:r w:rsidRPr="00D47CCA">
        <w:rPr>
          <w:rFonts w:asciiTheme="majorBidi" w:hAnsiTheme="majorBidi" w:cstheme="majorBidi"/>
          <w:b/>
          <w:bCs/>
        </w:rPr>
        <w:t>Maslow’s Hierarchy of Needs</w:t>
      </w:r>
      <w:r w:rsidRPr="00D47CCA">
        <w:rPr>
          <w:rFonts w:asciiTheme="majorBidi" w:hAnsiTheme="majorBidi" w:cstheme="majorBidi"/>
        </w:rPr>
        <w:t>: This theory posits that individuals are motivated by a hierarchy of needs, from basic physiological requirements to self-actualisation.</w:t>
      </w:r>
    </w:p>
    <w:p w:rsidR="00977949" w:rsidRPr="00D47CCA" w:rsidRDefault="00977949" w:rsidP="00977949">
      <w:pPr>
        <w:numPr>
          <w:ilvl w:val="0"/>
          <w:numId w:val="6"/>
        </w:numPr>
        <w:rPr>
          <w:rFonts w:asciiTheme="majorBidi" w:hAnsiTheme="majorBidi" w:cstheme="majorBidi"/>
        </w:rPr>
      </w:pPr>
      <w:r w:rsidRPr="00D47CCA">
        <w:rPr>
          <w:rFonts w:asciiTheme="majorBidi" w:hAnsiTheme="majorBidi" w:cstheme="majorBidi"/>
          <w:b/>
          <w:bCs/>
        </w:rPr>
        <w:t>Herzberg’s Two-Factor Theory</w:t>
      </w:r>
      <w:r w:rsidRPr="00D47CCA">
        <w:rPr>
          <w:rFonts w:asciiTheme="majorBidi" w:hAnsiTheme="majorBidi" w:cstheme="majorBidi"/>
        </w:rPr>
        <w:t>: Herzberg distinguishes between hygiene factors (e.g., salary, working conditions) and motivators (e.g., recognition, responsibility).</w:t>
      </w:r>
    </w:p>
    <w:p w:rsidR="00977949" w:rsidRPr="00D47CCA" w:rsidRDefault="00977949" w:rsidP="00977949">
      <w:pPr>
        <w:numPr>
          <w:ilvl w:val="0"/>
          <w:numId w:val="6"/>
        </w:numPr>
        <w:rPr>
          <w:rFonts w:asciiTheme="majorBidi" w:hAnsiTheme="majorBidi" w:cstheme="majorBidi"/>
        </w:rPr>
      </w:pPr>
      <w:r w:rsidRPr="00D47CCA">
        <w:rPr>
          <w:rFonts w:asciiTheme="majorBidi" w:hAnsiTheme="majorBidi" w:cstheme="majorBidi"/>
          <w:b/>
          <w:bCs/>
        </w:rPr>
        <w:t>Self-Determination Theory</w:t>
      </w:r>
      <w:r w:rsidRPr="00D47CCA">
        <w:rPr>
          <w:rFonts w:asciiTheme="majorBidi" w:hAnsiTheme="majorBidi" w:cstheme="majorBidi"/>
        </w:rPr>
        <w:t>: This modern theory emphasises intrinsic motivation, focusing on autonomy, competence, and relatedness.</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2. Leadership Theories</w:t>
      </w:r>
    </w:p>
    <w:p w:rsidR="00977949" w:rsidRPr="00D47CCA" w:rsidRDefault="00977949" w:rsidP="00977949">
      <w:pPr>
        <w:rPr>
          <w:rFonts w:asciiTheme="majorBidi" w:hAnsiTheme="majorBidi" w:cstheme="majorBidi"/>
        </w:rPr>
      </w:pPr>
      <w:r w:rsidRPr="00D47CCA">
        <w:rPr>
          <w:rFonts w:asciiTheme="majorBidi" w:hAnsiTheme="majorBidi" w:cstheme="majorBidi"/>
        </w:rPr>
        <w:t>Leadership is crucial for directing organisational behaviour towards desired outcomes.</w:t>
      </w:r>
    </w:p>
    <w:p w:rsidR="00977949" w:rsidRPr="00D47CCA" w:rsidRDefault="00977949" w:rsidP="00977949">
      <w:pPr>
        <w:numPr>
          <w:ilvl w:val="0"/>
          <w:numId w:val="7"/>
        </w:numPr>
        <w:rPr>
          <w:rFonts w:asciiTheme="majorBidi" w:hAnsiTheme="majorBidi" w:cstheme="majorBidi"/>
        </w:rPr>
      </w:pPr>
      <w:r w:rsidRPr="00D47CCA">
        <w:rPr>
          <w:rFonts w:asciiTheme="majorBidi" w:hAnsiTheme="majorBidi" w:cstheme="majorBidi"/>
          <w:b/>
          <w:bCs/>
        </w:rPr>
        <w:t>Trait Theory</w:t>
      </w:r>
      <w:r w:rsidRPr="00D47CCA">
        <w:rPr>
          <w:rFonts w:asciiTheme="majorBidi" w:hAnsiTheme="majorBidi" w:cstheme="majorBidi"/>
        </w:rPr>
        <w:t>: Effective leaders often possess inherent traits such as charisma, intelligence, and decisiveness.</w:t>
      </w:r>
    </w:p>
    <w:p w:rsidR="00977949" w:rsidRPr="00D47CCA" w:rsidRDefault="00977949" w:rsidP="00977949">
      <w:pPr>
        <w:numPr>
          <w:ilvl w:val="0"/>
          <w:numId w:val="7"/>
        </w:numPr>
        <w:rPr>
          <w:rFonts w:asciiTheme="majorBidi" w:hAnsiTheme="majorBidi" w:cstheme="majorBidi"/>
        </w:rPr>
      </w:pPr>
      <w:r w:rsidRPr="00D47CCA">
        <w:rPr>
          <w:rFonts w:asciiTheme="majorBidi" w:hAnsiTheme="majorBidi" w:cstheme="majorBidi"/>
          <w:b/>
          <w:bCs/>
        </w:rPr>
        <w:t>Transformational Leadership</w:t>
      </w:r>
      <w:r w:rsidRPr="00D47CCA">
        <w:rPr>
          <w:rFonts w:asciiTheme="majorBidi" w:hAnsiTheme="majorBidi" w:cstheme="majorBidi"/>
        </w:rPr>
        <w:t>: Transformational leaders inspire employees by aligning their personal goals with organisational objectives.</w:t>
      </w:r>
    </w:p>
    <w:p w:rsidR="00977949" w:rsidRPr="00D47CCA" w:rsidRDefault="00977949" w:rsidP="00977949">
      <w:pPr>
        <w:numPr>
          <w:ilvl w:val="0"/>
          <w:numId w:val="7"/>
        </w:numPr>
        <w:rPr>
          <w:rFonts w:asciiTheme="majorBidi" w:hAnsiTheme="majorBidi" w:cstheme="majorBidi"/>
        </w:rPr>
      </w:pPr>
      <w:r w:rsidRPr="00D47CCA">
        <w:rPr>
          <w:rFonts w:asciiTheme="majorBidi" w:hAnsiTheme="majorBidi" w:cstheme="majorBidi"/>
          <w:b/>
          <w:bCs/>
        </w:rPr>
        <w:t>Situational Leadership</w:t>
      </w:r>
      <w:r w:rsidRPr="00D47CCA">
        <w:rPr>
          <w:rFonts w:asciiTheme="majorBidi" w:hAnsiTheme="majorBidi" w:cstheme="majorBidi"/>
        </w:rPr>
        <w:t>: According to Hersey and Blanchard, effective leadership adapts to the maturity and competence of team members.</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3. Organisational Change Theories</w:t>
      </w:r>
    </w:p>
    <w:p w:rsidR="00977949" w:rsidRPr="00D47CCA" w:rsidRDefault="00977949" w:rsidP="00977949">
      <w:pPr>
        <w:rPr>
          <w:rFonts w:asciiTheme="majorBidi" w:hAnsiTheme="majorBidi" w:cstheme="majorBidi"/>
        </w:rPr>
      </w:pPr>
      <w:r w:rsidRPr="00D47CCA">
        <w:rPr>
          <w:rFonts w:asciiTheme="majorBidi" w:hAnsiTheme="majorBidi" w:cstheme="majorBidi"/>
        </w:rPr>
        <w:t>Organisations must adapt to survive in a dynamic environment.</w:t>
      </w:r>
    </w:p>
    <w:p w:rsidR="00977949" w:rsidRPr="00D47CCA" w:rsidRDefault="00977949" w:rsidP="00977949">
      <w:pPr>
        <w:numPr>
          <w:ilvl w:val="0"/>
          <w:numId w:val="8"/>
        </w:numPr>
        <w:rPr>
          <w:rFonts w:asciiTheme="majorBidi" w:hAnsiTheme="majorBidi" w:cstheme="majorBidi"/>
        </w:rPr>
      </w:pPr>
      <w:r w:rsidRPr="00D47CCA">
        <w:rPr>
          <w:rFonts w:asciiTheme="majorBidi" w:hAnsiTheme="majorBidi" w:cstheme="majorBidi"/>
          <w:b/>
          <w:bCs/>
        </w:rPr>
        <w:t>Lewin’s Change Model</w:t>
      </w:r>
      <w:r w:rsidRPr="00D47CCA">
        <w:rPr>
          <w:rFonts w:asciiTheme="majorBidi" w:hAnsiTheme="majorBidi" w:cstheme="majorBidi"/>
        </w:rPr>
        <w:t>: This model involves three stages: unfreezing (preparing for change), changing (implementing the change), and refreezing (solidifying the new practices).</w:t>
      </w:r>
    </w:p>
    <w:p w:rsidR="00977949" w:rsidRPr="00D47CCA" w:rsidRDefault="00977949" w:rsidP="00977949">
      <w:pPr>
        <w:numPr>
          <w:ilvl w:val="0"/>
          <w:numId w:val="8"/>
        </w:numPr>
        <w:rPr>
          <w:rFonts w:asciiTheme="majorBidi" w:hAnsiTheme="majorBidi" w:cstheme="majorBidi"/>
        </w:rPr>
      </w:pPr>
      <w:r w:rsidRPr="00D47CCA">
        <w:rPr>
          <w:rFonts w:asciiTheme="majorBidi" w:hAnsiTheme="majorBidi" w:cstheme="majorBidi"/>
          <w:b/>
          <w:bCs/>
        </w:rPr>
        <w:t>Kotter’s 8-Step Change Model</w:t>
      </w:r>
      <w:r w:rsidRPr="00D47CCA">
        <w:rPr>
          <w:rFonts w:asciiTheme="majorBidi" w:hAnsiTheme="majorBidi" w:cstheme="majorBidi"/>
        </w:rPr>
        <w:t>: Kotter outlines a detailed approach for managing change, emphasising the importance of vision, communication, and stakeholder engagement.</w:t>
      </w:r>
    </w:p>
    <w:p w:rsidR="00977949" w:rsidRPr="00D47CCA" w:rsidRDefault="00977949" w:rsidP="00977949">
      <w:pPr>
        <w:rPr>
          <w:rFonts w:asciiTheme="majorBidi" w:hAnsiTheme="majorBidi" w:cstheme="majorBidi"/>
        </w:rPr>
      </w:pPr>
      <w:r w:rsidRPr="00996DDF">
        <w:rPr>
          <w:rFonts w:asciiTheme="majorBidi" w:hAnsiTheme="majorBidi" w:cstheme="majorBidi"/>
        </w:rPr>
        <w:lastRenderedPageBreak/>
        <w:pict>
          <v:rect id="_x0000_i1028" style="width:0;height:1.5pt" o:hralign="center" o:hrstd="t" o:hr="t" fillcolor="#a0a0a0" stroked="f"/>
        </w:pic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Applications of Organisational Behaviour</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1. Enhancing Employee Engagement</w:t>
      </w:r>
    </w:p>
    <w:p w:rsidR="00977949" w:rsidRPr="00D47CCA" w:rsidRDefault="00977949" w:rsidP="00977949">
      <w:pPr>
        <w:rPr>
          <w:rFonts w:asciiTheme="majorBidi" w:hAnsiTheme="majorBidi" w:cstheme="majorBidi"/>
        </w:rPr>
      </w:pPr>
      <w:r w:rsidRPr="00D47CCA">
        <w:rPr>
          <w:rFonts w:asciiTheme="majorBidi" w:hAnsiTheme="majorBidi" w:cstheme="majorBidi"/>
        </w:rPr>
        <w:t>Employee engagement is a key indicator of organisational health. Strategies to improve engagement include recogni</w:t>
      </w:r>
      <w:r>
        <w:rPr>
          <w:rFonts w:asciiTheme="majorBidi" w:hAnsiTheme="majorBidi" w:cstheme="majorBidi"/>
        </w:rPr>
        <w:t>z</w:t>
      </w:r>
      <w:r w:rsidRPr="00D47CCA">
        <w:rPr>
          <w:rFonts w:asciiTheme="majorBidi" w:hAnsiTheme="majorBidi" w:cstheme="majorBidi"/>
        </w:rPr>
        <w:t>ing achivements, providing growth opportun</w:t>
      </w:r>
      <w:r>
        <w:rPr>
          <w:rFonts w:asciiTheme="majorBidi" w:hAnsiTheme="majorBidi" w:cstheme="majorBidi"/>
        </w:rPr>
        <w:t>e</w:t>
      </w:r>
      <w:r w:rsidRPr="00D47CCA">
        <w:rPr>
          <w:rFonts w:asciiTheme="majorBidi" w:hAnsiTheme="majorBidi" w:cstheme="majorBidi"/>
        </w:rPr>
        <w:t>ties, and fostering a supportive culture.</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2. Improving Team Performance</w:t>
      </w:r>
    </w:p>
    <w:p w:rsidR="00977949" w:rsidRPr="00D47CCA" w:rsidRDefault="00977949" w:rsidP="00977949">
      <w:pPr>
        <w:rPr>
          <w:rFonts w:asciiTheme="majorBidi" w:hAnsiTheme="majorBidi" w:cstheme="majorBidi"/>
        </w:rPr>
      </w:pPr>
      <w:r w:rsidRPr="00D47CCA">
        <w:rPr>
          <w:rFonts w:asciiTheme="majorBidi" w:hAnsiTheme="majorBidi" w:cstheme="majorBidi"/>
        </w:rPr>
        <w:t>OB principles help managers build high-performing teams by balancing diverse skills, promoting collaboration, and resolving conflicts effectively.</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3. Leadership Development</w:t>
      </w:r>
    </w:p>
    <w:p w:rsidR="00977949" w:rsidRPr="00D47CCA" w:rsidRDefault="00977949" w:rsidP="00977949">
      <w:pPr>
        <w:rPr>
          <w:rFonts w:asciiTheme="majorBidi" w:hAnsiTheme="majorBidi" w:cstheme="majorBidi"/>
        </w:rPr>
      </w:pPr>
      <w:r w:rsidRPr="00D47CCA">
        <w:rPr>
          <w:rFonts w:asciiTheme="majorBidi" w:hAnsiTheme="majorBidi" w:cstheme="majorBidi"/>
        </w:rPr>
        <w:t>Organisational behaviour informs leadership training programmes, equipping leaders with the skills to motivate teams, drive innovation, and navigate challenges.</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4. Managing Diversity and Inclusion</w:t>
      </w:r>
    </w:p>
    <w:p w:rsidR="00977949" w:rsidRPr="00D47CCA" w:rsidRDefault="00977949" w:rsidP="00977949">
      <w:pPr>
        <w:rPr>
          <w:rFonts w:asciiTheme="majorBidi" w:hAnsiTheme="majorBidi" w:cstheme="majorBidi"/>
        </w:rPr>
      </w:pPr>
      <w:r w:rsidRPr="00D47CCA">
        <w:rPr>
          <w:rFonts w:asciiTheme="majorBidi" w:hAnsiTheme="majorBidi" w:cstheme="majorBidi"/>
        </w:rPr>
        <w:t>A diverse workforce brings unique perspectives, driving creativity and innovation. OB helps organisations create inclusive environments where all employees feel valued.</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5. Navigating Organisational Change</w:t>
      </w:r>
    </w:p>
    <w:p w:rsidR="00977949" w:rsidRPr="00D47CCA" w:rsidRDefault="00977949" w:rsidP="00977949">
      <w:pPr>
        <w:rPr>
          <w:rFonts w:asciiTheme="majorBidi" w:hAnsiTheme="majorBidi" w:cstheme="majorBidi"/>
        </w:rPr>
      </w:pPr>
      <w:r w:rsidRPr="00D47CCA">
        <w:rPr>
          <w:rFonts w:asciiTheme="majorBidi" w:hAnsiTheme="majorBidi" w:cstheme="majorBidi"/>
        </w:rPr>
        <w:t>Change management is critical in today’s fast-paced world. OB provides tools and frameworks to help organisations adapt smoothly to technological advancements, market shifts, and globalisation.</w:t>
      </w:r>
    </w:p>
    <w:p w:rsidR="00977949" w:rsidRPr="00D47CCA" w:rsidRDefault="00977949" w:rsidP="00977949">
      <w:pPr>
        <w:rPr>
          <w:rFonts w:asciiTheme="majorBidi" w:hAnsiTheme="majorBidi" w:cstheme="majorBidi"/>
        </w:rPr>
      </w:pPr>
      <w:r w:rsidRPr="00996DDF">
        <w:rPr>
          <w:rFonts w:asciiTheme="majorBidi" w:hAnsiTheme="majorBidi" w:cstheme="majorBidi"/>
        </w:rPr>
        <w:pict>
          <v:rect id="_x0000_i1029" style="width:0;height:1.5pt" o:hralign="center" o:hrstd="t" o:hr="t" fillcolor="#a0a0a0" stroked="f"/>
        </w:pic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Challenges in Organisational Behaviour</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1. Technological Disruptions</w:t>
      </w:r>
    </w:p>
    <w:p w:rsidR="00977949" w:rsidRPr="00D47CCA" w:rsidRDefault="00977949" w:rsidP="00977949">
      <w:pPr>
        <w:rPr>
          <w:rFonts w:asciiTheme="majorBidi" w:hAnsiTheme="majorBidi" w:cstheme="majorBidi"/>
        </w:rPr>
      </w:pPr>
      <w:r w:rsidRPr="00D47CCA">
        <w:rPr>
          <w:rFonts w:asciiTheme="majorBidi" w:hAnsiTheme="majorBidi" w:cstheme="majorBidi"/>
        </w:rPr>
        <w:t>Automation and artificial intelligence are reshaping traditional work roles. Employees may resist these changes, requiring effective change management strategies.</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2. Remote Work Dynamics</w:t>
      </w:r>
    </w:p>
    <w:p w:rsidR="00977949" w:rsidRPr="00D47CCA" w:rsidRDefault="00977949" w:rsidP="00977949">
      <w:pPr>
        <w:rPr>
          <w:rFonts w:asciiTheme="majorBidi" w:hAnsiTheme="majorBidi" w:cstheme="majorBidi"/>
        </w:rPr>
      </w:pPr>
      <w:r w:rsidRPr="00D47CCA">
        <w:rPr>
          <w:rFonts w:asciiTheme="majorBidi" w:hAnsiTheme="majorBidi" w:cstheme="majorBidi"/>
        </w:rPr>
        <w:t>The rise of remote work poses challenges for maintaining team cohesion, communication, and employee engagement.</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3. Ethical Dilemmas</w:t>
      </w:r>
    </w:p>
    <w:p w:rsidR="00977949" w:rsidRPr="00D47CCA" w:rsidRDefault="00977949" w:rsidP="00977949">
      <w:pPr>
        <w:rPr>
          <w:rFonts w:asciiTheme="majorBidi" w:hAnsiTheme="majorBidi" w:cstheme="majorBidi"/>
        </w:rPr>
      </w:pPr>
      <w:r w:rsidRPr="00D47CCA">
        <w:rPr>
          <w:rFonts w:asciiTheme="majorBidi" w:hAnsiTheme="majorBidi" w:cstheme="majorBidi"/>
        </w:rPr>
        <w:t>Globalisation and complex supply chains often present ethical challenges. Organisations must balance profitability with corporate social responsibility.</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4. Cross-Cultural Issues</w:t>
      </w:r>
    </w:p>
    <w:p w:rsidR="00977949" w:rsidRPr="00D47CCA" w:rsidRDefault="00977949" w:rsidP="00977949">
      <w:pPr>
        <w:rPr>
          <w:rFonts w:asciiTheme="majorBidi" w:hAnsiTheme="majorBidi" w:cstheme="majorBidi"/>
        </w:rPr>
      </w:pPr>
      <w:r w:rsidRPr="00D47CCA">
        <w:rPr>
          <w:rFonts w:asciiTheme="majorBidi" w:hAnsiTheme="majorBidi" w:cstheme="majorBidi"/>
        </w:rPr>
        <w:lastRenderedPageBreak/>
        <w:t>In multinational organisations, cultural differences can lead to misunderstandings. OB helps managers navigate these complexities to foster collaboration.</w:t>
      </w:r>
    </w:p>
    <w:p w:rsidR="00977949" w:rsidRPr="00D47CCA" w:rsidRDefault="00977949" w:rsidP="00977949">
      <w:pPr>
        <w:rPr>
          <w:rFonts w:asciiTheme="majorBidi" w:hAnsiTheme="majorBidi" w:cstheme="majorBidi"/>
        </w:rPr>
      </w:pPr>
      <w:r w:rsidRPr="00996DDF">
        <w:rPr>
          <w:rFonts w:asciiTheme="majorBidi" w:hAnsiTheme="majorBidi" w:cstheme="majorBidi"/>
        </w:rPr>
        <w:pict>
          <v:rect id="_x0000_i1030" style="width:0;height:1.5pt" o:hralign="center" o:hrstd="t" o:hr="t" fillcolor="#a0a0a0" stroked="f"/>
        </w:pic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Future Trends in Organisational Behaviour</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1. The Role of Artificial Intelligence in OB</w:t>
      </w:r>
    </w:p>
    <w:p w:rsidR="00977949" w:rsidRPr="00D47CCA" w:rsidRDefault="00977949" w:rsidP="00977949">
      <w:pPr>
        <w:rPr>
          <w:rFonts w:asciiTheme="majorBidi" w:hAnsiTheme="majorBidi" w:cstheme="majorBidi"/>
        </w:rPr>
      </w:pPr>
      <w:r w:rsidRPr="00D47CCA">
        <w:rPr>
          <w:rFonts w:asciiTheme="majorBidi" w:hAnsiTheme="majorBidi" w:cstheme="majorBidi"/>
        </w:rPr>
        <w:t>AI is being increasingly integrated into HR functions such as recruitment, performance analysis, and employee training. However, ethical considerations must be addressed to ensure fairness.</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2. Focus on Mental Health and Wellbeing</w:t>
      </w:r>
    </w:p>
    <w:p w:rsidR="00977949" w:rsidRPr="00D47CCA" w:rsidRDefault="00977949" w:rsidP="00977949">
      <w:pPr>
        <w:rPr>
          <w:rFonts w:asciiTheme="majorBidi" w:hAnsiTheme="majorBidi" w:cstheme="majorBidi"/>
        </w:rPr>
      </w:pPr>
      <w:r w:rsidRPr="00D47CCA">
        <w:rPr>
          <w:rFonts w:asciiTheme="majorBidi" w:hAnsiTheme="majorBidi" w:cstheme="majorBidi"/>
        </w:rPr>
        <w:t>Organisations are prioritising mental health as a key component of employee wellbeing. This includes offering flexible work arrangements, counselling services, and stress management programmes.</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3. Sustainability and Ethical Leadership</w:t>
      </w:r>
    </w:p>
    <w:p w:rsidR="00977949" w:rsidRPr="00D47CCA" w:rsidRDefault="00977949" w:rsidP="00977949">
      <w:pPr>
        <w:rPr>
          <w:rFonts w:asciiTheme="majorBidi" w:hAnsiTheme="majorBidi" w:cstheme="majorBidi"/>
        </w:rPr>
      </w:pPr>
      <w:r w:rsidRPr="00D47CCA">
        <w:rPr>
          <w:rFonts w:asciiTheme="majorBidi" w:hAnsiTheme="majorBidi" w:cstheme="majorBidi"/>
        </w:rPr>
        <w:t>Employees and consumers alike demand sustainable practices and ethical leadership. OB will play a crucial role in embedding these values into organisational cultures.</w: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4. Personalised Work Environments</w:t>
      </w:r>
    </w:p>
    <w:p w:rsidR="00977949" w:rsidRPr="00D47CCA" w:rsidRDefault="00977949" w:rsidP="00977949">
      <w:pPr>
        <w:rPr>
          <w:rFonts w:asciiTheme="majorBidi" w:hAnsiTheme="majorBidi" w:cstheme="majorBidi"/>
        </w:rPr>
      </w:pPr>
      <w:r w:rsidRPr="00D47CCA">
        <w:rPr>
          <w:rFonts w:asciiTheme="majorBidi" w:hAnsiTheme="majorBidi" w:cstheme="majorBidi"/>
        </w:rPr>
        <w:t>Advancements in technology allow for personali</w:t>
      </w:r>
      <w:r>
        <w:rPr>
          <w:rFonts w:asciiTheme="majorBidi" w:hAnsiTheme="majorBidi" w:cstheme="majorBidi"/>
        </w:rPr>
        <w:t>z</w:t>
      </w:r>
      <w:r w:rsidRPr="00D47CCA">
        <w:rPr>
          <w:rFonts w:asciiTheme="majorBidi" w:hAnsiTheme="majorBidi" w:cstheme="majorBidi"/>
        </w:rPr>
        <w:t>ed work experiences, from customised training programmes to flexible career paths.</w:t>
      </w:r>
    </w:p>
    <w:p w:rsidR="00977949" w:rsidRPr="00D47CCA" w:rsidRDefault="00977949" w:rsidP="00977949">
      <w:pPr>
        <w:rPr>
          <w:rFonts w:asciiTheme="majorBidi" w:hAnsiTheme="majorBidi" w:cstheme="majorBidi"/>
        </w:rPr>
      </w:pPr>
      <w:r w:rsidRPr="00996DDF">
        <w:rPr>
          <w:rFonts w:asciiTheme="majorBidi" w:hAnsiTheme="majorBidi" w:cstheme="majorBidi"/>
        </w:rPr>
        <w:pict>
          <v:rect id="_x0000_i1031" style="width:0;height:1.5pt" o:hralign="center" o:hrstd="t" o:hr="t" fillcolor="#a0a0a0" stroked="f"/>
        </w:pict>
      </w:r>
    </w:p>
    <w:p w:rsidR="00977949" w:rsidRPr="00D47CCA" w:rsidRDefault="00977949" w:rsidP="00977949">
      <w:pPr>
        <w:rPr>
          <w:rFonts w:asciiTheme="majorBidi" w:hAnsiTheme="majorBidi" w:cstheme="majorBidi"/>
          <w:b/>
          <w:bCs/>
        </w:rPr>
      </w:pPr>
      <w:r w:rsidRPr="00D47CCA">
        <w:rPr>
          <w:rFonts w:asciiTheme="majorBidi" w:hAnsiTheme="majorBidi" w:cstheme="majorBidi"/>
          <w:b/>
          <w:bCs/>
        </w:rPr>
        <w:t>Conclu</w:t>
      </w:r>
      <w:r>
        <w:rPr>
          <w:rFonts w:asciiTheme="majorBidi" w:hAnsiTheme="majorBidi" w:cstheme="majorBidi"/>
          <w:b/>
          <w:bCs/>
        </w:rPr>
        <w:t>z</w:t>
      </w:r>
      <w:r w:rsidRPr="00D47CCA">
        <w:rPr>
          <w:rFonts w:asciiTheme="majorBidi" w:hAnsiTheme="majorBidi" w:cstheme="majorBidi"/>
          <w:b/>
          <w:bCs/>
        </w:rPr>
        <w:t>ion</w:t>
      </w:r>
    </w:p>
    <w:p w:rsidR="00977949" w:rsidRPr="00D47CCA" w:rsidRDefault="00977949" w:rsidP="00977949">
      <w:pPr>
        <w:rPr>
          <w:rFonts w:asciiTheme="majorBidi" w:hAnsiTheme="majorBidi" w:cstheme="majorBidi"/>
        </w:rPr>
      </w:pPr>
      <w:r w:rsidRPr="00D47CCA">
        <w:rPr>
          <w:rFonts w:asciiTheme="majorBidi" w:hAnsiTheme="majorBidi" w:cstheme="majorBidi"/>
        </w:rPr>
        <w:t xml:space="preserve">Organisational behaviour </w:t>
      </w:r>
      <w:r>
        <w:rPr>
          <w:rFonts w:asciiTheme="majorBidi" w:hAnsiTheme="majorBidi" w:cstheme="majorBidi"/>
        </w:rPr>
        <w:t>endeavors</w:t>
      </w:r>
      <w:r w:rsidRPr="00D47CCA">
        <w:rPr>
          <w:rFonts w:asciiTheme="majorBidi" w:hAnsiTheme="majorBidi" w:cstheme="majorBidi"/>
        </w:rPr>
        <w:t xml:space="preserve"> a cornerstone of effective management and organisational success. By understanding the intricacies of human behaviour, organisations can create environments where employees thri</w:t>
      </w:r>
      <w:r>
        <w:rPr>
          <w:rFonts w:asciiTheme="majorBidi" w:hAnsiTheme="majorBidi" w:cstheme="majorBidi"/>
        </w:rPr>
        <w:t>e</w:t>
      </w:r>
      <w:r w:rsidRPr="00D47CCA">
        <w:rPr>
          <w:rFonts w:asciiTheme="majorBidi" w:hAnsiTheme="majorBidi" w:cstheme="majorBidi"/>
        </w:rPr>
        <w:t>ve, innovation flourishes, and goals are achieved.</w:t>
      </w:r>
    </w:p>
    <w:p w:rsidR="00977949" w:rsidRPr="00D47CCA" w:rsidRDefault="00977949" w:rsidP="00977949">
      <w:pPr>
        <w:rPr>
          <w:rFonts w:asciiTheme="majorBidi" w:hAnsiTheme="majorBidi" w:cstheme="majorBidi"/>
        </w:rPr>
      </w:pPr>
      <w:r w:rsidRPr="00D47CCA">
        <w:rPr>
          <w:rFonts w:asciiTheme="majorBidi" w:hAnsiTheme="majorBidi" w:cstheme="majorBidi"/>
        </w:rPr>
        <w:t xml:space="preserve">As the worklace continues to evolve, the principles of organisational behaviour will </w:t>
      </w:r>
      <w:r>
        <w:rPr>
          <w:rFonts w:asciiTheme="majorBidi" w:hAnsiTheme="majorBidi" w:cstheme="majorBidi"/>
        </w:rPr>
        <w:t>r</w:t>
      </w:r>
      <w:r w:rsidRPr="00D47CCA">
        <w:rPr>
          <w:rFonts w:asciiTheme="majorBidi" w:hAnsiTheme="majorBidi" w:cstheme="majorBidi"/>
        </w:rPr>
        <w:t xml:space="preserve">emain esential, guiding </w:t>
      </w:r>
      <w:r>
        <w:rPr>
          <w:rFonts w:asciiTheme="majorBidi" w:hAnsiTheme="majorBidi" w:cstheme="majorBidi"/>
        </w:rPr>
        <w:t>labors</w:t>
      </w:r>
      <w:r w:rsidRPr="00D47CCA">
        <w:rPr>
          <w:rFonts w:asciiTheme="majorBidi" w:hAnsiTheme="majorBidi" w:cstheme="majorBidi"/>
        </w:rPr>
        <w:t xml:space="preserve"> in navigating the complexities of human dynamics and ensuring that organi</w:t>
      </w:r>
      <w:r>
        <w:rPr>
          <w:rFonts w:asciiTheme="majorBidi" w:hAnsiTheme="majorBidi" w:cstheme="majorBidi"/>
        </w:rPr>
        <w:t>z</w:t>
      </w:r>
      <w:r w:rsidRPr="00D47CCA">
        <w:rPr>
          <w:rFonts w:asciiTheme="majorBidi" w:hAnsiTheme="majorBidi" w:cstheme="majorBidi"/>
        </w:rPr>
        <w:t>ations remain adaptive, inclusive, and forward-thinking.</w:t>
      </w:r>
    </w:p>
    <w:p w:rsidR="00977949" w:rsidRPr="00D47CCA" w:rsidRDefault="00977949" w:rsidP="00977949">
      <w:pPr>
        <w:rPr>
          <w:rFonts w:asciiTheme="majorBidi" w:hAnsiTheme="majorBidi" w:cstheme="majorBidi"/>
        </w:rPr>
      </w:pPr>
    </w:p>
    <w:p w:rsidR="00977949" w:rsidRPr="00D47CCA" w:rsidRDefault="00977949" w:rsidP="00977949">
      <w:pPr>
        <w:rPr>
          <w:rFonts w:asciiTheme="majorBidi" w:hAnsiTheme="majorBidi" w:cstheme="majorBidi"/>
        </w:rPr>
      </w:pPr>
    </w:p>
    <w:p w:rsidR="00977949" w:rsidRPr="00D47CCA" w:rsidRDefault="00977949" w:rsidP="00977949">
      <w:pPr>
        <w:rPr>
          <w:rFonts w:asciiTheme="majorBidi" w:hAnsiTheme="majorBidi" w:cstheme="majorBidi"/>
          <w:vanish/>
        </w:rPr>
      </w:pPr>
      <w:r w:rsidRPr="00D47CCA">
        <w:rPr>
          <w:rFonts w:asciiTheme="majorBidi" w:hAnsiTheme="majorBidi" w:cstheme="majorBidi"/>
          <w:vanish/>
        </w:rPr>
        <w:t>Bottom of Form</w:t>
      </w:r>
    </w:p>
    <w:p w:rsidR="00977949" w:rsidRPr="00D47CCA" w:rsidRDefault="00977949" w:rsidP="00977949">
      <w:pPr>
        <w:rPr>
          <w:rFonts w:asciiTheme="majorBidi" w:hAnsiTheme="majorBidi" w:cstheme="majorBidi"/>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2</w:t>
      </w:r>
    </w:p>
    <w:p w:rsidR="00977949" w:rsidRDefault="00977949" w:rsidP="00977949">
      <w:pPr>
        <w:shd w:val="clear" w:color="auto" w:fill="FFFFFF"/>
        <w:tabs>
          <w:tab w:val="left" w:pos="8270"/>
        </w:tabs>
        <w:jc w:val="both"/>
        <w:rPr>
          <w:rFonts w:ascii="Times New Roman" w:hAnsi="Times New Roman" w:cs="Times New Roman"/>
        </w:rPr>
      </w:pPr>
      <w:r w:rsidRPr="006558AD">
        <w:rPr>
          <w:rFonts w:ascii="Times New Roman" w:hAnsi="Times New Roman" w:cs="Times New Roman"/>
          <w:b/>
          <w:bCs/>
        </w:rPr>
        <w:t>An Overview of Natural Language Processing</w:t>
      </w:r>
      <w:r>
        <w:rPr>
          <w:rFonts w:ascii="Times New Roman" w:hAnsi="Times New Roman" w:cs="Times New Roman"/>
          <w:b/>
          <w:bCs/>
        </w:rPr>
        <w:t xml:space="preserve"> </w:t>
      </w:r>
      <w:r w:rsidRPr="006558AD">
        <w:rPr>
          <w:rFonts w:ascii="Times New Roman" w:hAnsi="Times New Roman" w:cs="Times New Roman"/>
          <w:b/>
          <w:bCs/>
        </w:rPr>
        <w:t xml:space="preserve"> and Neural Networks</w:t>
      </w:r>
    </w:p>
    <w:p w:rsidR="00977949" w:rsidRDefault="00977949" w:rsidP="00977949">
      <w:pPr>
        <w:shd w:val="clear" w:color="auto" w:fill="FFFFFF"/>
        <w:jc w:val="both"/>
        <w:rPr>
          <w:rFonts w:ascii="Times New Roman" w:hAnsi="Times New Roman" w:cs="Times New Roman"/>
          <w:b/>
          <w:bCs/>
        </w:rPr>
      </w:pPr>
    </w:p>
    <w:p w:rsidR="00977949" w:rsidRDefault="00977949" w:rsidP="00977949">
      <w:pPr>
        <w:shd w:val="clear" w:color="auto" w:fill="FFFFFF"/>
        <w:jc w:val="both"/>
        <w:rPr>
          <w:rFonts w:ascii="Times New Roman" w:hAnsi="Times New Roman" w:cs="Times New Roman"/>
          <w:b/>
          <w:bCs/>
        </w:rPr>
      </w:pPr>
      <w:r w:rsidRPr="006558AD">
        <w:rPr>
          <w:rFonts w:ascii="Times New Roman" w:hAnsi="Times New Roman" w:cs="Times New Roman"/>
          <w:b/>
          <w:bCs/>
        </w:rPr>
        <w:lastRenderedPageBreak/>
        <w:t>Learning Objectives</w:t>
      </w:r>
    </w:p>
    <w:p w:rsidR="00977949" w:rsidRDefault="00977949" w:rsidP="00977949">
      <w:pPr>
        <w:shd w:val="clear" w:color="auto" w:fill="FFFFFF"/>
        <w:jc w:val="both"/>
        <w:rPr>
          <w:rFonts w:ascii="Times New Roman" w:hAnsi="Times New Roman" w:cs="Times New Roman"/>
          <w:b/>
          <w:bCs/>
        </w:rPr>
      </w:pPr>
    </w:p>
    <w:p w:rsidR="00977949" w:rsidRPr="006558AD"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After completing this chapter, the readers are expected to</w:t>
      </w:r>
    </w:p>
    <w:p w:rsidR="00977949" w:rsidRPr="006558AD" w:rsidRDefault="00977949" w:rsidP="00977949">
      <w:pPr>
        <w:shd w:val="clear" w:color="auto" w:fill="FFFFFF"/>
        <w:jc w:val="both"/>
        <w:rPr>
          <w:rFonts w:ascii="Times New Roman" w:hAnsi="Times New Roman" w:cs="Times New Roman"/>
        </w:rPr>
      </w:pPr>
    </w:p>
    <w:p w:rsidR="00977949" w:rsidRPr="006558AD" w:rsidRDefault="00977949" w:rsidP="00A45E52">
      <w:pPr>
        <w:widowControl w:val="0"/>
        <w:numPr>
          <w:ilvl w:val="0"/>
          <w:numId w:val="15"/>
        </w:numPr>
        <w:shd w:val="clear" w:color="auto" w:fill="FFFFFF"/>
        <w:tabs>
          <w:tab w:val="left" w:pos="744"/>
        </w:tabs>
        <w:autoSpaceDE w:val="0"/>
        <w:autoSpaceDN w:val="0"/>
        <w:adjustRightInd w:val="0"/>
        <w:spacing w:after="0" w:line="240" w:lineRule="auto"/>
        <w:jc w:val="both"/>
        <w:rPr>
          <w:rFonts w:ascii="Times New Roman" w:hAnsi="Times New Roman" w:cs="Times New Roman"/>
        </w:rPr>
      </w:pPr>
      <w:r w:rsidRPr="006558AD">
        <w:rPr>
          <w:rFonts w:ascii="Times New Roman" w:hAnsi="Times New Roman" w:cs="Times New Roman"/>
        </w:rPr>
        <w:t xml:space="preserve">Learn the basics of </w:t>
      </w:r>
      <w:r w:rsidRPr="004D405E">
        <w:rPr>
          <w:rFonts w:ascii="Times New Roman" w:hAnsi="Times New Roman" w:cs="Times New Roman"/>
        </w:rPr>
        <w:t xml:space="preserve">Natural Language Processing </w:t>
      </w:r>
      <w:r>
        <w:rPr>
          <w:rFonts w:ascii="Times New Roman" w:hAnsi="Times New Roman" w:cs="Times New Roman"/>
        </w:rPr>
        <w:t>(</w:t>
      </w:r>
      <w:r w:rsidRPr="006558AD">
        <w:rPr>
          <w:rFonts w:ascii="Times New Roman" w:hAnsi="Times New Roman" w:cs="Times New Roman"/>
        </w:rPr>
        <w:t>NLP</w:t>
      </w:r>
      <w:r>
        <w:rPr>
          <w:rFonts w:ascii="Times New Roman" w:hAnsi="Times New Roman" w:cs="Times New Roman"/>
        </w:rPr>
        <w:t>)</w:t>
      </w:r>
      <w:r w:rsidRPr="006558AD">
        <w:rPr>
          <w:rFonts w:ascii="Times New Roman" w:hAnsi="Times New Roman" w:cs="Times New Roman"/>
        </w:rPr>
        <w:t xml:space="preserve"> </w:t>
      </w:r>
      <w:r>
        <w:rPr>
          <w:rFonts w:ascii="Times New Roman" w:hAnsi="Times New Roman" w:cs="Times New Roman"/>
        </w:rPr>
        <w:t xml:space="preserve">necessary for </w:t>
      </w:r>
      <w:r w:rsidRPr="006558AD">
        <w:rPr>
          <w:rFonts w:ascii="Times New Roman" w:hAnsi="Times New Roman" w:cs="Times New Roman"/>
        </w:rPr>
        <w:t xml:space="preserve"> </w:t>
      </w:r>
      <w:r>
        <w:rPr>
          <w:rFonts w:ascii="Times New Roman" w:hAnsi="Times New Roman" w:cs="Times New Roman"/>
        </w:rPr>
        <w:t>understanding</w:t>
      </w:r>
      <w:r w:rsidRPr="006558AD">
        <w:rPr>
          <w:rFonts w:ascii="Times New Roman" w:hAnsi="Times New Roman" w:cs="Times New Roman"/>
        </w:rPr>
        <w:t xml:space="preserve"> the </w:t>
      </w:r>
      <w:r>
        <w:rPr>
          <w:rFonts w:ascii="Times New Roman" w:hAnsi="Times New Roman" w:cs="Times New Roman"/>
        </w:rPr>
        <w:t xml:space="preserve">subsequent </w:t>
      </w:r>
      <w:r w:rsidRPr="006558AD">
        <w:rPr>
          <w:rFonts w:ascii="Times New Roman" w:hAnsi="Times New Roman" w:cs="Times New Roman"/>
        </w:rPr>
        <w:t xml:space="preserve"> chapters.</w:t>
      </w:r>
    </w:p>
    <w:p w:rsidR="00977949" w:rsidRPr="006558AD" w:rsidRDefault="00977949" w:rsidP="00A45E52">
      <w:pPr>
        <w:widowControl w:val="0"/>
        <w:numPr>
          <w:ilvl w:val="0"/>
          <w:numId w:val="15"/>
        </w:numPr>
        <w:shd w:val="clear" w:color="auto" w:fill="FFFFFF"/>
        <w:tabs>
          <w:tab w:val="left" w:pos="744"/>
        </w:tabs>
        <w:autoSpaceDE w:val="0"/>
        <w:autoSpaceDN w:val="0"/>
        <w:adjustRightInd w:val="0"/>
        <w:spacing w:after="0" w:line="240" w:lineRule="auto"/>
        <w:jc w:val="both"/>
        <w:rPr>
          <w:rFonts w:ascii="Times New Roman" w:hAnsi="Times New Roman" w:cs="Times New Roman"/>
        </w:rPr>
      </w:pPr>
      <w:r w:rsidRPr="006558AD">
        <w:rPr>
          <w:rFonts w:ascii="Times New Roman" w:hAnsi="Times New Roman" w:cs="Times New Roman"/>
        </w:rPr>
        <w:t>Gain knowledge about various semantic and syntactic paradigms in NLP</w:t>
      </w:r>
    </w:p>
    <w:p w:rsidR="00977949" w:rsidRPr="006558AD" w:rsidRDefault="00977949" w:rsidP="00A45E52">
      <w:pPr>
        <w:widowControl w:val="0"/>
        <w:numPr>
          <w:ilvl w:val="0"/>
          <w:numId w:val="15"/>
        </w:numPr>
        <w:shd w:val="clear" w:color="auto" w:fill="FFFFFF"/>
        <w:tabs>
          <w:tab w:val="left" w:pos="744"/>
        </w:tabs>
        <w:autoSpaceDE w:val="0"/>
        <w:autoSpaceDN w:val="0"/>
        <w:adjustRightInd w:val="0"/>
        <w:spacing w:after="0" w:line="240" w:lineRule="auto"/>
        <w:jc w:val="both"/>
        <w:rPr>
          <w:rFonts w:ascii="Times New Roman" w:hAnsi="Times New Roman" w:cs="Times New Roman"/>
        </w:rPr>
      </w:pPr>
      <w:r w:rsidRPr="006558AD">
        <w:rPr>
          <w:rFonts w:ascii="Times New Roman" w:hAnsi="Times New Roman" w:cs="Times New Roman"/>
        </w:rPr>
        <w:t xml:space="preserve">Learn the basics of Neural Networks </w:t>
      </w:r>
      <w:r>
        <w:rPr>
          <w:rFonts w:ascii="Times New Roman" w:hAnsi="Times New Roman" w:cs="Times New Roman"/>
        </w:rPr>
        <w:t xml:space="preserve">required </w:t>
      </w:r>
      <w:r w:rsidRPr="006558AD">
        <w:rPr>
          <w:rFonts w:ascii="Times New Roman" w:hAnsi="Times New Roman" w:cs="Times New Roman"/>
        </w:rPr>
        <w:t xml:space="preserve"> to understand the </w:t>
      </w:r>
      <w:r>
        <w:rPr>
          <w:rFonts w:ascii="Times New Roman" w:hAnsi="Times New Roman" w:cs="Times New Roman"/>
        </w:rPr>
        <w:t>subsequent</w:t>
      </w:r>
      <w:r w:rsidRPr="006558AD">
        <w:rPr>
          <w:rFonts w:ascii="Times New Roman" w:hAnsi="Times New Roman" w:cs="Times New Roman"/>
        </w:rPr>
        <w:t xml:space="preserve"> chapters.</w:t>
      </w:r>
    </w:p>
    <w:p w:rsidR="00977949" w:rsidRDefault="00977949" w:rsidP="00A45E52">
      <w:pPr>
        <w:widowControl w:val="0"/>
        <w:numPr>
          <w:ilvl w:val="0"/>
          <w:numId w:val="15"/>
        </w:numPr>
        <w:shd w:val="clear" w:color="auto" w:fill="FFFFFF"/>
        <w:tabs>
          <w:tab w:val="left" w:pos="744"/>
        </w:tabs>
        <w:autoSpaceDE w:val="0"/>
        <w:autoSpaceDN w:val="0"/>
        <w:adjustRightInd w:val="0"/>
        <w:spacing w:after="0" w:line="240" w:lineRule="auto"/>
        <w:jc w:val="both"/>
        <w:rPr>
          <w:rFonts w:ascii="Times New Roman" w:hAnsi="Times New Roman" w:cs="Times New Roman"/>
        </w:rPr>
      </w:pPr>
      <w:r w:rsidRPr="006558AD">
        <w:rPr>
          <w:rFonts w:ascii="Times New Roman" w:hAnsi="Times New Roman" w:cs="Times New Roman"/>
        </w:rPr>
        <w:t xml:space="preserve">Become familiar with the evaluation metrics employed in neural network </w:t>
      </w:r>
      <w:r>
        <w:rPr>
          <w:rFonts w:ascii="Times New Roman" w:hAnsi="Times New Roman" w:cs="Times New Roman"/>
        </w:rPr>
        <w:t>modelling</w:t>
      </w:r>
      <w:r w:rsidRPr="006558AD">
        <w:rPr>
          <w:rFonts w:ascii="Times New Roman" w:hAnsi="Times New Roman" w:cs="Times New Roman"/>
        </w:rPr>
        <w:t>.</w:t>
      </w:r>
      <w:r>
        <w:rPr>
          <w:rFonts w:ascii="Times New Roman" w:hAnsi="Times New Roman" w:cs="Times New Roman"/>
        </w:rPr>
        <w:t xml:space="preserve"> dfgjskdhf</w:t>
      </w:r>
    </w:p>
    <w:p w:rsidR="00977949" w:rsidRPr="006558AD" w:rsidRDefault="00977949" w:rsidP="00977949">
      <w:pPr>
        <w:shd w:val="clear" w:color="auto" w:fill="FFFFFF"/>
        <w:tabs>
          <w:tab w:val="left" w:pos="744"/>
        </w:tabs>
        <w:ind w:left="720"/>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The natural evolution of languages has enabled humans to communicate and share ideas across geopolitical boundaries. However, the concept of a machine processing and understanding these human languages is a complex challenge. Since machines inherently understand numbers and numerical operations, it is necessary to convert natural language into a format that computers can comprehend. This is where NLP comes into play. NLP is an interdisciplinary </w:t>
      </w:r>
      <w:r w:rsidRPr="006558AD">
        <w:rPr>
          <w:rFonts w:ascii="Times New Roman" w:hAnsi="Times New Roman" w:cs="Times New Roman"/>
          <w:lang w:val="de-DE"/>
        </w:rPr>
        <w:t>f</w:t>
      </w:r>
      <w:r>
        <w:rPr>
          <w:rFonts w:ascii="Times New Roman" w:hAnsi="Times New Roman" w:cs="Times New Roman"/>
          <w:lang w:val="de-DE"/>
        </w:rPr>
        <w:t>i</w:t>
      </w:r>
      <w:r w:rsidRPr="006558AD">
        <w:rPr>
          <w:rFonts w:ascii="Times New Roman" w:hAnsi="Times New Roman" w:cs="Times New Roman"/>
          <w:lang w:val="de-DE"/>
        </w:rPr>
        <w:t xml:space="preserve">eld </w:t>
      </w:r>
      <w:r w:rsidRPr="006558AD">
        <w:rPr>
          <w:rFonts w:ascii="Times New Roman" w:hAnsi="Times New Roman" w:cs="Times New Roman"/>
        </w:rPr>
        <w:t xml:space="preserve">within computer science that encompasses techniques to make human language accessible and </w:t>
      </w:r>
      <w:r w:rsidRPr="006558AD">
        <w:rPr>
          <w:rFonts w:ascii="Times New Roman" w:hAnsi="Times New Roman" w:cs="Times New Roman"/>
          <w:lang w:val="fr-FR"/>
        </w:rPr>
        <w:t xml:space="preserve">interpretable </w:t>
      </w:r>
      <w:r w:rsidRPr="006558AD">
        <w:rPr>
          <w:rFonts w:ascii="Times New Roman" w:hAnsi="Times New Roman" w:cs="Times New Roman"/>
        </w:rPr>
        <w:t>by machines. The foundational concepts in NLP draw from a wide range of disciplines, including theoretical computer science, linguistics, statistics, and artif</w:t>
      </w:r>
      <w:r>
        <w:rPr>
          <w:rFonts w:ascii="Times New Roman" w:hAnsi="Times New Roman" w:cs="Times New Roman"/>
        </w:rPr>
        <w:t>i</w:t>
      </w:r>
      <w:r w:rsidRPr="006558AD">
        <w:rPr>
          <w:rFonts w:ascii="Times New Roman" w:hAnsi="Times New Roman" w:cs="Times New Roman"/>
        </w:rPr>
        <w:t>cial intelligence.</w:t>
      </w:r>
    </w:p>
    <w:p w:rsidR="00977949" w:rsidRPr="006558AD"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Statistical methods and linear machine learning models have long been </w:t>
      </w:r>
      <w:r>
        <w:rPr>
          <w:rFonts w:ascii="Times New Roman" w:hAnsi="Times New Roman" w:cs="Times New Roman"/>
        </w:rPr>
        <w:t>utilised</w:t>
      </w:r>
      <w:r w:rsidRPr="006558AD">
        <w:rPr>
          <w:rFonts w:ascii="Times New Roman" w:hAnsi="Times New Roman" w:cs="Times New Roman"/>
        </w:rPr>
        <w:t xml:space="preserve"> in NLP tasks. However, these traditional approaches depend heavily on manually crafted dictionaries and features, limiting their capacity to capture complex patterns and semantics in language. As the volume of textual data has increased and computational resources have become more accessible, neural architectures have gained prominence in modern NLP techniques. These neural models excel at capturing </w:t>
      </w:r>
      <w:r w:rsidRPr="006558AD">
        <w:rPr>
          <w:rFonts w:ascii="Times New Roman" w:hAnsi="Times New Roman" w:cs="Times New Roman"/>
          <w:i/>
          <w:iCs/>
        </w:rPr>
        <w:t xml:space="preserve">latent knowledge </w:t>
      </w:r>
      <w:r w:rsidRPr="006558AD">
        <w:rPr>
          <w:rFonts w:ascii="Times New Roman" w:hAnsi="Times New Roman" w:cs="Times New Roman"/>
        </w:rPr>
        <w:t>from data, processing inputs of varying lengths, leveraging information from long sequences of text, and autonomously learning features, reducing the need for extensive manual e</w:t>
      </w:r>
      <w:r>
        <w:rPr>
          <w:rFonts w:ascii="Times New Roman" w:hAnsi="Times New Roman" w:cs="Times New Roman"/>
        </w:rPr>
        <w:t>f</w:t>
      </w:r>
      <w:r w:rsidRPr="006558AD">
        <w:rPr>
          <w:rFonts w:ascii="Times New Roman" w:hAnsi="Times New Roman" w:cs="Times New Roman"/>
        </w:rPr>
        <w:t>fort</w:t>
      </w:r>
      <w:r>
        <w:rPr>
          <w:rFonts w:ascii="Times New Roman" w:hAnsi="Times New Roman" w:cs="Times New Roman"/>
        </w:rPr>
        <w:t>s</w:t>
      </w:r>
      <w:r w:rsidRPr="006558AD">
        <w:rPr>
          <w:rFonts w:ascii="Times New Roman" w:hAnsi="Times New Roman" w:cs="Times New Roman"/>
        </w:rPr>
        <w:t>.</w:t>
      </w:r>
    </w:p>
    <w:p w:rsidR="00977949" w:rsidRPr="006558AD"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This chapter is divided into two parts. In </w:t>
      </w:r>
      <w:r w:rsidRPr="006558AD">
        <w:rPr>
          <w:rFonts w:ascii="Times New Roman" w:hAnsi="Times New Roman" w:cs="Times New Roman"/>
          <w:b/>
          <w:bCs/>
        </w:rPr>
        <w:t>Part I</w:t>
      </w:r>
      <w:r w:rsidRPr="006558AD">
        <w:rPr>
          <w:rFonts w:ascii="Times New Roman" w:hAnsi="Times New Roman" w:cs="Times New Roman"/>
        </w:rPr>
        <w:t>, readers are f</w:t>
      </w:r>
      <w:r>
        <w:rPr>
          <w:rFonts w:ascii="Times New Roman" w:hAnsi="Times New Roman" w:cs="Times New Roman"/>
        </w:rPr>
        <w:t>i</w:t>
      </w:r>
      <w:r w:rsidRPr="006558AD">
        <w:rPr>
          <w:rFonts w:ascii="Times New Roman" w:hAnsi="Times New Roman" w:cs="Times New Roman"/>
        </w:rPr>
        <w:t xml:space="preserve">rst introduced to the </w:t>
      </w:r>
      <w:r w:rsidRPr="006558AD">
        <w:rPr>
          <w:rFonts w:ascii="Times New Roman" w:hAnsi="Times New Roman" w:cs="Times New Roman"/>
          <w:lang w:val="de-DE"/>
        </w:rPr>
        <w:t>f</w:t>
      </w:r>
      <w:r>
        <w:rPr>
          <w:rFonts w:ascii="Times New Roman" w:hAnsi="Times New Roman" w:cs="Times New Roman"/>
          <w:lang w:val="de-DE"/>
        </w:rPr>
        <w:t>i</w:t>
      </w:r>
      <w:r w:rsidRPr="006558AD">
        <w:rPr>
          <w:rFonts w:ascii="Times New Roman" w:hAnsi="Times New Roman" w:cs="Times New Roman"/>
          <w:lang w:val="de-DE"/>
        </w:rPr>
        <w:t xml:space="preserve">elds </w:t>
      </w:r>
      <w:r w:rsidRPr="006558AD">
        <w:rPr>
          <w:rFonts w:ascii="Times New Roman" w:hAnsi="Times New Roman" w:cs="Times New Roman"/>
        </w:rPr>
        <w:t xml:space="preserve">of linguistics and </w:t>
      </w:r>
      <w:r>
        <w:rPr>
          <w:rFonts w:ascii="Times New Roman" w:hAnsi="Times New Roman" w:cs="Times New Roman"/>
        </w:rPr>
        <w:t>NLP</w:t>
      </w:r>
      <w:r w:rsidRPr="006558AD">
        <w:rPr>
          <w:rFonts w:ascii="Times New Roman" w:hAnsi="Times New Roman" w:cs="Times New Roman"/>
        </w:rPr>
        <w:t>. Section 2.1</w:t>
      </w:r>
      <w:r>
        <w:rPr>
          <w:rFonts w:ascii="Times New Roman" w:hAnsi="Times New Roman" w:cs="Times New Roman"/>
        </w:rPr>
        <w:t xml:space="preserve"> discusses </w:t>
      </w:r>
      <w:r w:rsidRPr="006558AD">
        <w:rPr>
          <w:rFonts w:ascii="Times New Roman" w:hAnsi="Times New Roman" w:cs="Times New Roman"/>
        </w:rPr>
        <w:t xml:space="preserve"> the goals of computational linguistics and NLP. Section 2.2 describes various tasks in NLP and introduces the NLP pipeline.</w:t>
      </w:r>
      <w:r>
        <w:rPr>
          <w:rFonts w:ascii="Times New Roman" w:hAnsi="Times New Roman" w:cs="Times New Roman"/>
        </w:rPr>
        <w:t xml:space="preserve"> </w:t>
      </w:r>
      <w:r w:rsidRPr="006558AD">
        <w:rPr>
          <w:rFonts w:ascii="Times New Roman" w:hAnsi="Times New Roman" w:cs="Times New Roman"/>
        </w:rPr>
        <w:t>Section 2.3 explores the linguistic components of language, such as</w:t>
      </w:r>
      <w:r>
        <w:rPr>
          <w:rFonts w:ascii="Times New Roman" w:hAnsi="Times New Roman" w:cs="Times New Roman"/>
        </w:rPr>
        <w:t xml:space="preserve"> </w:t>
      </w:r>
      <w:r w:rsidRPr="006558AD">
        <w:rPr>
          <w:rFonts w:ascii="Times New Roman" w:hAnsi="Times New Roman" w:cs="Times New Roman"/>
        </w:rPr>
        <w:t xml:space="preserve">morphology, lexicon, and text </w:t>
      </w:r>
      <w:r>
        <w:rPr>
          <w:rFonts w:ascii="Times New Roman" w:hAnsi="Times New Roman" w:cs="Times New Roman"/>
        </w:rPr>
        <w:t>normalisation</w:t>
      </w:r>
      <w:r w:rsidRPr="006558AD">
        <w:rPr>
          <w:rFonts w:ascii="Times New Roman" w:hAnsi="Times New Roman" w:cs="Times New Roman"/>
        </w:rPr>
        <w:t xml:space="preserve"> techniques like stemming and </w:t>
      </w:r>
      <w:r>
        <w:rPr>
          <w:rFonts w:ascii="Times New Roman" w:hAnsi="Times New Roman" w:cs="Times New Roman"/>
        </w:rPr>
        <w:t>lemmatisation</w:t>
      </w:r>
      <w:r w:rsidRPr="006558AD">
        <w:rPr>
          <w:rFonts w:ascii="Times New Roman" w:hAnsi="Times New Roman" w:cs="Times New Roman"/>
        </w:rPr>
        <w:t>. In Section 2.4, we provide an overview of di</w:t>
      </w:r>
      <w:r>
        <w:rPr>
          <w:rFonts w:ascii="Times New Roman" w:hAnsi="Times New Roman" w:cs="Times New Roman"/>
        </w:rPr>
        <w:t>f</w:t>
      </w:r>
      <w:r w:rsidRPr="006558AD">
        <w:rPr>
          <w:rFonts w:ascii="Times New Roman" w:hAnsi="Times New Roman" w:cs="Times New Roman"/>
        </w:rPr>
        <w:t xml:space="preserve">ferent </w:t>
      </w:r>
      <w:r>
        <w:rPr>
          <w:rFonts w:ascii="Times New Roman" w:hAnsi="Times New Roman" w:cs="Times New Roman"/>
        </w:rPr>
        <w:t>tokenisation</w:t>
      </w:r>
      <w:r w:rsidRPr="006558AD">
        <w:rPr>
          <w:rFonts w:ascii="Times New Roman" w:hAnsi="Times New Roman" w:cs="Times New Roman"/>
        </w:rPr>
        <w:t xml:space="preserve"> and semantic analysis techniques. Section 2.5 focuses on syntax and grammar-based parsing methods, while Section 2.6 delves into semantics and semantic parsing. Finally, Section 2.7 presents the task of language </w:t>
      </w:r>
      <w:r>
        <w:rPr>
          <w:rFonts w:ascii="Times New Roman" w:hAnsi="Times New Roman" w:cs="Times New Roman"/>
        </w:rPr>
        <w:t>modelling</w:t>
      </w:r>
      <w:r w:rsidRPr="006558AD">
        <w:rPr>
          <w:rFonts w:ascii="Times New Roman" w:hAnsi="Times New Roman" w:cs="Times New Roman"/>
        </w:rPr>
        <w:t xml:space="preserve">, </w:t>
      </w:r>
      <w:r>
        <w:rPr>
          <w:rFonts w:ascii="Times New Roman" w:hAnsi="Times New Roman" w:cs="Times New Roman"/>
        </w:rPr>
        <w:t>emphasising</w:t>
      </w:r>
      <w:r w:rsidRPr="006558AD">
        <w:rPr>
          <w:rFonts w:ascii="Times New Roman" w:hAnsi="Times New Roman" w:cs="Times New Roman"/>
        </w:rPr>
        <w:t xml:space="preserve"> conditional probability and </w:t>
      </w:r>
      <w:r>
        <w:rPr>
          <w:rFonts w:ascii="Times New Roman" w:hAnsi="Times New Roman" w:cs="Times New Roman"/>
        </w:rPr>
        <w:t xml:space="preserve">the </w:t>
      </w:r>
      <w:r w:rsidRPr="006558AD">
        <w:rPr>
          <w:rFonts w:ascii="Times New Roman" w:hAnsi="Times New Roman" w:cs="Times New Roman"/>
        </w:rPr>
        <w:t>frequency of co-occurrence.</w:t>
      </w:r>
    </w:p>
    <w:p w:rsidR="00977949" w:rsidRPr="006558AD"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lastRenderedPageBreak/>
        <w:t xml:space="preserve">In </w:t>
      </w:r>
      <w:r w:rsidRPr="006558AD">
        <w:rPr>
          <w:rFonts w:ascii="Times New Roman" w:hAnsi="Times New Roman" w:cs="Times New Roman"/>
          <w:b/>
          <w:bCs/>
        </w:rPr>
        <w:t xml:space="preserve">Part </w:t>
      </w:r>
      <w:r w:rsidRPr="006558AD">
        <w:rPr>
          <w:rFonts w:ascii="Times New Roman" w:hAnsi="Times New Roman" w:cs="Times New Roman"/>
          <w:b/>
          <w:bCs/>
          <w:lang w:val="da-DK"/>
        </w:rPr>
        <w:t>II</w:t>
      </w:r>
      <w:r w:rsidRPr="006558AD">
        <w:rPr>
          <w:rFonts w:ascii="Times New Roman" w:hAnsi="Times New Roman" w:cs="Times New Roman"/>
          <w:lang w:val="da-DK"/>
        </w:rPr>
        <w:t xml:space="preserve">, </w:t>
      </w:r>
      <w:r w:rsidRPr="006558AD">
        <w:rPr>
          <w:rFonts w:ascii="Times New Roman" w:hAnsi="Times New Roman" w:cs="Times New Roman"/>
        </w:rPr>
        <w:t>we explore neural networks and related concepts to set the foundation for deep learning techniques discussed in later chapters. Section 2.8 introduces the perceptron and its application</w:t>
      </w:r>
      <w:r>
        <w:rPr>
          <w:rFonts w:ascii="Times New Roman" w:hAnsi="Times New Roman" w:cs="Times New Roman"/>
        </w:rPr>
        <w:t>s</w:t>
      </w:r>
      <w:r w:rsidRPr="006558AD">
        <w:rPr>
          <w:rFonts w:ascii="Times New Roman" w:hAnsi="Times New Roman" w:cs="Times New Roman"/>
        </w:rPr>
        <w:t xml:space="preserve"> in </w:t>
      </w:r>
      <w:r>
        <w:rPr>
          <w:rFonts w:ascii="Times New Roman" w:hAnsi="Times New Roman" w:cs="Times New Roman"/>
        </w:rPr>
        <w:t>modelling</w:t>
      </w:r>
      <w:r w:rsidRPr="006558AD">
        <w:rPr>
          <w:rFonts w:ascii="Times New Roman" w:hAnsi="Times New Roman" w:cs="Times New Roman"/>
        </w:rPr>
        <w:t xml:space="preserve"> a linear classif</w:t>
      </w:r>
      <w:r>
        <w:rPr>
          <w:rFonts w:ascii="Times New Roman" w:hAnsi="Times New Roman" w:cs="Times New Roman"/>
        </w:rPr>
        <w:t>i</w:t>
      </w:r>
      <w:r w:rsidRPr="006558AD">
        <w:rPr>
          <w:rFonts w:ascii="Times New Roman" w:hAnsi="Times New Roman" w:cs="Times New Roman"/>
        </w:rPr>
        <w:t>er. Section 2.9 presents multilayer perceptrons and popular non</w:t>
      </w:r>
      <w:r>
        <w:rPr>
          <w:rFonts w:ascii="Times New Roman" w:hAnsi="Times New Roman" w:cs="Times New Roman"/>
        </w:rPr>
        <w:t>-</w:t>
      </w:r>
      <w:r w:rsidRPr="006558AD">
        <w:rPr>
          <w:rFonts w:ascii="Times New Roman" w:hAnsi="Times New Roman" w:cs="Times New Roman"/>
        </w:rPr>
        <w:t xml:space="preserve">linear activation functions. Section 2.10 covers the gradient-based training process for neural networks and error backpropagation. In </w:t>
      </w:r>
      <w:r>
        <w:rPr>
          <w:rFonts w:ascii="Times New Roman" w:hAnsi="Times New Roman" w:cs="Times New Roman"/>
        </w:rPr>
        <w:t>Subs</w:t>
      </w:r>
      <w:r w:rsidRPr="006558AD">
        <w:rPr>
          <w:rFonts w:ascii="Times New Roman" w:hAnsi="Times New Roman" w:cs="Times New Roman"/>
        </w:rPr>
        <w:t xml:space="preserve">ection 2.10.3, we discuss the various </w:t>
      </w:r>
      <w:r w:rsidRPr="006558AD">
        <w:rPr>
          <w:rFonts w:ascii="Times New Roman" w:hAnsi="Times New Roman" w:cs="Times New Roman"/>
          <w:lang w:val="de-DE"/>
        </w:rPr>
        <w:t xml:space="preserve">hyperparameters </w:t>
      </w:r>
      <w:r w:rsidRPr="006558AD">
        <w:rPr>
          <w:rFonts w:ascii="Times New Roman" w:hAnsi="Times New Roman" w:cs="Times New Roman"/>
        </w:rPr>
        <w:t>that inf</w:t>
      </w:r>
      <w:r>
        <w:rPr>
          <w:rFonts w:ascii="Times New Roman" w:hAnsi="Times New Roman" w:cs="Times New Roman"/>
        </w:rPr>
        <w:t>l</w:t>
      </w:r>
      <w:r w:rsidRPr="006558AD">
        <w:rPr>
          <w:rFonts w:ascii="Times New Roman" w:hAnsi="Times New Roman" w:cs="Times New Roman"/>
        </w:rPr>
        <w:t>uence neural network training. Section 2.11 focuses on the challenges that af</w:t>
      </w:r>
      <w:r>
        <w:rPr>
          <w:rFonts w:ascii="Times New Roman" w:hAnsi="Times New Roman" w:cs="Times New Roman"/>
        </w:rPr>
        <w:t>f</w:t>
      </w:r>
      <w:r w:rsidRPr="006558AD">
        <w:rPr>
          <w:rFonts w:ascii="Times New Roman" w:hAnsi="Times New Roman" w:cs="Times New Roman"/>
        </w:rPr>
        <w:t>ect gradient descent. Finally, in Section 2.12, we examine the performance measures commonly used to evaluate deep learning tasks.</w:t>
      </w:r>
    </w:p>
    <w:p w:rsidR="00977949" w:rsidRPr="006558AD"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center"/>
        <w:rPr>
          <w:rFonts w:ascii="Times New Roman" w:hAnsi="Times New Roman" w:cs="Times New Roman"/>
        </w:rPr>
      </w:pPr>
      <w:r w:rsidRPr="006558AD">
        <w:rPr>
          <w:rFonts w:ascii="Times New Roman" w:hAnsi="Times New Roman" w:cs="Times New Roman"/>
          <w:b/>
          <w:bCs/>
        </w:rPr>
        <w:t>Part I: Natural Language Processing</w:t>
      </w:r>
      <w:r>
        <w:rPr>
          <w:rFonts w:ascii="Times New Roman" w:hAnsi="Times New Roman" w:cs="Times New Roman"/>
          <w:b/>
          <w:bCs/>
        </w:rPr>
        <w:t xml:space="preserve"> </w:t>
      </w: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Since the advent of computers, researchers have been captivated by the idea of teaching machines to interact like humans. As early as 1963, Joseph </w:t>
      </w:r>
      <w:r w:rsidRPr="006558AD">
        <w:rPr>
          <w:rFonts w:ascii="Times New Roman" w:hAnsi="Times New Roman" w:cs="Times New Roman"/>
          <w:lang w:val="de-DE"/>
        </w:rPr>
        <w:t xml:space="preserve">Weizenbaum </w:t>
      </w:r>
      <w:r w:rsidRPr="006558AD">
        <w:rPr>
          <w:rFonts w:ascii="Times New Roman" w:hAnsi="Times New Roman" w:cs="Times New Roman"/>
        </w:rPr>
        <w:t xml:space="preserve">developed ELIZA </w:t>
      </w:r>
      <w:r w:rsidRPr="006558AD">
        <w:rPr>
          <w:rFonts w:ascii="Times New Roman" w:hAnsi="Times New Roman" w:cs="Times New Roman"/>
          <w:lang w:val="de-DE"/>
        </w:rPr>
        <w:t xml:space="preserve">(Weizenbaum 1983), </w:t>
      </w:r>
      <w:r w:rsidRPr="006558AD">
        <w:rPr>
          <w:rFonts w:ascii="Times New Roman" w:hAnsi="Times New Roman" w:cs="Times New Roman"/>
        </w:rPr>
        <w:t xml:space="preserve">a rule-based </w:t>
      </w:r>
      <w:r w:rsidRPr="006558AD">
        <w:rPr>
          <w:rFonts w:ascii="Times New Roman" w:hAnsi="Times New Roman" w:cs="Times New Roman"/>
          <w:lang w:val="de-DE"/>
        </w:rPr>
        <w:t xml:space="preserve">chatbot </w:t>
      </w:r>
      <w:r w:rsidRPr="006558AD">
        <w:rPr>
          <w:rFonts w:ascii="Times New Roman" w:hAnsi="Times New Roman" w:cs="Times New Roman"/>
        </w:rPr>
        <w:t xml:space="preserve">designed to converse with humans. Fast forward to 2014, Eugene Goostman, a </w:t>
      </w:r>
      <w:r w:rsidRPr="006558AD">
        <w:rPr>
          <w:rFonts w:ascii="Times New Roman" w:hAnsi="Times New Roman" w:cs="Times New Roman"/>
          <w:lang w:val="de-DE"/>
        </w:rPr>
        <w:t xml:space="preserve">chatbot, </w:t>
      </w:r>
      <w:r w:rsidRPr="006558AD">
        <w:rPr>
          <w:rFonts w:ascii="Times New Roman" w:hAnsi="Times New Roman" w:cs="Times New Roman"/>
        </w:rPr>
        <w:t xml:space="preserve">passed the </w:t>
      </w:r>
      <w:r w:rsidRPr="006558AD">
        <w:rPr>
          <w:rFonts w:ascii="Times New Roman" w:hAnsi="Times New Roman" w:cs="Times New Roman"/>
          <w:i/>
          <w:iCs/>
        </w:rPr>
        <w:t>Turing Test</w:t>
      </w:r>
      <w:r w:rsidRPr="006558AD">
        <w:rPr>
          <w:rFonts w:ascii="Times New Roman" w:hAnsi="Times New Roman" w:cs="Times New Roman"/>
        </w:rPr>
        <w:t xml:space="preserve">, with human judges unable to discern that Eugene was, in fact, a </w:t>
      </w:r>
      <w:r w:rsidRPr="006558AD">
        <w:rPr>
          <w:rFonts w:ascii="Times New Roman" w:hAnsi="Times New Roman" w:cs="Times New Roman"/>
          <w:lang w:val="fr-FR"/>
        </w:rPr>
        <w:t xml:space="preserve">bot. </w:t>
      </w:r>
      <w:r w:rsidRPr="006558AD">
        <w:rPr>
          <w:rFonts w:ascii="Times New Roman" w:hAnsi="Times New Roman" w:cs="Times New Roman"/>
        </w:rPr>
        <w:t xml:space="preserve">In 2017, Google </w:t>
      </w:r>
      <w:r>
        <w:rPr>
          <w:rFonts w:ascii="Times New Roman" w:hAnsi="Times New Roman" w:cs="Times New Roman"/>
        </w:rPr>
        <w:t>revolutionised</w:t>
      </w:r>
      <w:r w:rsidRPr="006558AD">
        <w:rPr>
          <w:rFonts w:ascii="Times New Roman" w:hAnsi="Times New Roman" w:cs="Times New Roman"/>
        </w:rPr>
        <w:t xml:space="preserve"> the </w:t>
      </w:r>
      <w:r w:rsidRPr="006558AD">
        <w:rPr>
          <w:rFonts w:ascii="Times New Roman" w:hAnsi="Times New Roman" w:cs="Times New Roman"/>
          <w:lang w:val="de-DE"/>
        </w:rPr>
        <w:t>f</w:t>
      </w:r>
      <w:r>
        <w:rPr>
          <w:rFonts w:ascii="Times New Roman" w:hAnsi="Times New Roman" w:cs="Times New Roman"/>
          <w:lang w:val="de-DE"/>
        </w:rPr>
        <w:t>i</w:t>
      </w:r>
      <w:r w:rsidRPr="006558AD">
        <w:rPr>
          <w:rFonts w:ascii="Times New Roman" w:hAnsi="Times New Roman" w:cs="Times New Roman"/>
          <w:lang w:val="de-DE"/>
        </w:rPr>
        <w:t xml:space="preserve">eld </w:t>
      </w:r>
      <w:r w:rsidRPr="006558AD">
        <w:rPr>
          <w:rFonts w:ascii="Times New Roman" w:hAnsi="Times New Roman" w:cs="Times New Roman"/>
        </w:rPr>
        <w:t xml:space="preserve">by introducing a new machine translation architecture, now famously known as </w:t>
      </w:r>
      <w:r w:rsidRPr="006558AD">
        <w:rPr>
          <w:rFonts w:ascii="Times New Roman" w:hAnsi="Times New Roman" w:cs="Times New Roman"/>
          <w:i/>
          <w:iCs/>
        </w:rPr>
        <w:t xml:space="preserve">Transformers </w:t>
      </w:r>
      <w:r w:rsidRPr="006558AD">
        <w:rPr>
          <w:rFonts w:ascii="Times New Roman" w:hAnsi="Times New Roman" w:cs="Times New Roman"/>
        </w:rPr>
        <w:t xml:space="preserve">(Vaswani </w:t>
      </w:r>
      <w:r w:rsidRPr="006558AD">
        <w:rPr>
          <w:rFonts w:ascii="Times New Roman" w:hAnsi="Times New Roman" w:cs="Times New Roman"/>
          <w:lang w:val="da-DK"/>
        </w:rPr>
        <w:t xml:space="preserve">et al. 2017). </w:t>
      </w:r>
      <w:r w:rsidRPr="006558AD">
        <w:rPr>
          <w:rFonts w:ascii="Times New Roman" w:hAnsi="Times New Roman" w:cs="Times New Roman"/>
        </w:rPr>
        <w:t>More recently, the success and widespread adoption of language models like ChatGPT, and its successors have generated immense interest in language models, accelerating research in both NLP and deep learning. This book is motivated by the need to enhance our understanding of language models and to demystify the concepts from beginner to advanced levels.</w:t>
      </w:r>
    </w:p>
    <w:p w:rsidR="00977949" w:rsidRPr="006558AD"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bookmarkStart w:id="0" w:name="bookmark0"/>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C</w:t>
      </w:r>
      <w:bookmarkEnd w:id="0"/>
      <w:r w:rsidRPr="006558AD">
        <w:rPr>
          <w:rFonts w:ascii="Times New Roman" w:hAnsi="Times New Roman" w:cs="Times New Roman"/>
        </w:rPr>
        <w:t>omputation aside, a very nuanced problem with language is its ambiguity, contextuali</w:t>
      </w:r>
      <w:r>
        <w:rPr>
          <w:rFonts w:ascii="Times New Roman" w:hAnsi="Times New Roman" w:cs="Times New Roman"/>
        </w:rPr>
        <w:t>s</w:t>
      </w:r>
      <w:r w:rsidRPr="006558AD">
        <w:rPr>
          <w:rFonts w:ascii="Times New Roman" w:hAnsi="Times New Roman" w:cs="Times New Roman"/>
        </w:rPr>
        <w:t>ation, and its dynamic nature relative to the zeitgeist. Consider the sentence ‘</w:t>
      </w:r>
      <w:r w:rsidRPr="006558AD">
        <w:rPr>
          <w:rFonts w:ascii="Times New Roman" w:hAnsi="Times New Roman" w:cs="Times New Roman"/>
          <w:i/>
          <w:iCs/>
        </w:rPr>
        <w:t>I saw her duck</w:t>
      </w:r>
      <w:r w:rsidRPr="006558AD">
        <w:rPr>
          <w:rFonts w:ascii="Times New Roman" w:hAnsi="Times New Roman" w:cs="Times New Roman"/>
        </w:rPr>
        <w:t>’. One interpretation could be that I saw a duck (noun) that belonged to her. Another interpretation of this same sentence could be that I saw her perform the act of ducking (verb) to avoid an obstacle. Depending on the context, sentences with similar structures and subjects can still convey very dif</w:t>
      </w:r>
      <w:r>
        <w:rPr>
          <w:rFonts w:ascii="Times New Roman" w:hAnsi="Times New Roman" w:cs="Times New Roman"/>
        </w:rPr>
        <w:t>f</w:t>
      </w:r>
      <w:r w:rsidRPr="006558AD">
        <w:rPr>
          <w:rFonts w:ascii="Times New Roman" w:hAnsi="Times New Roman" w:cs="Times New Roman"/>
        </w:rPr>
        <w:t>erent meanings. Take the following sentences: ‘</w:t>
      </w:r>
      <w:r w:rsidRPr="006558AD">
        <w:rPr>
          <w:rFonts w:ascii="Times New Roman" w:hAnsi="Times New Roman" w:cs="Times New Roman"/>
          <w:i/>
          <w:iCs/>
        </w:rPr>
        <w:t>I ate rice with a spoon</w:t>
      </w:r>
      <w:r w:rsidRPr="006558AD">
        <w:rPr>
          <w:rFonts w:ascii="Times New Roman" w:hAnsi="Times New Roman" w:cs="Times New Roman"/>
        </w:rPr>
        <w:t>’, ‘</w:t>
      </w:r>
      <w:r w:rsidRPr="006558AD">
        <w:rPr>
          <w:rFonts w:ascii="Times New Roman" w:hAnsi="Times New Roman" w:cs="Times New Roman"/>
          <w:i/>
          <w:iCs/>
        </w:rPr>
        <w:t>I ate rice with curd</w:t>
      </w:r>
      <w:r w:rsidRPr="006558AD">
        <w:rPr>
          <w:rFonts w:ascii="Times New Roman" w:hAnsi="Times New Roman" w:cs="Times New Roman"/>
        </w:rPr>
        <w:t>’and ‘</w:t>
      </w:r>
      <w:r w:rsidRPr="006558AD">
        <w:rPr>
          <w:rFonts w:ascii="Times New Roman" w:hAnsi="Times New Roman" w:cs="Times New Roman"/>
          <w:i/>
          <w:iCs/>
        </w:rPr>
        <w:t>I ate rice with Rahul</w:t>
      </w:r>
      <w:r w:rsidRPr="006558AD">
        <w:rPr>
          <w:rFonts w:ascii="Times New Roman" w:hAnsi="Times New Roman" w:cs="Times New Roman"/>
        </w:rPr>
        <w:t>’</w:t>
      </w:r>
      <w:r>
        <w:rPr>
          <w:rFonts w:ascii="Times New Roman" w:hAnsi="Times New Roman" w:cs="Times New Roman"/>
        </w:rPr>
        <w:t>.</w:t>
      </w:r>
      <w:r w:rsidRPr="006558AD">
        <w:rPr>
          <w:rFonts w:ascii="Times New Roman" w:hAnsi="Times New Roman" w:cs="Times New Roman"/>
        </w:rPr>
        <w:t xml:space="preserve"> All of these sentences convey that I am eating rice. In the f</w:t>
      </w:r>
      <w:r>
        <w:rPr>
          <w:rFonts w:ascii="Times New Roman" w:hAnsi="Times New Roman" w:cs="Times New Roman"/>
        </w:rPr>
        <w:t>i</w:t>
      </w:r>
      <w:r w:rsidRPr="006558AD">
        <w:rPr>
          <w:rFonts w:ascii="Times New Roman" w:hAnsi="Times New Roman" w:cs="Times New Roman"/>
        </w:rPr>
        <w:t>rst instance, I use a spoon as a utensil, while in the second sentence, I use curd as an accompaniment. The third sentence, however, suggests that I am eating rice in the presence of a person. Teaching computers to understand how to interpret these sentences di</w:t>
      </w:r>
      <w:r>
        <w:rPr>
          <w:rFonts w:ascii="Times New Roman" w:hAnsi="Times New Roman" w:cs="Times New Roman"/>
        </w:rPr>
        <w:t>f</w:t>
      </w:r>
      <w:r w:rsidRPr="006558AD">
        <w:rPr>
          <w:rFonts w:ascii="Times New Roman" w:hAnsi="Times New Roman" w:cs="Times New Roman"/>
        </w:rPr>
        <w:t>ferently and resolve ambiguities has been a signif</w:t>
      </w:r>
      <w:r>
        <w:rPr>
          <w:rFonts w:ascii="Times New Roman" w:hAnsi="Times New Roman" w:cs="Times New Roman"/>
        </w:rPr>
        <w:t>i</w:t>
      </w:r>
      <w:r w:rsidRPr="006558AD">
        <w:rPr>
          <w:rFonts w:ascii="Times New Roman" w:hAnsi="Times New Roman" w:cs="Times New Roman"/>
        </w:rPr>
        <w:t xml:space="preserve">cant motivation behind the development of </w:t>
      </w:r>
      <w:r>
        <w:rPr>
          <w:rFonts w:ascii="Times New Roman" w:hAnsi="Times New Roman" w:cs="Times New Roman"/>
        </w:rPr>
        <w:t>NLP</w:t>
      </w:r>
      <w:r w:rsidRPr="006558AD">
        <w:rPr>
          <w:rFonts w:ascii="Times New Roman" w:hAnsi="Times New Roman" w:cs="Times New Roman"/>
        </w:rPr>
        <w:t xml:space="preserve"> and understanding techniques.</w:t>
      </w:r>
    </w:p>
    <w:p w:rsidR="00977949" w:rsidRPr="006558AD"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2.1</w:t>
      </w:r>
      <w:r>
        <w:rPr>
          <w:rFonts w:ascii="Times New Roman" w:hAnsi="Times New Roman" w:cs="Times New Roman"/>
          <w:b/>
          <w:bCs/>
        </w:rPr>
        <w:t xml:space="preserve"> </w:t>
      </w:r>
      <w:r w:rsidRPr="006558AD">
        <w:rPr>
          <w:rFonts w:ascii="Times New Roman" w:hAnsi="Times New Roman" w:cs="Times New Roman"/>
          <w:b/>
          <w:bCs/>
        </w:rPr>
        <w:t>Computational Linguistics and Natural Language Processin</w:t>
      </w: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Like any other medium of information, human languages have undergone various stages of development</w:t>
      </w:r>
      <w:r>
        <w:rPr>
          <w:rFonts w:ascii="Times New Roman" w:hAnsi="Times New Roman" w:cs="Times New Roman"/>
        </w:rPr>
        <w:t>—</w:t>
      </w:r>
      <w:r w:rsidRPr="006558AD">
        <w:rPr>
          <w:rFonts w:ascii="Times New Roman" w:hAnsi="Times New Roman" w:cs="Times New Roman"/>
        </w:rPr>
        <w:t>they originated at some point in time, propagated far and wide, and have borne witness to the evolution of human society. While we do not know exactly when and</w:t>
      </w:r>
      <w:r>
        <w:rPr>
          <w:rFonts w:ascii="Times New Roman" w:hAnsi="Times New Roman" w:cs="Times New Roman"/>
        </w:rPr>
        <w:t xml:space="preserve"> </w:t>
      </w:r>
      <w:r w:rsidRPr="006558AD">
        <w:rPr>
          <w:rFonts w:ascii="Times New Roman" w:hAnsi="Times New Roman" w:cs="Times New Roman"/>
        </w:rPr>
        <w:t xml:space="preserve">how the earliest humans spoke, numerous theories have been proposed about the origin of language. Alister Hardy and Elaine Morgan proposed the </w:t>
      </w:r>
      <w:r w:rsidRPr="006558AD">
        <w:rPr>
          <w:rFonts w:ascii="Times New Roman" w:hAnsi="Times New Roman" w:cs="Times New Roman"/>
          <w:i/>
          <w:iCs/>
        </w:rPr>
        <w:t xml:space="preserve">aquatic ape theory </w:t>
      </w:r>
      <w:r w:rsidRPr="006558AD">
        <w:rPr>
          <w:rFonts w:ascii="Times New Roman" w:hAnsi="Times New Roman" w:cs="Times New Roman"/>
        </w:rPr>
        <w:t xml:space="preserve">in 1997, highlighting that there are certain traits we do not share with our </w:t>
      </w:r>
      <w:r w:rsidRPr="006558AD">
        <w:rPr>
          <w:rFonts w:ascii="Times New Roman" w:hAnsi="Times New Roman" w:cs="Times New Roman"/>
        </w:rPr>
        <w:lastRenderedPageBreak/>
        <w:t>primate relatives but that we do share communication traits with aquatic animals. For example, whales and dolphins are known to communicate with members of their species using sounds.</w:t>
      </w:r>
    </w:p>
    <w:p w:rsidR="00977949" w:rsidRPr="006558AD"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Linguistics is the discipline that engages in the scientif</w:t>
      </w:r>
      <w:r>
        <w:rPr>
          <w:rFonts w:ascii="Times New Roman" w:hAnsi="Times New Roman" w:cs="Times New Roman"/>
        </w:rPr>
        <w:t>i</w:t>
      </w:r>
      <w:r w:rsidRPr="006558AD">
        <w:rPr>
          <w:rFonts w:ascii="Times New Roman" w:hAnsi="Times New Roman" w:cs="Times New Roman"/>
        </w:rPr>
        <w:t>c study of languages. It is an interdisciplinary system (</w:t>
      </w:r>
      <w:r>
        <w:rPr>
          <w:rFonts w:ascii="Times New Roman" w:hAnsi="Times New Roman" w:cs="Times New Roman"/>
        </w:rPr>
        <w:t xml:space="preserve">see </w:t>
      </w:r>
      <w:r w:rsidRPr="006558AD">
        <w:rPr>
          <w:rFonts w:ascii="Times New Roman" w:hAnsi="Times New Roman" w:cs="Times New Roman"/>
        </w:rPr>
        <w:t>Figure 2.1) where linguistics and its branches, such as sociolinguistics, psycholinguistics, and neurolinguistics, seek to answer signif</w:t>
      </w:r>
      <w:r>
        <w:rPr>
          <w:rFonts w:ascii="Times New Roman" w:hAnsi="Times New Roman" w:cs="Times New Roman"/>
        </w:rPr>
        <w:t>i</w:t>
      </w:r>
      <w:r w:rsidRPr="006558AD">
        <w:rPr>
          <w:rFonts w:ascii="Times New Roman" w:hAnsi="Times New Roman" w:cs="Times New Roman"/>
        </w:rPr>
        <w:t>cant philosophical questions, such as: What rules do languages follow? How do languages evolve? How do we learn and process meanings in our minds? How are dif</w:t>
      </w:r>
      <w:r>
        <w:rPr>
          <w:rFonts w:ascii="Times New Roman" w:hAnsi="Times New Roman" w:cs="Times New Roman"/>
        </w:rPr>
        <w:t>f</w:t>
      </w:r>
      <w:r w:rsidRPr="006558AD">
        <w:rPr>
          <w:rFonts w:ascii="Times New Roman" w:hAnsi="Times New Roman" w:cs="Times New Roman"/>
        </w:rPr>
        <w:t>erent modalities of languages related to each other? Linguists like Noam Chomsky and Steven Pinker hypothesi</w:t>
      </w:r>
      <w:r>
        <w:rPr>
          <w:rFonts w:ascii="Times New Roman" w:hAnsi="Times New Roman" w:cs="Times New Roman"/>
        </w:rPr>
        <w:t>s</w:t>
      </w:r>
      <w:r w:rsidRPr="006558AD">
        <w:rPr>
          <w:rFonts w:ascii="Times New Roman" w:hAnsi="Times New Roman" w:cs="Times New Roman"/>
        </w:rPr>
        <w:t>e that language is something innate. From a very early age, we begin to mimic natural sounds and lip movements. We grow up associating these sounds with certain objects, qualities, and attributes of the environment around us. By studying these theories, we can infer what the earliest languages might have been like, but our understanding only extends so far back into the history of human languages (Jurafsky and Martin 2009; Pinker 2010; Vaneechoutte 2014).</w:t>
      </w:r>
    </w:p>
    <w:p w:rsidR="00977949" w:rsidRDefault="00977949" w:rsidP="00977949">
      <w:pPr>
        <w:shd w:val="clear" w:color="auto" w:fill="FFFFFF"/>
        <w:jc w:val="both"/>
        <w:rPr>
          <w:rFonts w:ascii="Times New Roman" w:hAnsi="Times New Roman" w:cs="Times New Roman"/>
        </w:rPr>
      </w:pPr>
    </w:p>
    <w:p w:rsidR="00977949" w:rsidRPr="009B52C4" w:rsidRDefault="00977949" w:rsidP="00977949">
      <w:pPr>
        <w:shd w:val="clear" w:color="auto" w:fill="FFFFFF"/>
        <w:jc w:val="center"/>
        <w:rPr>
          <w:rFonts w:ascii="Times New Roman" w:hAnsi="Times New Roman" w:cs="Times New Roman"/>
          <w:b/>
          <w:bCs/>
        </w:rPr>
      </w:pPr>
      <w:r w:rsidRPr="001F6123">
        <w:rPr>
          <w:rFonts w:ascii="Times New Roman" w:hAnsi="Times New Roman" w:cs="Times New Roman"/>
          <w:b/>
          <w:bCs/>
          <w:highlight w:val="yellow"/>
        </w:rPr>
        <w:t>[Insert Figure 2.1]</w:t>
      </w:r>
    </w:p>
    <w:p w:rsidR="00977949" w:rsidRPr="009B52C4" w:rsidRDefault="00977949" w:rsidP="00977949">
      <w:pPr>
        <w:shd w:val="clear" w:color="auto" w:fill="FFFFFF"/>
        <w:jc w:val="center"/>
        <w:rPr>
          <w:rFonts w:ascii="Times New Roman" w:hAnsi="Times New Roman" w:cs="Times New Roman"/>
        </w:rPr>
      </w:pPr>
      <w:bookmarkStart w:id="1" w:name="bookmark1"/>
      <w:r w:rsidRPr="00BD5F05">
        <w:rPr>
          <w:rFonts w:ascii="Times New Roman" w:hAnsi="Times New Roman" w:cs="Times New Roman"/>
          <w:highlight w:val="yellow"/>
        </w:rPr>
        <w:t>F</w:t>
      </w:r>
      <w:bookmarkEnd w:id="1"/>
      <w:r w:rsidRPr="00BD5F05">
        <w:rPr>
          <w:rFonts w:ascii="Times New Roman" w:hAnsi="Times New Roman" w:cs="Times New Roman"/>
          <w:highlight w:val="yellow"/>
        </w:rPr>
        <w:t>igure 2.1: Language-related Disciplines (Tsujii 2021) – Linguistics, Cognitive Science, Psychology, Natural Language Processing (NLP), Artificial Intelligence (AI), and Computational Linguistics. All of these disciplines study language from different perspectives</w:t>
      </w:r>
      <w:r w:rsidRPr="009B52C4">
        <w:rPr>
          <w:rFonts w:ascii="Times New Roman" w:hAnsi="Times New Roman" w:cs="Times New Roman"/>
        </w:rPr>
        <w:t>.</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bookmarkStart w:id="2" w:name="bookmark2"/>
      <w:r w:rsidRPr="006558AD">
        <w:rPr>
          <w:rFonts w:ascii="Times New Roman" w:hAnsi="Times New Roman" w:cs="Times New Roman"/>
        </w:rPr>
        <w:t>M</w:t>
      </w:r>
      <w:bookmarkEnd w:id="2"/>
      <w:r w:rsidRPr="006558AD">
        <w:rPr>
          <w:rFonts w:ascii="Times New Roman" w:hAnsi="Times New Roman" w:cs="Times New Roman"/>
        </w:rPr>
        <w:t xml:space="preserve">any other </w:t>
      </w:r>
      <w:r w:rsidRPr="006558AD">
        <w:rPr>
          <w:rFonts w:ascii="Times New Roman" w:hAnsi="Times New Roman" w:cs="Times New Roman"/>
          <w:lang w:val="de-DE"/>
        </w:rPr>
        <w:t>f</w:t>
      </w:r>
      <w:r>
        <w:rPr>
          <w:rFonts w:ascii="Times New Roman" w:hAnsi="Times New Roman" w:cs="Times New Roman"/>
          <w:lang w:val="de-DE"/>
        </w:rPr>
        <w:t>i</w:t>
      </w:r>
      <w:r w:rsidRPr="006558AD">
        <w:rPr>
          <w:rFonts w:ascii="Times New Roman" w:hAnsi="Times New Roman" w:cs="Times New Roman"/>
          <w:lang w:val="de-DE"/>
        </w:rPr>
        <w:t xml:space="preserve">elds, </w:t>
      </w:r>
      <w:r w:rsidRPr="006558AD">
        <w:rPr>
          <w:rFonts w:ascii="Times New Roman" w:hAnsi="Times New Roman" w:cs="Times New Roman"/>
        </w:rPr>
        <w:t xml:space="preserve">such as </w:t>
      </w:r>
      <w:r w:rsidRPr="006558AD">
        <w:rPr>
          <w:rFonts w:ascii="Times New Roman" w:hAnsi="Times New Roman" w:cs="Times New Roman"/>
          <w:lang w:val="fr-FR"/>
        </w:rPr>
        <w:t xml:space="preserve">neuroscience </w:t>
      </w:r>
      <w:r w:rsidRPr="006558AD">
        <w:rPr>
          <w:rFonts w:ascii="Times New Roman" w:hAnsi="Times New Roman" w:cs="Times New Roman"/>
        </w:rPr>
        <w:t>and psychology, also show great interest in languages. Computational linguistics is a sub-f</w:t>
      </w:r>
      <w:r>
        <w:rPr>
          <w:rFonts w:ascii="Times New Roman" w:hAnsi="Times New Roman" w:cs="Times New Roman"/>
        </w:rPr>
        <w:t>i</w:t>
      </w:r>
      <w:r w:rsidRPr="006558AD">
        <w:rPr>
          <w:rFonts w:ascii="Times New Roman" w:hAnsi="Times New Roman" w:cs="Times New Roman"/>
        </w:rPr>
        <w:t xml:space="preserve">eld of both linguistics and computer science that focuses on the interactions between human language and computers, serving as a bridge between the broader </w:t>
      </w:r>
      <w:r w:rsidRPr="006558AD">
        <w:rPr>
          <w:rFonts w:ascii="Times New Roman" w:hAnsi="Times New Roman" w:cs="Times New Roman"/>
          <w:lang w:val="de-DE"/>
        </w:rPr>
        <w:t>f</w:t>
      </w:r>
      <w:r>
        <w:rPr>
          <w:rFonts w:ascii="Times New Roman" w:hAnsi="Times New Roman" w:cs="Times New Roman"/>
          <w:lang w:val="de-DE"/>
        </w:rPr>
        <w:t>i</w:t>
      </w:r>
      <w:r w:rsidRPr="006558AD">
        <w:rPr>
          <w:rFonts w:ascii="Times New Roman" w:hAnsi="Times New Roman" w:cs="Times New Roman"/>
          <w:lang w:val="de-DE"/>
        </w:rPr>
        <w:t xml:space="preserve">eld </w:t>
      </w:r>
      <w:r w:rsidRPr="006558AD">
        <w:rPr>
          <w:rFonts w:ascii="Times New Roman" w:hAnsi="Times New Roman" w:cs="Times New Roman"/>
        </w:rPr>
        <w:t xml:space="preserve">of linguistics and engineering processes. While computational linguistics is more concerned with understanding language structure and developing computational models, NLP </w:t>
      </w:r>
      <w:r>
        <w:rPr>
          <w:rFonts w:ascii="Times New Roman" w:hAnsi="Times New Roman" w:cs="Times New Roman"/>
        </w:rPr>
        <w:t>emphasises</w:t>
      </w:r>
      <w:r w:rsidRPr="006558AD">
        <w:rPr>
          <w:rFonts w:ascii="Times New Roman" w:hAnsi="Times New Roman" w:cs="Times New Roman"/>
        </w:rPr>
        <w:t xml:space="preserve"> the design and analysis of algorithms and systems for </w:t>
      </w:r>
      <w:r w:rsidRPr="006558AD">
        <w:rPr>
          <w:rFonts w:ascii="Times New Roman" w:hAnsi="Times New Roman" w:cs="Times New Roman"/>
          <w:i/>
          <w:iCs/>
        </w:rPr>
        <w:t xml:space="preserve">tasks </w:t>
      </w:r>
      <w:r w:rsidRPr="006558AD">
        <w:rPr>
          <w:rFonts w:ascii="Times New Roman" w:hAnsi="Times New Roman" w:cs="Times New Roman"/>
        </w:rPr>
        <w:t>that rely on processing human language input.</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2.2</w:t>
      </w:r>
      <w:r>
        <w:rPr>
          <w:rFonts w:ascii="Times New Roman" w:hAnsi="Times New Roman" w:cs="Times New Roman"/>
          <w:b/>
          <w:bCs/>
        </w:rPr>
        <w:t xml:space="preserve"> </w:t>
      </w:r>
      <w:r w:rsidRPr="006558AD">
        <w:rPr>
          <w:rFonts w:ascii="Times New Roman" w:hAnsi="Times New Roman" w:cs="Times New Roman"/>
          <w:b/>
          <w:bCs/>
        </w:rPr>
        <w:t>Overview of the Natural Language Processing</w:t>
      </w:r>
      <w:r>
        <w:rPr>
          <w:rFonts w:ascii="Times New Roman" w:hAnsi="Times New Roman" w:cs="Times New Roman"/>
          <w:b/>
          <w:bCs/>
        </w:rPr>
        <w:t xml:space="preserve"> </w:t>
      </w:r>
      <w:r w:rsidRPr="006558AD">
        <w:rPr>
          <w:rFonts w:ascii="Times New Roman" w:hAnsi="Times New Roman" w:cs="Times New Roman"/>
          <w:b/>
          <w:bCs/>
        </w:rPr>
        <w:t xml:space="preserve"> Pipeline</w:t>
      </w: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The standard </w:t>
      </w:r>
      <w:r w:rsidRPr="006558AD">
        <w:rPr>
          <w:rFonts w:ascii="Times New Roman" w:hAnsi="Times New Roman" w:cs="Times New Roman"/>
          <w:i/>
          <w:iCs/>
        </w:rPr>
        <w:t xml:space="preserve">pipeline </w:t>
      </w:r>
      <w:r w:rsidRPr="006558AD">
        <w:rPr>
          <w:rFonts w:ascii="Times New Roman" w:hAnsi="Times New Roman" w:cs="Times New Roman"/>
        </w:rPr>
        <w:t xml:space="preserve">used in NLP involves several steps. The natural language input for the pipeline discussed in this book is typically </w:t>
      </w:r>
      <w:r>
        <w:rPr>
          <w:rFonts w:ascii="Times New Roman" w:hAnsi="Times New Roman" w:cs="Times New Roman"/>
        </w:rPr>
        <w:t>modelled</w:t>
      </w:r>
      <w:r w:rsidRPr="006558AD">
        <w:rPr>
          <w:rFonts w:ascii="Times New Roman" w:hAnsi="Times New Roman" w:cs="Times New Roman"/>
        </w:rPr>
        <w:t xml:space="preserve"> as a collection of machine-readable text documents, known as a </w:t>
      </w:r>
      <w:r w:rsidRPr="006558AD">
        <w:rPr>
          <w:rFonts w:ascii="Times New Roman" w:hAnsi="Times New Roman" w:cs="Times New Roman"/>
          <w:i/>
          <w:iCs/>
        </w:rPr>
        <w:t xml:space="preserve">corpus; </w:t>
      </w:r>
      <w:r w:rsidRPr="006558AD">
        <w:rPr>
          <w:rFonts w:ascii="Times New Roman" w:hAnsi="Times New Roman" w:cs="Times New Roman"/>
        </w:rPr>
        <w:t xml:space="preserve">a larger collection of these documents is referred to as </w:t>
      </w:r>
      <w:r w:rsidRPr="006558AD">
        <w:rPr>
          <w:rFonts w:ascii="Times New Roman" w:hAnsi="Times New Roman" w:cs="Times New Roman"/>
          <w:i/>
          <w:iCs/>
        </w:rPr>
        <w:t xml:space="preserve">corpora. </w:t>
      </w:r>
      <w:r w:rsidRPr="006558AD">
        <w:rPr>
          <w:rFonts w:ascii="Times New Roman" w:hAnsi="Times New Roman" w:cs="Times New Roman"/>
        </w:rPr>
        <w:t>When employing NLP systems, the standard pipeline consists of a sequence of steps, as illustrated in Figure 2.2, to address one or more NLP-based tasks.</w:t>
      </w:r>
    </w:p>
    <w:p w:rsidR="00977949" w:rsidRDefault="00977949" w:rsidP="00977949">
      <w:pPr>
        <w:shd w:val="clear" w:color="auto" w:fill="FFFFFF"/>
        <w:jc w:val="both"/>
        <w:rPr>
          <w:rFonts w:ascii="Times New Roman" w:hAnsi="Times New Roman" w:cs="Times New Roman"/>
        </w:rPr>
      </w:pPr>
    </w:p>
    <w:p w:rsidR="00977949" w:rsidRPr="009B52C4" w:rsidRDefault="00977949" w:rsidP="00977949">
      <w:pPr>
        <w:shd w:val="clear" w:color="auto" w:fill="FFFFFF"/>
        <w:jc w:val="center"/>
        <w:rPr>
          <w:rFonts w:ascii="Times New Roman" w:hAnsi="Times New Roman" w:cs="Times New Roman"/>
          <w:b/>
          <w:bCs/>
        </w:rPr>
      </w:pPr>
      <w:r w:rsidRPr="001F6123">
        <w:rPr>
          <w:rFonts w:ascii="Times New Roman" w:hAnsi="Times New Roman" w:cs="Times New Roman"/>
          <w:b/>
          <w:bCs/>
          <w:highlight w:val="yellow"/>
        </w:rPr>
        <w:t>[Insert Figure]</w:t>
      </w:r>
    </w:p>
    <w:p w:rsidR="00977949" w:rsidRPr="009B52C4" w:rsidRDefault="00977949" w:rsidP="00977949">
      <w:pPr>
        <w:shd w:val="clear" w:color="auto" w:fill="FFFFFF"/>
        <w:jc w:val="center"/>
        <w:rPr>
          <w:rFonts w:ascii="Times New Roman" w:hAnsi="Times New Roman" w:cs="Times New Roman"/>
        </w:rPr>
      </w:pPr>
      <w:r w:rsidRPr="00BD5F05">
        <w:rPr>
          <w:rFonts w:ascii="Times New Roman" w:hAnsi="Times New Roman" w:cs="Times New Roman"/>
          <w:highlight w:val="yellow"/>
        </w:rPr>
        <w:lastRenderedPageBreak/>
        <w:t>Figure 2.2: Stages of the language processing pipeline for textual data input.</w:t>
      </w:r>
    </w:p>
    <w:p w:rsidR="00977949" w:rsidRPr="006558AD"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b/>
          <w:bCs/>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Tasks in Natural Language Processing</w:t>
      </w:r>
      <w:r>
        <w:rPr>
          <w:rFonts w:ascii="Times New Roman" w:hAnsi="Times New Roman" w:cs="Times New Roman"/>
          <w:b/>
          <w:bCs/>
        </w:rPr>
        <w:t xml:space="preserve"> (</w:t>
      </w:r>
      <w:r w:rsidRPr="006558AD">
        <w:rPr>
          <w:rFonts w:ascii="Times New Roman" w:hAnsi="Times New Roman" w:cs="Times New Roman"/>
          <w:b/>
          <w:bCs/>
        </w:rPr>
        <w:t>NLP</w:t>
      </w:r>
      <w:r>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Depending upon the task, the output from the NLP pipeline could be in the form of a sentence-level or word-level class label, a sequence of words, a piece of text, and even paths of a graph node-to-edge sequence (</w:t>
      </w:r>
      <w:r>
        <w:rPr>
          <w:rFonts w:ascii="Times New Roman" w:hAnsi="Times New Roman" w:cs="Times New Roman"/>
        </w:rPr>
        <w:t xml:space="preserve">see </w:t>
      </w:r>
      <w:r w:rsidRPr="006558AD">
        <w:rPr>
          <w:rFonts w:ascii="Times New Roman" w:hAnsi="Times New Roman" w:cs="Times New Roman"/>
        </w:rPr>
        <w:t>Figure 2.3). To better illustrate the tasks, we will consider an example: ‘</w:t>
      </w:r>
      <w:r w:rsidRPr="006558AD">
        <w:rPr>
          <w:rFonts w:ascii="Times New Roman" w:hAnsi="Times New Roman" w:cs="Times New Roman"/>
          <w:i/>
          <w:iCs/>
        </w:rPr>
        <w:t xml:space="preserve">I do not support WHO. They </w:t>
      </w:r>
      <w:r w:rsidRPr="006558AD">
        <w:rPr>
          <w:rFonts w:ascii="Times New Roman" w:hAnsi="Times New Roman" w:cs="Times New Roman"/>
          <w:i/>
          <w:iCs/>
          <w:lang w:val="sv-SE"/>
        </w:rPr>
        <w:t xml:space="preserve">underfund </w:t>
      </w:r>
      <w:r w:rsidRPr="006558AD">
        <w:rPr>
          <w:rFonts w:ascii="Times New Roman" w:hAnsi="Times New Roman" w:cs="Times New Roman"/>
          <w:i/>
          <w:iCs/>
        </w:rPr>
        <w:t>Indian diseases’</w:t>
      </w:r>
      <w:r>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Below is a non-exhaustive list of  popular</w:t>
      </w:r>
      <w:r>
        <w:rPr>
          <w:rFonts w:ascii="Times New Roman" w:hAnsi="Times New Roman" w:cs="Times New Roman"/>
        </w:rPr>
        <w:t xml:space="preserve"> tasks</w:t>
      </w:r>
      <w:r w:rsidRPr="006558AD">
        <w:rPr>
          <w:rFonts w:ascii="Times New Roman" w:hAnsi="Times New Roman" w:cs="Times New Roman"/>
        </w:rPr>
        <w:t xml:space="preserve"> in NLP.</w:t>
      </w:r>
    </w:p>
    <w:p w:rsidR="00977949" w:rsidRPr="006558AD" w:rsidRDefault="00977949" w:rsidP="00977949">
      <w:pPr>
        <w:shd w:val="clear" w:color="auto" w:fill="FFFFFF"/>
        <w:jc w:val="both"/>
        <w:rPr>
          <w:rFonts w:ascii="Times New Roman" w:hAnsi="Times New Roman" w:cs="Times New Roman"/>
        </w:rPr>
      </w:pPr>
    </w:p>
    <w:p w:rsidR="00977949" w:rsidRDefault="00977949" w:rsidP="00A45E52">
      <w:pPr>
        <w:widowControl w:val="0"/>
        <w:numPr>
          <w:ilvl w:val="0"/>
          <w:numId w:val="16"/>
        </w:numPr>
        <w:shd w:val="clear" w:color="auto" w:fill="FFFFFF"/>
        <w:autoSpaceDE w:val="0"/>
        <w:autoSpaceDN w:val="0"/>
        <w:adjustRightInd w:val="0"/>
        <w:spacing w:after="0" w:line="240" w:lineRule="auto"/>
        <w:jc w:val="both"/>
        <w:rPr>
          <w:rFonts w:ascii="Times New Roman" w:hAnsi="Times New Roman" w:cs="Times New Roman"/>
        </w:rPr>
      </w:pPr>
      <w:r w:rsidRPr="006558AD">
        <w:rPr>
          <w:rFonts w:ascii="Times New Roman" w:hAnsi="Times New Roman" w:cs="Times New Roman"/>
          <w:b/>
          <w:bCs/>
        </w:rPr>
        <w:t xml:space="preserve">Sentiment Analysis: </w:t>
      </w:r>
      <w:r w:rsidRPr="006558AD">
        <w:rPr>
          <w:rFonts w:ascii="Times New Roman" w:hAnsi="Times New Roman" w:cs="Times New Roman"/>
        </w:rPr>
        <w:t>Detecting the type and intensity of emotional tone or opinion expressed in some text. Here, the output fr the entire sentence is a label such as positive, negative or neutral. Based on the usage of the phrase ‘do not support’, we can label the sentiment of the above example as ‘Negative’</w:t>
      </w:r>
      <w:r>
        <w:rPr>
          <w:rFonts w:ascii="Times New Roman" w:hAnsi="Times New Roman" w:cs="Times New Roman"/>
        </w:rPr>
        <w:t>.</w:t>
      </w:r>
    </w:p>
    <w:p w:rsidR="00977949" w:rsidRDefault="00977949" w:rsidP="00A45E52">
      <w:pPr>
        <w:widowControl w:val="0"/>
        <w:numPr>
          <w:ilvl w:val="0"/>
          <w:numId w:val="16"/>
        </w:numPr>
        <w:shd w:val="clear" w:color="auto" w:fill="FFFFFF"/>
        <w:autoSpaceDE w:val="0"/>
        <w:autoSpaceDN w:val="0"/>
        <w:adjustRightInd w:val="0"/>
        <w:spacing w:after="0" w:line="240" w:lineRule="auto"/>
        <w:jc w:val="both"/>
        <w:rPr>
          <w:rFonts w:ascii="Times New Roman" w:hAnsi="Times New Roman" w:cs="Times New Roman"/>
        </w:rPr>
      </w:pPr>
      <w:r w:rsidRPr="00181B54">
        <w:rPr>
          <w:rFonts w:ascii="Times New Roman" w:hAnsi="Times New Roman" w:cs="Times New Roman"/>
          <w:b/>
          <w:bCs/>
        </w:rPr>
        <w:t xml:space="preserve">Part-of-Speech </w:t>
      </w:r>
      <w:r w:rsidRPr="007B6880">
        <w:rPr>
          <w:rFonts w:ascii="Times New Roman" w:hAnsi="Times New Roman" w:cs="Times New Roman"/>
          <w:b/>
          <w:bCs/>
          <w:lang w:val="en-IN"/>
        </w:rPr>
        <w:t xml:space="preserve">(POS) </w:t>
      </w:r>
      <w:r w:rsidRPr="00181B54">
        <w:rPr>
          <w:rFonts w:ascii="Times New Roman" w:hAnsi="Times New Roman" w:cs="Times New Roman"/>
          <w:b/>
          <w:bCs/>
        </w:rPr>
        <w:t xml:space="preserve">Tagging: </w:t>
      </w:r>
      <w:r w:rsidRPr="00181B54">
        <w:rPr>
          <w:rFonts w:ascii="Times New Roman" w:hAnsi="Times New Roman" w:cs="Times New Roman"/>
        </w:rPr>
        <w:t>Figuring out the grammatical class (noun, pronoun, adjective, adverb</w:t>
      </w:r>
      <w:r>
        <w:rPr>
          <w:rFonts w:ascii="Times New Roman" w:hAnsi="Times New Roman" w:cs="Times New Roman"/>
        </w:rPr>
        <w:t>,</w:t>
      </w:r>
      <w:r w:rsidRPr="00181B54">
        <w:rPr>
          <w:rFonts w:ascii="Times New Roman" w:hAnsi="Times New Roman" w:cs="Times New Roman"/>
        </w:rPr>
        <w:t xml:space="preserve"> etc.) of each word in a sequence. The output is a sequence of class labels tagged for each word in the sentence. The above example can be tagged as: I </w:t>
      </w:r>
      <w:r w:rsidRPr="004D405E">
        <w:rPr>
          <w:rFonts w:ascii="Times New Roman" w:hAnsi="Times New Roman" w:cs="Times New Roman"/>
        </w:rPr>
        <w:t>(</w:t>
      </w:r>
      <w:r w:rsidRPr="00181B54">
        <w:rPr>
          <w:rFonts w:ascii="Times New Roman" w:hAnsi="Times New Roman" w:cs="Times New Roman"/>
          <w:i/>
          <w:iCs/>
        </w:rPr>
        <w:t>pronoun</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do </w:t>
      </w:r>
      <w:r w:rsidRPr="004D405E">
        <w:rPr>
          <w:rFonts w:ascii="Times New Roman" w:hAnsi="Times New Roman" w:cs="Times New Roman"/>
        </w:rPr>
        <w:t>(</w:t>
      </w:r>
      <w:r w:rsidRPr="00181B54">
        <w:rPr>
          <w:rFonts w:ascii="Times New Roman" w:hAnsi="Times New Roman" w:cs="Times New Roman"/>
          <w:i/>
          <w:iCs/>
        </w:rPr>
        <w:t>verb</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not </w:t>
      </w:r>
      <w:r w:rsidRPr="004D405E">
        <w:rPr>
          <w:rFonts w:ascii="Times New Roman" w:hAnsi="Times New Roman" w:cs="Times New Roman"/>
        </w:rPr>
        <w:t>(</w:t>
      </w:r>
      <w:r w:rsidRPr="00181B54">
        <w:rPr>
          <w:rFonts w:ascii="Times New Roman" w:hAnsi="Times New Roman" w:cs="Times New Roman"/>
          <w:i/>
          <w:iCs/>
        </w:rPr>
        <w:t>adverb</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support </w:t>
      </w:r>
      <w:r w:rsidRPr="004D405E">
        <w:rPr>
          <w:rFonts w:ascii="Times New Roman" w:hAnsi="Times New Roman" w:cs="Times New Roman"/>
        </w:rPr>
        <w:t>(</w:t>
      </w:r>
      <w:r w:rsidRPr="00181B54">
        <w:rPr>
          <w:rFonts w:ascii="Times New Roman" w:hAnsi="Times New Roman" w:cs="Times New Roman"/>
          <w:i/>
          <w:iCs/>
        </w:rPr>
        <w:t>verb</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WHO </w:t>
      </w:r>
      <w:r w:rsidRPr="004D405E">
        <w:rPr>
          <w:rFonts w:ascii="Times New Roman" w:hAnsi="Times New Roman" w:cs="Times New Roman"/>
        </w:rPr>
        <w:t>(</w:t>
      </w:r>
      <w:r w:rsidRPr="00181B54">
        <w:rPr>
          <w:rFonts w:ascii="Times New Roman" w:hAnsi="Times New Roman" w:cs="Times New Roman"/>
          <w:i/>
          <w:iCs/>
        </w:rPr>
        <w:t>noun</w:t>
      </w:r>
      <w:r w:rsidRPr="00975EA3">
        <w:rPr>
          <w:rFonts w:ascii="Times New Roman" w:hAnsi="Times New Roman" w:cs="Times New Roman"/>
        </w:rPr>
        <w:t>)</w:t>
      </w:r>
      <w:r w:rsidRPr="00181B54">
        <w:rPr>
          <w:rFonts w:ascii="Times New Roman" w:hAnsi="Times New Roman" w:cs="Times New Roman"/>
          <w:i/>
          <w:iCs/>
        </w:rPr>
        <w:t xml:space="preserve">. </w:t>
      </w:r>
      <w:r w:rsidRPr="004D405E">
        <w:rPr>
          <w:rFonts w:ascii="Times New Roman" w:hAnsi="Times New Roman" w:cs="Times New Roman"/>
        </w:rPr>
        <w:t>(</w:t>
      </w:r>
      <w:r w:rsidRPr="00181B54">
        <w:rPr>
          <w:rFonts w:ascii="Times New Roman" w:hAnsi="Times New Roman" w:cs="Times New Roman"/>
          <w:i/>
          <w:iCs/>
        </w:rPr>
        <w:t>punctuation</w:t>
      </w:r>
      <w:r w:rsidRPr="004D405E">
        <w:rPr>
          <w:rFonts w:ascii="Times New Roman" w:hAnsi="Times New Roman" w:cs="Times New Roman"/>
        </w:rPr>
        <w:t>)</w:t>
      </w:r>
      <w:r>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They </w:t>
      </w:r>
      <w:r w:rsidRPr="004D405E">
        <w:rPr>
          <w:rFonts w:ascii="Times New Roman" w:hAnsi="Times New Roman" w:cs="Times New Roman"/>
        </w:rPr>
        <w:t>(</w:t>
      </w:r>
      <w:r w:rsidRPr="00181B54">
        <w:rPr>
          <w:rFonts w:ascii="Times New Roman" w:hAnsi="Times New Roman" w:cs="Times New Roman"/>
          <w:i/>
          <w:iCs/>
        </w:rPr>
        <w:t>pronoun</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lang w:val="sv-SE"/>
        </w:rPr>
        <w:t xml:space="preserve">underfund </w:t>
      </w:r>
      <w:r w:rsidRPr="004D405E">
        <w:rPr>
          <w:rFonts w:ascii="Times New Roman" w:hAnsi="Times New Roman" w:cs="Times New Roman"/>
        </w:rPr>
        <w:t>(</w:t>
      </w:r>
      <w:r w:rsidRPr="00181B54">
        <w:rPr>
          <w:rFonts w:ascii="Times New Roman" w:hAnsi="Times New Roman" w:cs="Times New Roman"/>
          <w:i/>
          <w:iCs/>
        </w:rPr>
        <w:t>verb</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Indian </w:t>
      </w:r>
      <w:r w:rsidRPr="004D405E">
        <w:rPr>
          <w:rFonts w:ascii="Times New Roman" w:hAnsi="Times New Roman" w:cs="Times New Roman"/>
        </w:rPr>
        <w:t>(</w:t>
      </w:r>
      <w:r w:rsidRPr="00181B54">
        <w:rPr>
          <w:rFonts w:ascii="Times New Roman" w:hAnsi="Times New Roman" w:cs="Times New Roman"/>
          <w:i/>
          <w:iCs/>
        </w:rPr>
        <w:t>adjective</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diseases </w:t>
      </w:r>
      <w:r w:rsidRPr="004D405E">
        <w:rPr>
          <w:rFonts w:ascii="Times New Roman" w:hAnsi="Times New Roman" w:cs="Times New Roman"/>
        </w:rPr>
        <w:t>(</w:t>
      </w:r>
      <w:r w:rsidRPr="00181B54">
        <w:rPr>
          <w:rFonts w:ascii="Times New Roman" w:hAnsi="Times New Roman" w:cs="Times New Roman"/>
          <w:i/>
          <w:iCs/>
        </w:rPr>
        <w:t>plural noun</w:t>
      </w:r>
      <w:r w:rsidRPr="004D405E">
        <w:rPr>
          <w:rFonts w:ascii="Times New Roman" w:hAnsi="Times New Roman" w:cs="Times New Roman"/>
        </w:rPr>
        <w:t>)</w:t>
      </w:r>
      <w:r w:rsidRPr="00181B54">
        <w:rPr>
          <w:rFonts w:ascii="Times New Roman" w:hAnsi="Times New Roman" w:cs="Times New Roman"/>
          <w:i/>
          <w:iCs/>
        </w:rPr>
        <w:t xml:space="preserve"> . </w:t>
      </w:r>
      <w:r w:rsidRPr="004D405E">
        <w:rPr>
          <w:rFonts w:ascii="Times New Roman" w:hAnsi="Times New Roman" w:cs="Times New Roman"/>
        </w:rPr>
        <w:t>(</w:t>
      </w:r>
      <w:r w:rsidRPr="00181B54">
        <w:rPr>
          <w:rFonts w:ascii="Times New Roman" w:hAnsi="Times New Roman" w:cs="Times New Roman"/>
          <w:i/>
          <w:iCs/>
        </w:rPr>
        <w:t>punctuation</w:t>
      </w:r>
      <w:r w:rsidRPr="004D405E">
        <w:rPr>
          <w:rFonts w:ascii="Times New Roman" w:hAnsi="Times New Roman" w:cs="Times New Roman"/>
        </w:rPr>
        <w:t>)</w:t>
      </w:r>
      <w:r w:rsidRPr="00181B54">
        <w:rPr>
          <w:rFonts w:ascii="Times New Roman" w:hAnsi="Times New Roman" w:cs="Times New Roman"/>
          <w:i/>
          <w:iCs/>
        </w:rPr>
        <w:t xml:space="preserve">. </w:t>
      </w:r>
      <w:r w:rsidRPr="00181B54">
        <w:rPr>
          <w:rFonts w:ascii="Times New Roman" w:hAnsi="Times New Roman" w:cs="Times New Roman"/>
        </w:rPr>
        <w:t xml:space="preserve">Note that in NLP, we use a diverse set of </w:t>
      </w:r>
      <w:r w:rsidRPr="007B6880">
        <w:rPr>
          <w:rFonts w:ascii="Times New Roman" w:hAnsi="Times New Roman" w:cs="Times New Roman"/>
          <w:lang w:val="en-IN"/>
        </w:rPr>
        <w:t xml:space="preserve">POS </w:t>
      </w:r>
      <w:r w:rsidRPr="00181B54">
        <w:rPr>
          <w:rFonts w:ascii="Times New Roman" w:hAnsi="Times New Roman" w:cs="Times New Roman"/>
        </w:rPr>
        <w:t xml:space="preserve">tags. For instance, the </w:t>
      </w:r>
      <w:r w:rsidRPr="00181B54">
        <w:rPr>
          <w:rFonts w:ascii="Times New Roman" w:hAnsi="Times New Roman" w:cs="Times New Roman"/>
          <w:lang w:val="nb-NO"/>
        </w:rPr>
        <w:t xml:space="preserve">Penn </w:t>
      </w:r>
      <w:r w:rsidRPr="00181B54">
        <w:rPr>
          <w:rFonts w:ascii="Times New Roman" w:hAnsi="Times New Roman" w:cs="Times New Roman"/>
          <w:lang w:val="sv-SE"/>
        </w:rPr>
        <w:t xml:space="preserve">Treebank </w:t>
      </w:r>
      <w:r w:rsidRPr="00181B54">
        <w:rPr>
          <w:rFonts w:ascii="Times New Roman" w:hAnsi="Times New Roman" w:cs="Times New Roman"/>
        </w:rPr>
        <w:t xml:space="preserve">project uses 36 </w:t>
      </w:r>
      <w:r w:rsidRPr="00181B54">
        <w:rPr>
          <w:rFonts w:ascii="Times New Roman" w:hAnsi="Times New Roman" w:cs="Times New Roman"/>
          <w:lang w:val="it-IT"/>
        </w:rPr>
        <w:t xml:space="preserve">POS </w:t>
      </w:r>
      <w:r w:rsidRPr="00181B54">
        <w:rPr>
          <w:rFonts w:ascii="Times New Roman" w:hAnsi="Times New Roman" w:cs="Times New Roman"/>
        </w:rPr>
        <w:t>tags</w:t>
      </w:r>
      <w:r w:rsidRPr="004D405E">
        <w:rPr>
          <w:rStyle w:val="FootnoteReference"/>
          <w:rFonts w:ascii="Times New Roman" w:hAnsi="Times New Roman" w:cs="Times New Roman"/>
        </w:rPr>
        <w:footnoteReference w:id="2"/>
      </w:r>
      <w:r w:rsidRPr="00181B54">
        <w:rPr>
          <w:rFonts w:ascii="Times New Roman" w:hAnsi="Times New Roman" w:cs="Times New Roman"/>
        </w:rPr>
        <w:t>.</w:t>
      </w:r>
    </w:p>
    <w:p w:rsidR="00977949" w:rsidRPr="006558AD" w:rsidRDefault="00977949" w:rsidP="00A45E52">
      <w:pPr>
        <w:widowControl w:val="0"/>
        <w:numPr>
          <w:ilvl w:val="0"/>
          <w:numId w:val="16"/>
        </w:numPr>
        <w:shd w:val="clear" w:color="auto" w:fill="FFFFFF"/>
        <w:tabs>
          <w:tab w:val="left" w:pos="590"/>
        </w:tabs>
        <w:autoSpaceDE w:val="0"/>
        <w:autoSpaceDN w:val="0"/>
        <w:adjustRightInd w:val="0"/>
        <w:spacing w:after="0" w:line="240" w:lineRule="auto"/>
        <w:jc w:val="both"/>
        <w:rPr>
          <w:rFonts w:ascii="Times New Roman" w:hAnsi="Times New Roman" w:cs="Times New Roman"/>
        </w:rPr>
      </w:pPr>
      <w:r w:rsidRPr="006558AD">
        <w:rPr>
          <w:rFonts w:ascii="Times New Roman" w:hAnsi="Times New Roman" w:cs="Times New Roman"/>
          <w:b/>
          <w:bCs/>
        </w:rPr>
        <w:t xml:space="preserve">Named Entity Recognition </w:t>
      </w:r>
      <w:r w:rsidRPr="006558AD">
        <w:rPr>
          <w:rFonts w:ascii="Times New Roman" w:hAnsi="Times New Roman" w:cs="Times New Roman"/>
          <w:b/>
          <w:bCs/>
          <w:lang w:val="sv-SE"/>
        </w:rPr>
        <w:t xml:space="preserve">(NER): </w:t>
      </w:r>
      <w:r w:rsidRPr="006558AD">
        <w:rPr>
          <w:rFonts w:ascii="Times New Roman" w:hAnsi="Times New Roman" w:cs="Times New Roman"/>
        </w:rPr>
        <w:t>Identifying and classifying noun phrases into real-world entities like organi</w:t>
      </w:r>
      <w:r>
        <w:rPr>
          <w:rFonts w:ascii="Times New Roman" w:hAnsi="Times New Roman" w:cs="Times New Roman"/>
        </w:rPr>
        <w:t>s</w:t>
      </w:r>
      <w:r w:rsidRPr="006558AD">
        <w:rPr>
          <w:rFonts w:ascii="Times New Roman" w:hAnsi="Times New Roman" w:cs="Times New Roman"/>
        </w:rPr>
        <w:t>ation, country, groups, nationality, etc. Here, the output is a label for one or more contiguous words. In our example, the terms ‘WHO’ and ‘Indian’ will be tagged as ‘ORG’ for organi</w:t>
      </w:r>
      <w:r>
        <w:rPr>
          <w:rFonts w:ascii="Times New Roman" w:hAnsi="Times New Roman" w:cs="Times New Roman"/>
        </w:rPr>
        <w:t>s</w:t>
      </w:r>
      <w:r w:rsidRPr="006558AD">
        <w:rPr>
          <w:rFonts w:ascii="Times New Roman" w:hAnsi="Times New Roman" w:cs="Times New Roman"/>
        </w:rPr>
        <w:t>ation and ‘NORP’ for nationality, respectively.</w:t>
      </w:r>
    </w:p>
    <w:p w:rsidR="00977949" w:rsidRPr="006558AD" w:rsidRDefault="00977949" w:rsidP="00A45E52">
      <w:pPr>
        <w:widowControl w:val="0"/>
        <w:numPr>
          <w:ilvl w:val="0"/>
          <w:numId w:val="16"/>
        </w:numPr>
        <w:shd w:val="clear" w:color="auto" w:fill="FFFFFF"/>
        <w:tabs>
          <w:tab w:val="left" w:pos="590"/>
        </w:tabs>
        <w:autoSpaceDE w:val="0"/>
        <w:autoSpaceDN w:val="0"/>
        <w:adjustRightInd w:val="0"/>
        <w:spacing w:after="0" w:line="240" w:lineRule="auto"/>
        <w:jc w:val="both"/>
        <w:rPr>
          <w:rFonts w:ascii="Times New Roman" w:hAnsi="Times New Roman" w:cs="Times New Roman"/>
        </w:rPr>
      </w:pPr>
      <w:r w:rsidRPr="006558AD">
        <w:rPr>
          <w:rFonts w:ascii="Times New Roman" w:hAnsi="Times New Roman" w:cs="Times New Roman"/>
          <w:b/>
          <w:bCs/>
        </w:rPr>
        <w:t xml:space="preserve">Text Entailment: </w:t>
      </w:r>
      <w:r w:rsidRPr="006558AD">
        <w:rPr>
          <w:rFonts w:ascii="Times New Roman" w:hAnsi="Times New Roman" w:cs="Times New Roman"/>
        </w:rPr>
        <w:t xml:space="preserve">Determining whether the </w:t>
      </w:r>
      <w:r w:rsidRPr="006558AD">
        <w:rPr>
          <w:rFonts w:ascii="Times New Roman" w:hAnsi="Times New Roman" w:cs="Times New Roman"/>
          <w:i/>
          <w:iCs/>
        </w:rPr>
        <w:t xml:space="preserve">premise </w:t>
      </w:r>
      <w:r w:rsidRPr="006558AD">
        <w:rPr>
          <w:rFonts w:ascii="Times New Roman" w:hAnsi="Times New Roman" w:cs="Times New Roman"/>
        </w:rPr>
        <w:t xml:space="preserve">sentence implies, contradicts, or has nothing to do with the preceding </w:t>
      </w:r>
      <w:r w:rsidRPr="006558AD">
        <w:rPr>
          <w:rFonts w:ascii="Times New Roman" w:hAnsi="Times New Roman" w:cs="Times New Roman"/>
          <w:i/>
          <w:iCs/>
        </w:rPr>
        <w:t xml:space="preserve">hypothesis </w:t>
      </w:r>
      <w:r w:rsidRPr="006558AD">
        <w:rPr>
          <w:rFonts w:ascii="Times New Roman" w:hAnsi="Times New Roman" w:cs="Times New Roman"/>
        </w:rPr>
        <w:t xml:space="preserve">sentence. The output is a label for the sentence pair. In our example, the premise of ‘underfunding’ </w:t>
      </w:r>
      <w:r w:rsidRPr="006558AD">
        <w:rPr>
          <w:rFonts w:ascii="Times New Roman" w:hAnsi="Times New Roman" w:cs="Times New Roman"/>
          <w:i/>
          <w:iCs/>
        </w:rPr>
        <w:t xml:space="preserve">supports </w:t>
      </w:r>
      <w:r w:rsidRPr="006558AD">
        <w:rPr>
          <w:rFonts w:ascii="Times New Roman" w:hAnsi="Times New Roman" w:cs="Times New Roman"/>
        </w:rPr>
        <w:t>the hypothesis of ‘not supporting’.</w:t>
      </w:r>
    </w:p>
    <w:p w:rsidR="00977949" w:rsidRDefault="00977949" w:rsidP="00A45E52">
      <w:pPr>
        <w:widowControl w:val="0"/>
        <w:numPr>
          <w:ilvl w:val="0"/>
          <w:numId w:val="16"/>
        </w:numPr>
        <w:shd w:val="clear" w:color="auto" w:fill="FFFFFF"/>
        <w:tabs>
          <w:tab w:val="left" w:pos="590"/>
        </w:tabs>
        <w:autoSpaceDE w:val="0"/>
        <w:autoSpaceDN w:val="0"/>
        <w:adjustRightInd w:val="0"/>
        <w:spacing w:after="0" w:line="240" w:lineRule="auto"/>
        <w:jc w:val="both"/>
        <w:rPr>
          <w:rFonts w:ascii="Times New Roman" w:hAnsi="Times New Roman" w:cs="Times New Roman"/>
        </w:rPr>
      </w:pPr>
      <w:r w:rsidRPr="006558AD">
        <w:rPr>
          <w:rFonts w:ascii="Times New Roman" w:hAnsi="Times New Roman" w:cs="Times New Roman"/>
          <w:b/>
          <w:bCs/>
        </w:rPr>
        <w:t xml:space="preserve">Semantic Role Labelling: </w:t>
      </w:r>
      <w:r w:rsidRPr="006558AD">
        <w:rPr>
          <w:rFonts w:ascii="Times New Roman" w:hAnsi="Times New Roman" w:cs="Times New Roman"/>
        </w:rPr>
        <w:t>Identifying the role of each noun phrase with respect to the predicate of the sentence. The output is a label for a phrase.</w:t>
      </w:r>
    </w:p>
    <w:p w:rsidR="00977949" w:rsidRPr="009C052C" w:rsidRDefault="00977949" w:rsidP="00A45E52">
      <w:pPr>
        <w:widowControl w:val="0"/>
        <w:numPr>
          <w:ilvl w:val="0"/>
          <w:numId w:val="16"/>
        </w:numPr>
        <w:shd w:val="clear" w:color="auto" w:fill="FFFFFF"/>
        <w:tabs>
          <w:tab w:val="left" w:pos="590"/>
        </w:tabs>
        <w:autoSpaceDE w:val="0"/>
        <w:autoSpaceDN w:val="0"/>
        <w:adjustRightInd w:val="0"/>
        <w:spacing w:after="0" w:line="240" w:lineRule="auto"/>
        <w:jc w:val="both"/>
        <w:rPr>
          <w:rFonts w:ascii="Times New Roman" w:hAnsi="Times New Roman" w:cs="Times New Roman"/>
        </w:rPr>
      </w:pPr>
      <w:r w:rsidRPr="009C052C">
        <w:rPr>
          <w:rFonts w:ascii="Times New Roman" w:hAnsi="Times New Roman" w:cs="Times New Roman"/>
          <w:b/>
          <w:bCs/>
        </w:rPr>
        <w:t xml:space="preserve">Machine Translation: </w:t>
      </w:r>
      <w:r w:rsidRPr="009C052C">
        <w:rPr>
          <w:rFonts w:ascii="Times New Roman" w:hAnsi="Times New Roman" w:cs="Times New Roman"/>
        </w:rPr>
        <w:t xml:space="preserve">Conversion of text from one human language to another. Our example, when translated into Hindi, will be </w:t>
      </w:r>
      <w:r w:rsidRPr="009C052C">
        <w:rPr>
          <w:rFonts w:ascii="NotoSansDevanagari-Regular" w:hAnsi="NotoSansDevanagari-Regular" w:cs="Arial Unicode MS"/>
          <w:color w:val="000000"/>
          <w:sz w:val="24"/>
          <w:cs/>
          <w:lang w:bidi="hi-IN"/>
        </w:rPr>
        <w:t>मैं</w:t>
      </w:r>
      <w:r w:rsidRPr="009C052C">
        <w:rPr>
          <w:rFonts w:ascii="NotoSansDevanagari-Regular" w:hAnsi="NotoSansDevanagari-Regular" w:cs="Times New Roman"/>
          <w:color w:val="000000"/>
          <w:sz w:val="24"/>
        </w:rPr>
        <w:t xml:space="preserve"> </w:t>
      </w:r>
      <w:r w:rsidRPr="009C052C">
        <w:rPr>
          <w:rFonts w:ascii="LMRoman12-Regular-Identity-H" w:hAnsi="LMRoman12-Regular-Identity-H" w:cs="Times New Roman"/>
          <w:color w:val="000000"/>
          <w:sz w:val="24"/>
        </w:rPr>
        <w:t xml:space="preserve">WHO </w:t>
      </w:r>
      <w:r w:rsidRPr="009C052C">
        <w:rPr>
          <w:rFonts w:ascii="NotoSansDevanagari-Regular" w:hAnsi="NotoSansDevanagari-Regular" w:cs="Arial Unicode MS"/>
          <w:color w:val="000000"/>
          <w:sz w:val="24"/>
          <w:cs/>
          <w:lang w:bidi="hi-IN"/>
        </w:rPr>
        <w:t>का समर्थन नहीं करता. वे भारतीय बीमािरयों के िलए कम फंड देते हैं।</w:t>
      </w:r>
      <w:r w:rsidRPr="009C052C">
        <w:rPr>
          <w:rFonts w:ascii="LMRoman12-Regular-Identity-H" w:hAnsi="LMRoman12-Regular-Identity-H" w:cs="Times New Roman"/>
          <w:color w:val="000000"/>
          <w:sz w:val="24"/>
        </w:rPr>
        <w:t>.</w:t>
      </w:r>
    </w:p>
    <w:p w:rsidR="00977949" w:rsidRDefault="00977949" w:rsidP="00977949">
      <w:pPr>
        <w:shd w:val="clear" w:color="auto" w:fill="FFFFFF"/>
        <w:ind w:left="720"/>
        <w:rPr>
          <w:rFonts w:ascii="Times New Roman" w:hAnsi="Times New Roman" w:cs="Times New Roman"/>
        </w:rPr>
      </w:pPr>
    </w:p>
    <w:p w:rsidR="00977949" w:rsidRPr="00650249" w:rsidRDefault="00977949" w:rsidP="00977949">
      <w:pPr>
        <w:shd w:val="clear" w:color="auto" w:fill="FFFFFF"/>
        <w:ind w:left="720"/>
        <w:jc w:val="center"/>
        <w:rPr>
          <w:rFonts w:ascii="Times New Roman" w:hAnsi="Times New Roman" w:cs="Times New Roman"/>
          <w:b/>
          <w:bCs/>
        </w:rPr>
      </w:pPr>
      <w:r w:rsidRPr="001F6123">
        <w:rPr>
          <w:rFonts w:ascii="Times New Roman" w:hAnsi="Times New Roman" w:cs="Times New Roman"/>
          <w:b/>
          <w:bCs/>
          <w:highlight w:val="yellow"/>
        </w:rPr>
        <w:t>[Insert Figure]</w:t>
      </w:r>
    </w:p>
    <w:p w:rsidR="00977949" w:rsidRDefault="00977949" w:rsidP="00977949">
      <w:pPr>
        <w:shd w:val="clear" w:color="auto" w:fill="FFFFFF"/>
        <w:ind w:left="720"/>
        <w:jc w:val="center"/>
        <w:rPr>
          <w:rFonts w:ascii="Times New Roman" w:hAnsi="Times New Roman" w:cs="Times New Roman"/>
        </w:rPr>
      </w:pPr>
      <w:r w:rsidRPr="00BD5F05">
        <w:rPr>
          <w:rFonts w:ascii="Times New Roman" w:hAnsi="Times New Roman" w:cs="Times New Roman"/>
          <w:highlight w:val="yellow"/>
        </w:rPr>
        <w:t>Figure 2.3: Tasks in NLP</w:t>
      </w:r>
      <w:r w:rsidRPr="006558AD">
        <w:rPr>
          <w:rFonts w:ascii="Times New Roman" w:hAnsi="Times New Roman" w:cs="Times New Roman"/>
        </w:rPr>
        <w:t>.</w:t>
      </w:r>
    </w:p>
    <w:p w:rsidR="00977949" w:rsidRDefault="00977949" w:rsidP="00977949">
      <w:pPr>
        <w:shd w:val="clear" w:color="auto" w:fill="FFFFFF"/>
        <w:ind w:left="720"/>
        <w:jc w:val="center"/>
        <w:rPr>
          <w:rFonts w:ascii="Times New Roman" w:hAnsi="Times New Roman" w:cs="Times New Roman"/>
        </w:rPr>
      </w:pPr>
    </w:p>
    <w:p w:rsidR="00977949" w:rsidRDefault="00977949" w:rsidP="00977949">
      <w:pPr>
        <w:shd w:val="clear" w:color="auto" w:fill="FFFFFF"/>
        <w:tabs>
          <w:tab w:val="left" w:pos="586"/>
        </w:tabs>
        <w:ind w:left="360"/>
        <w:jc w:val="both"/>
        <w:rPr>
          <w:rFonts w:ascii="Times New Roman" w:hAnsi="Times New Roman" w:cs="Times New Roman"/>
        </w:rPr>
      </w:pPr>
      <w:r>
        <w:rPr>
          <w:rFonts w:ascii="Times New Roman" w:hAnsi="Times New Roman" w:cs="Times New Roman"/>
          <w:b/>
          <w:bCs/>
        </w:rPr>
        <w:t xml:space="preserve">7. </w:t>
      </w:r>
      <w:r w:rsidRPr="006558AD">
        <w:rPr>
          <w:rFonts w:ascii="Times New Roman" w:hAnsi="Times New Roman" w:cs="Times New Roman"/>
          <w:b/>
          <w:bCs/>
        </w:rPr>
        <w:t>Summari</w:t>
      </w:r>
      <w:r>
        <w:rPr>
          <w:rFonts w:ascii="Times New Roman" w:hAnsi="Times New Roman" w:cs="Times New Roman"/>
          <w:b/>
          <w:bCs/>
        </w:rPr>
        <w:t>s</w:t>
      </w:r>
      <w:r w:rsidRPr="006558AD">
        <w:rPr>
          <w:rFonts w:ascii="Times New Roman" w:hAnsi="Times New Roman" w:cs="Times New Roman"/>
          <w:b/>
          <w:bCs/>
        </w:rPr>
        <w:t xml:space="preserve">ation: </w:t>
      </w:r>
      <w:r w:rsidRPr="006558AD">
        <w:rPr>
          <w:rFonts w:ascii="Times New Roman" w:hAnsi="Times New Roman" w:cs="Times New Roman"/>
        </w:rPr>
        <w:t xml:space="preserve">Producing </w:t>
      </w:r>
      <w:r>
        <w:rPr>
          <w:rFonts w:ascii="Times New Roman" w:hAnsi="Times New Roman" w:cs="Times New Roman"/>
        </w:rPr>
        <w:t>a shorter</w:t>
      </w:r>
      <w:r w:rsidRPr="006558AD">
        <w:rPr>
          <w:rFonts w:ascii="Times New Roman" w:hAnsi="Times New Roman" w:cs="Times New Roman"/>
        </w:rPr>
        <w:t xml:space="preserve"> version of the larger </w:t>
      </w:r>
      <w:r w:rsidRPr="006558AD">
        <w:rPr>
          <w:rFonts w:ascii="Times New Roman" w:hAnsi="Times New Roman" w:cs="Times New Roman"/>
          <w:i/>
          <w:iCs/>
        </w:rPr>
        <w:t xml:space="preserve">reference text </w:t>
      </w:r>
      <w:r w:rsidRPr="006558AD">
        <w:rPr>
          <w:rFonts w:ascii="Times New Roman" w:hAnsi="Times New Roman" w:cs="Times New Roman"/>
        </w:rPr>
        <w:t>that still retains the information conveyed. The output is a piece of text that is way shorter in length than the reference.</w:t>
      </w:r>
    </w:p>
    <w:p w:rsidR="00977949" w:rsidRDefault="00977949" w:rsidP="00977949">
      <w:pPr>
        <w:shd w:val="clear" w:color="auto" w:fill="FFFFFF"/>
        <w:tabs>
          <w:tab w:val="left" w:pos="586"/>
        </w:tabs>
        <w:ind w:left="360"/>
        <w:jc w:val="both"/>
        <w:rPr>
          <w:rFonts w:ascii="Times New Roman" w:hAnsi="Times New Roman" w:cs="Times New Roman"/>
        </w:rPr>
      </w:pPr>
      <w:r>
        <w:rPr>
          <w:rFonts w:ascii="Times New Roman" w:hAnsi="Times New Roman" w:cs="Times New Roman"/>
          <w:b/>
          <w:bCs/>
        </w:rPr>
        <w:lastRenderedPageBreak/>
        <w:t xml:space="preserve">8. </w:t>
      </w:r>
      <w:r w:rsidRPr="006558AD">
        <w:rPr>
          <w:rFonts w:ascii="Times New Roman" w:hAnsi="Times New Roman" w:cs="Times New Roman"/>
          <w:b/>
          <w:bCs/>
        </w:rPr>
        <w:t xml:space="preserve">Question Answering: </w:t>
      </w:r>
      <w:r w:rsidRPr="006558AD">
        <w:rPr>
          <w:rFonts w:ascii="Times New Roman" w:hAnsi="Times New Roman" w:cs="Times New Roman"/>
        </w:rPr>
        <w:t xml:space="preserve">Providing the correct and concise answer to a user query. The output is a piece of text that mimics human response. Based on our example sentence, we can ask the system, ‘Which country does WHO </w:t>
      </w:r>
      <w:r w:rsidRPr="006558AD">
        <w:rPr>
          <w:rFonts w:ascii="Times New Roman" w:hAnsi="Times New Roman" w:cs="Times New Roman"/>
          <w:lang w:val="da-DK"/>
        </w:rPr>
        <w:t>underfund’</w:t>
      </w:r>
      <w:r>
        <w:rPr>
          <w:rFonts w:ascii="Times New Roman" w:hAnsi="Times New Roman" w:cs="Times New Roman"/>
          <w:lang w:val="da-DK"/>
        </w:rPr>
        <w:t>?</w:t>
      </w:r>
      <w:r w:rsidRPr="006558AD">
        <w:rPr>
          <w:rFonts w:ascii="Times New Roman" w:hAnsi="Times New Roman" w:cs="Times New Roman"/>
          <w:lang w:val="da-DK"/>
        </w:rPr>
        <w:t xml:space="preserve"> </w:t>
      </w:r>
      <w:r w:rsidRPr="006558AD">
        <w:rPr>
          <w:rFonts w:ascii="Times New Roman" w:hAnsi="Times New Roman" w:cs="Times New Roman"/>
        </w:rPr>
        <w:t>and expect the answer to be ‘India’</w:t>
      </w:r>
      <w:r>
        <w:rPr>
          <w:rFonts w:ascii="Times New Roman" w:hAnsi="Times New Roman" w:cs="Times New Roman"/>
        </w:rPr>
        <w:t>.</w:t>
      </w:r>
    </w:p>
    <w:p w:rsidR="00977949" w:rsidRDefault="00977949" w:rsidP="00977949">
      <w:pPr>
        <w:shd w:val="clear" w:color="auto" w:fill="FFFFFF"/>
        <w:tabs>
          <w:tab w:val="left" w:pos="586"/>
        </w:tabs>
        <w:ind w:left="360"/>
        <w:jc w:val="both"/>
        <w:rPr>
          <w:rFonts w:ascii="Times New Roman" w:hAnsi="Times New Roman" w:cs="Times New Roman"/>
        </w:rPr>
      </w:pPr>
      <w:r>
        <w:rPr>
          <w:rFonts w:ascii="Times New Roman" w:hAnsi="Times New Roman" w:cs="Times New Roman"/>
          <w:b/>
          <w:bCs/>
        </w:rPr>
        <w:t xml:space="preserve">9. </w:t>
      </w:r>
      <w:r w:rsidRPr="006558AD">
        <w:rPr>
          <w:rFonts w:ascii="Times New Roman" w:hAnsi="Times New Roman" w:cs="Times New Roman"/>
          <w:b/>
          <w:bCs/>
        </w:rPr>
        <w:t xml:space="preserve">Knowledge Graph Completion: </w:t>
      </w:r>
      <w:r w:rsidRPr="006558AD">
        <w:rPr>
          <w:rFonts w:ascii="Times New Roman" w:hAnsi="Times New Roman" w:cs="Times New Roman"/>
        </w:rPr>
        <w:t xml:space="preserve">Filling missing information in a structured knowledge graph by using world knowledge. The output is in the form of an edge that is not in the edge list of a graph. For example, an edge to store or predict can be </w:t>
      </w:r>
      <w:r>
        <w:rPr>
          <w:rFonts w:ascii="Times New Roman" w:hAnsi="Times New Roman" w:cs="Times New Roman"/>
          <w:noProof/>
          <w:position w:val="-6"/>
        </w:rPr>
        <w:drawing>
          <wp:inline distT="0" distB="0" distL="0" distR="0">
            <wp:extent cx="1590040" cy="20701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590040" cy="207010"/>
                    </a:xfrm>
                    <a:prstGeom prst="rect">
                      <a:avLst/>
                    </a:prstGeom>
                    <a:noFill/>
                    <a:ln w="9525">
                      <a:noFill/>
                      <a:miter lim="800000"/>
                      <a:headEnd/>
                      <a:tailEnd/>
                    </a:ln>
                  </pic:spPr>
                </pic:pic>
              </a:graphicData>
            </a:graphic>
          </wp:inline>
        </w:drawing>
      </w:r>
      <w:r>
        <w:rPr>
          <w:rFonts w:ascii="Times New Roman" w:hAnsi="Times New Roman" w:cs="Times New Roman"/>
        </w:rPr>
        <w:t>.</w:t>
      </w:r>
    </w:p>
    <w:p w:rsidR="00977949" w:rsidRPr="006558AD" w:rsidRDefault="00977949" w:rsidP="00977949">
      <w:pPr>
        <w:shd w:val="clear" w:color="auto" w:fill="FFFFFF"/>
        <w:tabs>
          <w:tab w:val="left" w:pos="586"/>
        </w:tabs>
        <w:ind w:left="720"/>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 xml:space="preserve">Data Acquisition. </w:t>
      </w:r>
      <w:r w:rsidRPr="006558AD">
        <w:rPr>
          <w:rFonts w:ascii="Times New Roman" w:hAnsi="Times New Roman" w:cs="Times New Roman"/>
        </w:rPr>
        <w:t xml:space="preserve">To enable a machine to learn from data, the primary requirement is the availability of that data, often obtained through a combination of curation strategies such as </w:t>
      </w:r>
      <w:r w:rsidRPr="006558AD">
        <w:rPr>
          <w:rFonts w:ascii="Times New Roman" w:hAnsi="Times New Roman" w:cs="Times New Roman"/>
          <w:i/>
          <w:iCs/>
        </w:rPr>
        <w:t>web scraping</w:t>
      </w:r>
      <w:r w:rsidRPr="006558AD">
        <w:rPr>
          <w:rFonts w:ascii="Times New Roman" w:hAnsi="Times New Roman" w:cs="Times New Roman"/>
        </w:rPr>
        <w:t xml:space="preserve">, </w:t>
      </w:r>
      <w:r w:rsidRPr="006558AD">
        <w:rPr>
          <w:rFonts w:ascii="Times New Roman" w:hAnsi="Times New Roman" w:cs="Times New Roman"/>
          <w:i/>
          <w:iCs/>
        </w:rPr>
        <w:t>synthetic data generation</w:t>
      </w:r>
      <w:r w:rsidRPr="006558AD">
        <w:rPr>
          <w:rFonts w:ascii="Times New Roman" w:hAnsi="Times New Roman" w:cs="Times New Roman"/>
        </w:rPr>
        <w:t xml:space="preserve">, and </w:t>
      </w:r>
      <w:r w:rsidRPr="006558AD">
        <w:rPr>
          <w:rFonts w:ascii="Times New Roman" w:hAnsi="Times New Roman" w:cs="Times New Roman"/>
          <w:i/>
          <w:iCs/>
        </w:rPr>
        <w:t>manual annotation</w:t>
      </w:r>
      <w:r w:rsidRPr="006558AD">
        <w:rPr>
          <w:rFonts w:ascii="Times New Roman" w:hAnsi="Times New Roman" w:cs="Times New Roman"/>
        </w:rPr>
        <w:t>. In most cases, the goal is to gather a large collection of unstructured, free-f</w:t>
      </w:r>
      <w:r>
        <w:rPr>
          <w:rFonts w:ascii="Times New Roman" w:hAnsi="Times New Roman" w:cs="Times New Roman"/>
        </w:rPr>
        <w:t>l</w:t>
      </w:r>
      <w:r w:rsidRPr="006558AD">
        <w:rPr>
          <w:rFonts w:ascii="Times New Roman" w:hAnsi="Times New Roman" w:cs="Times New Roman"/>
        </w:rPr>
        <w:t xml:space="preserve">owing text fragments or documents, which may or may not be annotated by a human expert. When machine-readable text is unavailable, such as when scanning text from PDFs, Optical Character Recognition (OCR) proves useful. Public </w:t>
      </w:r>
      <w:r w:rsidRPr="006558AD">
        <w:rPr>
          <w:rFonts w:ascii="Times New Roman" w:hAnsi="Times New Roman" w:cs="Times New Roman"/>
          <w:lang w:val="da-DK"/>
        </w:rPr>
        <w:t xml:space="preserve">datasets </w:t>
      </w:r>
      <w:r w:rsidRPr="006558AD">
        <w:rPr>
          <w:rFonts w:ascii="Times New Roman" w:hAnsi="Times New Roman" w:cs="Times New Roman"/>
        </w:rPr>
        <w:t>and text dumps are typically the f</w:t>
      </w:r>
      <w:r>
        <w:rPr>
          <w:rFonts w:ascii="Times New Roman" w:hAnsi="Times New Roman" w:cs="Times New Roman"/>
        </w:rPr>
        <w:t>i</w:t>
      </w:r>
      <w:r w:rsidRPr="006558AD">
        <w:rPr>
          <w:rFonts w:ascii="Times New Roman" w:hAnsi="Times New Roman" w:cs="Times New Roman"/>
        </w:rPr>
        <w:t xml:space="preserve">rst sources to explore for </w:t>
      </w:r>
      <w:r w:rsidRPr="006558AD">
        <w:rPr>
          <w:rFonts w:ascii="Times New Roman" w:hAnsi="Times New Roman" w:cs="Times New Roman"/>
          <w:i/>
          <w:iCs/>
        </w:rPr>
        <w:t xml:space="preserve">open-domain </w:t>
      </w:r>
      <w:r w:rsidRPr="006558AD">
        <w:rPr>
          <w:rFonts w:ascii="Times New Roman" w:hAnsi="Times New Roman" w:cs="Times New Roman"/>
        </w:rPr>
        <w:t>text documents.</w:t>
      </w:r>
    </w:p>
    <w:p w:rsidR="00977949" w:rsidRPr="006558AD"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 xml:space="preserve">Data Cleaning. </w:t>
      </w:r>
      <w:r w:rsidRPr="006558AD">
        <w:rPr>
          <w:rFonts w:ascii="Times New Roman" w:hAnsi="Times New Roman" w:cs="Times New Roman"/>
        </w:rPr>
        <w:t>Since most textual data is curated from the web, it typically requires cleaning before further processing. This is because the data might contain markup, special characters, personal information, poorly formatted tags, and other unwanted elements. By</w:t>
      </w:r>
      <w:r>
        <w:rPr>
          <w:rFonts w:ascii="Times New Roman" w:hAnsi="Times New Roman" w:cs="Times New Roman"/>
        </w:rPr>
        <w:t xml:space="preserve"> </w:t>
      </w:r>
      <w:r w:rsidRPr="006558AD">
        <w:rPr>
          <w:rFonts w:ascii="Times New Roman" w:hAnsi="Times New Roman" w:cs="Times New Roman"/>
        </w:rPr>
        <w:t xml:space="preserve">employing regular expressions, handling stray characters, and using dictionaries to correct </w:t>
      </w:r>
      <w:r>
        <w:rPr>
          <w:rFonts w:ascii="Times New Roman" w:hAnsi="Times New Roman" w:cs="Times New Roman"/>
        </w:rPr>
        <w:t>misspelt</w:t>
      </w:r>
      <w:r w:rsidRPr="006558AD">
        <w:rPr>
          <w:rFonts w:ascii="Times New Roman" w:hAnsi="Times New Roman" w:cs="Times New Roman"/>
        </w:rPr>
        <w:t xml:space="preserve"> words, we can ef</w:t>
      </w:r>
      <w:r>
        <w:rPr>
          <w:rFonts w:ascii="Times New Roman" w:hAnsi="Times New Roman" w:cs="Times New Roman"/>
        </w:rPr>
        <w:t>f</w:t>
      </w:r>
      <w:r w:rsidRPr="006558AD">
        <w:rPr>
          <w:rFonts w:ascii="Times New Roman" w:hAnsi="Times New Roman" w:cs="Times New Roman"/>
        </w:rPr>
        <w:t xml:space="preserve">ectively reduce </w:t>
      </w:r>
      <w:r w:rsidRPr="006558AD">
        <w:rPr>
          <w:rFonts w:ascii="Times New Roman" w:hAnsi="Times New Roman" w:cs="Times New Roman"/>
          <w:i/>
          <w:iCs/>
        </w:rPr>
        <w:t xml:space="preserve">noise </w:t>
      </w:r>
      <w:r w:rsidRPr="006558AD">
        <w:rPr>
          <w:rFonts w:ascii="Times New Roman" w:hAnsi="Times New Roman" w:cs="Times New Roman"/>
        </w:rPr>
        <w:t xml:space="preserve">and perform </w:t>
      </w:r>
      <w:r w:rsidRPr="006558AD">
        <w:rPr>
          <w:rFonts w:ascii="Times New Roman" w:hAnsi="Times New Roman" w:cs="Times New Roman"/>
          <w:i/>
          <w:iCs/>
        </w:rPr>
        <w:t>deduplication</w:t>
      </w:r>
      <w:r w:rsidRPr="006558AD">
        <w:rPr>
          <w:rFonts w:ascii="Times New Roman" w:hAnsi="Times New Roman" w:cs="Times New Roman"/>
        </w:rPr>
        <w:t>. Additionally, the data might be encoded in dif</w:t>
      </w:r>
      <w:r>
        <w:rPr>
          <w:rFonts w:ascii="Times New Roman" w:hAnsi="Times New Roman" w:cs="Times New Roman"/>
        </w:rPr>
        <w:t>f</w:t>
      </w:r>
      <w:r w:rsidRPr="006558AD">
        <w:rPr>
          <w:rFonts w:ascii="Times New Roman" w:hAnsi="Times New Roman" w:cs="Times New Roman"/>
        </w:rPr>
        <w:t>erent Unicode formats, so appropriate logic must be applied to address such encoding issues.</w:t>
      </w:r>
    </w:p>
    <w:p w:rsidR="00977949" w:rsidRPr="006558AD"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 xml:space="preserve">Pre-processing. </w:t>
      </w:r>
      <w:r w:rsidRPr="006558AD">
        <w:rPr>
          <w:rFonts w:ascii="Times New Roman" w:hAnsi="Times New Roman" w:cs="Times New Roman"/>
        </w:rPr>
        <w:t>This step involves breaking the text into smaller units and then normali</w:t>
      </w:r>
      <w:r>
        <w:rPr>
          <w:rFonts w:ascii="Times New Roman" w:hAnsi="Times New Roman" w:cs="Times New Roman"/>
        </w:rPr>
        <w:t>s</w:t>
      </w:r>
      <w:r w:rsidRPr="006558AD">
        <w:rPr>
          <w:rFonts w:ascii="Times New Roman" w:hAnsi="Times New Roman" w:cs="Times New Roman"/>
        </w:rPr>
        <w:t>ing it using techniques such as lowercasing, stop-word removal, stemming, and lemmati</w:t>
      </w:r>
      <w:r>
        <w:rPr>
          <w:rFonts w:ascii="Times New Roman" w:hAnsi="Times New Roman" w:cs="Times New Roman"/>
        </w:rPr>
        <w:t>s</w:t>
      </w:r>
      <w:r w:rsidRPr="006558AD">
        <w:rPr>
          <w:rFonts w:ascii="Times New Roman" w:hAnsi="Times New Roman" w:cs="Times New Roman"/>
        </w:rPr>
        <w:t>ation, which will be discussed in this chapter. In certain contexts, digits and punctuation may also be removed if they contribute little to the overall information. It</w:t>
      </w:r>
      <w:r>
        <w:rPr>
          <w:rFonts w:ascii="Times New Roman" w:hAnsi="Times New Roman" w:cs="Times New Roman"/>
        </w:rPr>
        <w:t xml:space="preserve"> i</w:t>
      </w:r>
      <w:r w:rsidRPr="006558AD">
        <w:rPr>
          <w:rFonts w:ascii="Times New Roman" w:hAnsi="Times New Roman" w:cs="Times New Roman"/>
        </w:rPr>
        <w:t>s crucial to note that there is no one-size-f</w:t>
      </w:r>
      <w:r>
        <w:rPr>
          <w:rFonts w:ascii="Times New Roman" w:hAnsi="Times New Roman" w:cs="Times New Roman"/>
        </w:rPr>
        <w:t>i</w:t>
      </w:r>
      <w:r w:rsidRPr="006558AD">
        <w:rPr>
          <w:rFonts w:ascii="Times New Roman" w:hAnsi="Times New Roman" w:cs="Times New Roman"/>
        </w:rPr>
        <w:t>ts-all preprocessing technique applicable to all NLP tasks.</w:t>
      </w:r>
    </w:p>
    <w:p w:rsidR="00977949" w:rsidRPr="006558AD"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 xml:space="preserve">Feature Engineering. </w:t>
      </w:r>
      <w:r w:rsidRPr="006558AD">
        <w:rPr>
          <w:rFonts w:ascii="Times New Roman" w:hAnsi="Times New Roman" w:cs="Times New Roman"/>
        </w:rPr>
        <w:t xml:space="preserve">Once the text has been preprocessed, we now need to represent the text in a way that a machine can understand. As machines reduce everything into numbers, we build a text representation by encoding it into a numeric vector. In NLP or deep learning, encoding can be considered as a mapping function that takes input in raw human-readable form (text, images, videos) and converts it into numerical vectors for computational methods to be applied to them. However, there can be multiple ways of performing encoding, depending on the task, the </w:t>
      </w:r>
      <w:r w:rsidRPr="006558AD">
        <w:rPr>
          <w:rFonts w:ascii="Times New Roman" w:hAnsi="Times New Roman" w:cs="Times New Roman"/>
          <w:lang w:val="da-DK"/>
        </w:rPr>
        <w:t xml:space="preserve">datasets, </w:t>
      </w:r>
      <w:r w:rsidRPr="006558AD">
        <w:rPr>
          <w:rFonts w:ascii="Times New Roman" w:hAnsi="Times New Roman" w:cs="Times New Roman"/>
        </w:rPr>
        <w:t>and the computational resources available at hand. This is where feature engineering helps. It helps us analy</w:t>
      </w:r>
      <w:r>
        <w:rPr>
          <w:rFonts w:ascii="Times New Roman" w:hAnsi="Times New Roman" w:cs="Times New Roman"/>
        </w:rPr>
        <w:t>s</w:t>
      </w:r>
      <w:r w:rsidRPr="006558AD">
        <w:rPr>
          <w:rFonts w:ascii="Times New Roman" w:hAnsi="Times New Roman" w:cs="Times New Roman"/>
        </w:rPr>
        <w:t xml:space="preserve">e the essential features and most informative parts of the input and only use those to encode the input so that we can encode maximum information in as little memory as possible. Encoding can be achieved by simple frequency-based heuristics such as one-hot encoding and bag-of-words representation. NLP practitioners these days </w:t>
      </w:r>
      <w:r w:rsidRPr="006558AD">
        <w:rPr>
          <w:rFonts w:ascii="Times New Roman" w:hAnsi="Times New Roman" w:cs="Times New Roman"/>
        </w:rPr>
        <w:lastRenderedPageBreak/>
        <w:t xml:space="preserve">use probabilistic, neural approaches to learn </w:t>
      </w:r>
      <w:r w:rsidRPr="006558AD">
        <w:rPr>
          <w:rFonts w:ascii="Times New Roman" w:hAnsi="Times New Roman" w:cs="Times New Roman"/>
          <w:i/>
          <w:iCs/>
        </w:rPr>
        <w:t>word embeddings</w:t>
      </w:r>
      <w:r w:rsidRPr="006558AD">
        <w:rPr>
          <w:rFonts w:ascii="Times New Roman" w:hAnsi="Times New Roman" w:cs="Times New Roman"/>
        </w:rPr>
        <w:t>, which are representations of words in the feature space. Parallel to encoding, decoding is a map function for converting numerical vectors into human-readable symbols (texts, pixels</w:t>
      </w:r>
      <w:r>
        <w:rPr>
          <w:rFonts w:ascii="Times New Roman" w:hAnsi="Times New Roman" w:cs="Times New Roman"/>
        </w:rPr>
        <w:t>, etc.</w:t>
      </w:r>
      <w:r w:rsidRPr="006558AD">
        <w:rPr>
          <w:rFonts w:ascii="Times New Roman" w:hAnsi="Times New Roman" w:cs="Times New Roman"/>
        </w:rPr>
        <w:t>).</w:t>
      </w:r>
    </w:p>
    <w:p w:rsidR="00977949" w:rsidRPr="006558AD"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 xml:space="preserve">Model Building. </w:t>
      </w:r>
      <w:r w:rsidRPr="006558AD">
        <w:rPr>
          <w:rFonts w:ascii="Times New Roman" w:hAnsi="Times New Roman" w:cs="Times New Roman"/>
        </w:rPr>
        <w:t xml:space="preserve">Once we have encoded the textual data, it can be passed to any machine learning or deep learning model to learn from the corpus. Irrespective of whether the task is one of NLU or </w:t>
      </w:r>
      <w:r w:rsidRPr="006558AD">
        <w:rPr>
          <w:rFonts w:ascii="Times New Roman" w:hAnsi="Times New Roman" w:cs="Times New Roman"/>
          <w:lang w:val="fi-FI"/>
        </w:rPr>
        <w:t xml:space="preserve">NLG, </w:t>
      </w:r>
      <w:r w:rsidRPr="006558AD">
        <w:rPr>
          <w:rFonts w:ascii="Times New Roman" w:hAnsi="Times New Roman" w:cs="Times New Roman"/>
        </w:rPr>
        <w:t xml:space="preserve">learning from textual data boils down to sequence </w:t>
      </w:r>
      <w:r>
        <w:rPr>
          <w:rFonts w:ascii="Times New Roman" w:hAnsi="Times New Roman" w:cs="Times New Roman"/>
        </w:rPr>
        <w:t>modelling</w:t>
      </w:r>
      <w:r w:rsidRPr="006558AD">
        <w:rPr>
          <w:rFonts w:ascii="Times New Roman" w:hAnsi="Times New Roman" w:cs="Times New Roman"/>
        </w:rPr>
        <w:t xml:space="preserve"> since text can always be represented as a sequence of words/phrases/characters. As NLP-based sequence models aim to learn the ‘hidden/latent language’ (in the vector space) from the input text, they are also called Language Models (LMs). For a long time, neural networks like Recurrent Neural Networks (RNN) </w:t>
      </w:r>
      <w:r w:rsidRPr="006558AD">
        <w:rPr>
          <w:rFonts w:ascii="Times New Roman" w:hAnsi="Times New Roman" w:cs="Times New Roman"/>
          <w:lang w:val="da-DK"/>
        </w:rPr>
        <w:t xml:space="preserve">(Elman 1990), </w:t>
      </w:r>
      <w:r w:rsidRPr="006558AD">
        <w:rPr>
          <w:rFonts w:ascii="Times New Roman" w:hAnsi="Times New Roman" w:cs="Times New Roman"/>
        </w:rPr>
        <w:t xml:space="preserve">Long Short-Term Memory (LSTM), and Gated Recurrent Units </w:t>
      </w:r>
      <w:r w:rsidRPr="006558AD">
        <w:rPr>
          <w:rFonts w:ascii="Times New Roman" w:hAnsi="Times New Roman" w:cs="Times New Roman"/>
          <w:lang w:val="da-DK"/>
        </w:rPr>
        <w:t xml:space="preserve">(GRU) </w:t>
      </w:r>
      <w:r w:rsidRPr="006558AD">
        <w:rPr>
          <w:rFonts w:ascii="Times New Roman" w:hAnsi="Times New Roman" w:cs="Times New Roman"/>
          <w:lang w:val="de-DE"/>
        </w:rPr>
        <w:t xml:space="preserve">(Gers </w:t>
      </w:r>
      <w:r w:rsidRPr="006558AD">
        <w:rPr>
          <w:rFonts w:ascii="Times New Roman" w:hAnsi="Times New Roman" w:cs="Times New Roman"/>
          <w:lang w:val="da-DK"/>
        </w:rPr>
        <w:t xml:space="preserve">et al. 2000; </w:t>
      </w:r>
      <w:r w:rsidRPr="006558AD">
        <w:rPr>
          <w:rFonts w:ascii="Times New Roman" w:hAnsi="Times New Roman" w:cs="Times New Roman"/>
        </w:rPr>
        <w:t xml:space="preserve">Tsujii 2021; Cho </w:t>
      </w:r>
      <w:r w:rsidRPr="006558AD">
        <w:rPr>
          <w:rFonts w:ascii="Times New Roman" w:hAnsi="Times New Roman" w:cs="Times New Roman"/>
          <w:lang w:val="da-DK"/>
        </w:rPr>
        <w:t xml:space="preserve">et al. 2014) </w:t>
      </w:r>
      <w:r w:rsidRPr="006558AD">
        <w:rPr>
          <w:rFonts w:ascii="Times New Roman" w:hAnsi="Times New Roman" w:cs="Times New Roman"/>
        </w:rPr>
        <w:t xml:space="preserve">showed incredible performance in </w:t>
      </w:r>
      <w:r>
        <w:rPr>
          <w:rFonts w:ascii="Times New Roman" w:hAnsi="Times New Roman" w:cs="Times New Roman"/>
        </w:rPr>
        <w:t>modelling</w:t>
      </w:r>
      <w:r w:rsidRPr="006558AD">
        <w:rPr>
          <w:rFonts w:ascii="Times New Roman" w:hAnsi="Times New Roman" w:cs="Times New Roman"/>
        </w:rPr>
        <w:t xml:space="preserve"> sequential data, like text. However, with the introduction of </w:t>
      </w:r>
      <w:r>
        <w:rPr>
          <w:rFonts w:ascii="Times New Roman" w:hAnsi="Times New Roman" w:cs="Times New Roman"/>
        </w:rPr>
        <w:t>t</w:t>
      </w:r>
      <w:r w:rsidRPr="006558AD">
        <w:rPr>
          <w:rFonts w:ascii="Times New Roman" w:hAnsi="Times New Roman" w:cs="Times New Roman"/>
        </w:rPr>
        <w:t xml:space="preserve">ransformers in 2017 (Vaswani </w:t>
      </w:r>
      <w:r w:rsidRPr="006558AD">
        <w:rPr>
          <w:rFonts w:ascii="Times New Roman" w:hAnsi="Times New Roman" w:cs="Times New Roman"/>
          <w:lang w:val="da-DK"/>
        </w:rPr>
        <w:t xml:space="preserve">et al. 2017), </w:t>
      </w:r>
      <w:r w:rsidRPr="006558AD">
        <w:rPr>
          <w:rFonts w:ascii="Times New Roman" w:hAnsi="Times New Roman" w:cs="Times New Roman"/>
        </w:rPr>
        <w:t>there has been a signif</w:t>
      </w:r>
      <w:r>
        <w:rPr>
          <w:rFonts w:ascii="Times New Roman" w:hAnsi="Times New Roman" w:cs="Times New Roman"/>
        </w:rPr>
        <w:t>i</w:t>
      </w:r>
      <w:r w:rsidRPr="006558AD">
        <w:rPr>
          <w:rFonts w:ascii="Times New Roman" w:hAnsi="Times New Roman" w:cs="Times New Roman"/>
        </w:rPr>
        <w:t xml:space="preserve">cant leap in the length and complexity of the textual data that can be </w:t>
      </w:r>
      <w:r>
        <w:rPr>
          <w:rFonts w:ascii="Times New Roman" w:hAnsi="Times New Roman" w:cs="Times New Roman"/>
        </w:rPr>
        <w:t>modelled</w:t>
      </w:r>
      <w:r w:rsidRPr="006558AD">
        <w:rPr>
          <w:rFonts w:ascii="Times New Roman" w:hAnsi="Times New Roman" w:cs="Times New Roman"/>
        </w:rPr>
        <w:t>, with transformers becoming the de facto standard in today’s NLP. In the coming chapters, we will introduce dif</w:t>
      </w:r>
      <w:r>
        <w:rPr>
          <w:rFonts w:ascii="Times New Roman" w:hAnsi="Times New Roman" w:cs="Times New Roman"/>
        </w:rPr>
        <w:t>f</w:t>
      </w:r>
      <w:r w:rsidRPr="006558AD">
        <w:rPr>
          <w:rFonts w:ascii="Times New Roman" w:hAnsi="Times New Roman" w:cs="Times New Roman"/>
        </w:rPr>
        <w:t>erent language models along with the fundamental concepts on which LMs are built.</w:t>
      </w:r>
    </w:p>
    <w:p w:rsidR="00977949" w:rsidRPr="006558AD"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 xml:space="preserve">Evaluation. </w:t>
      </w:r>
      <w:r w:rsidRPr="006558AD">
        <w:rPr>
          <w:rFonts w:ascii="Times New Roman" w:hAnsi="Times New Roman" w:cs="Times New Roman"/>
        </w:rPr>
        <w:t>Once the model is designed, we must assess how ‘good’ a language model is. While classif</w:t>
      </w:r>
      <w:r>
        <w:rPr>
          <w:rFonts w:ascii="Times New Roman" w:hAnsi="Times New Roman" w:cs="Times New Roman"/>
        </w:rPr>
        <w:t>i</w:t>
      </w:r>
      <w:r w:rsidRPr="006558AD">
        <w:rPr>
          <w:rFonts w:ascii="Times New Roman" w:hAnsi="Times New Roman" w:cs="Times New Roman"/>
        </w:rPr>
        <w:t>cation tasks can be evaluated using existing accuracy and F1-score (macro/micro), newer metrics need to be devised for tasks that involve generating text.</w:t>
      </w:r>
      <w:r>
        <w:rPr>
          <w:rFonts w:ascii="Times New Roman" w:hAnsi="Times New Roman" w:cs="Times New Roman"/>
        </w:rPr>
        <w:t xml:space="preserve"> </w:t>
      </w:r>
      <w:r w:rsidRPr="006558AD">
        <w:rPr>
          <w:rFonts w:ascii="Times New Roman" w:hAnsi="Times New Roman" w:cs="Times New Roman"/>
        </w:rPr>
        <w:t>For machine</w:t>
      </w:r>
      <w:r>
        <w:rPr>
          <w:rFonts w:ascii="Times New Roman" w:hAnsi="Times New Roman" w:cs="Times New Roman"/>
        </w:rPr>
        <w:t xml:space="preserve"> </w:t>
      </w:r>
      <w:r w:rsidRPr="006558AD">
        <w:rPr>
          <w:rFonts w:ascii="Times New Roman" w:hAnsi="Times New Roman" w:cs="Times New Roman"/>
        </w:rPr>
        <w:t xml:space="preserve">translation and </w:t>
      </w:r>
      <w:r>
        <w:rPr>
          <w:rFonts w:ascii="Times New Roman" w:hAnsi="Times New Roman" w:cs="Times New Roman"/>
        </w:rPr>
        <w:t>summarisation</w:t>
      </w:r>
      <w:r w:rsidRPr="006558AD">
        <w:rPr>
          <w:rFonts w:ascii="Times New Roman" w:hAnsi="Times New Roman" w:cs="Times New Roman"/>
        </w:rPr>
        <w:t xml:space="preserve"> tasks, we typically use Bilingual Evaluation Understudy (BLEU) and Recall-Oriented Understudy for </w:t>
      </w:r>
      <w:r w:rsidRPr="006558AD">
        <w:rPr>
          <w:rFonts w:ascii="Times New Roman" w:hAnsi="Times New Roman" w:cs="Times New Roman"/>
          <w:lang w:val="da-DK"/>
        </w:rPr>
        <w:t xml:space="preserve">Gisting </w:t>
      </w:r>
      <w:r w:rsidRPr="006558AD">
        <w:rPr>
          <w:rFonts w:ascii="Times New Roman" w:hAnsi="Times New Roman" w:cs="Times New Roman"/>
        </w:rPr>
        <w:t xml:space="preserve">Evaluation (ROUGE) scores, which capture the lexical and syntactic overlap between the expected and predicted text. Meanwhile, newer semantic measures like </w:t>
      </w:r>
      <w:r w:rsidRPr="006558AD">
        <w:rPr>
          <w:rFonts w:ascii="Times New Roman" w:hAnsi="Times New Roman" w:cs="Times New Roman"/>
          <w:lang w:val="da-DK"/>
        </w:rPr>
        <w:t xml:space="preserve">BERTScore </w:t>
      </w:r>
      <w:r w:rsidRPr="006558AD">
        <w:rPr>
          <w:rFonts w:ascii="Times New Roman" w:hAnsi="Times New Roman" w:cs="Times New Roman"/>
        </w:rPr>
        <w:t xml:space="preserve">have also been designed. When comparing two LMs themselves, we can employ entropy-based measures like perplexity. We introduce these </w:t>
      </w:r>
      <w:r w:rsidRPr="006558AD">
        <w:rPr>
          <w:rFonts w:ascii="Times New Roman" w:hAnsi="Times New Roman" w:cs="Times New Roman"/>
          <w:lang w:val="nb-NO"/>
        </w:rPr>
        <w:t xml:space="preserve">LM </w:t>
      </w:r>
      <w:r w:rsidRPr="006558AD">
        <w:rPr>
          <w:rFonts w:ascii="Times New Roman" w:hAnsi="Times New Roman" w:cs="Times New Roman"/>
        </w:rPr>
        <w:t>evaluation metrics in Chapter 4.</w:t>
      </w:r>
    </w:p>
    <w:p w:rsidR="00977949" w:rsidRDefault="00977949" w:rsidP="00977949">
      <w:pPr>
        <w:shd w:val="clear" w:color="auto" w:fill="FFFFFF"/>
        <w:jc w:val="both"/>
        <w:rPr>
          <w:rFonts w:ascii="Times New Roman" w:hAnsi="Times New Roman" w:cs="Times New Roman"/>
        </w:rPr>
      </w:pPr>
    </w:p>
    <w:tbl>
      <w:tblPr>
        <w:tblW w:w="0" w:type="auto"/>
        <w:jc w:val="center"/>
        <w:tblBorders>
          <w:top w:val="single" w:sz="4" w:space="0" w:color="auto"/>
          <w:bottom w:val="single" w:sz="4" w:space="0" w:color="auto"/>
        </w:tblBorders>
        <w:tblLook w:val="04A0"/>
      </w:tblPr>
      <w:tblGrid>
        <w:gridCol w:w="2166"/>
        <w:gridCol w:w="5071"/>
      </w:tblGrid>
      <w:tr w:rsidR="00977949" w:rsidRPr="00C66B35" w:rsidTr="006E42E0">
        <w:trPr>
          <w:jc w:val="center"/>
        </w:trPr>
        <w:tc>
          <w:tcPr>
            <w:tcW w:w="2166" w:type="dxa"/>
            <w:tcBorders>
              <w:top w:val="single" w:sz="4" w:space="0" w:color="auto"/>
              <w:bottom w:val="single" w:sz="4" w:space="0" w:color="auto"/>
            </w:tcBorders>
          </w:tcPr>
          <w:p w:rsidR="00977949" w:rsidRPr="00C66B35" w:rsidRDefault="00977949" w:rsidP="006E42E0">
            <w:pPr>
              <w:jc w:val="both"/>
              <w:rPr>
                <w:rFonts w:ascii="Times New Roman" w:hAnsi="Times New Roman" w:cs="Times New Roman"/>
              </w:rPr>
            </w:pPr>
            <w:r w:rsidRPr="00C66B35">
              <w:rPr>
                <w:rFonts w:ascii="Times New Roman" w:hAnsi="Times New Roman" w:cs="Times New Roman"/>
                <w:b/>
                <w:bCs/>
              </w:rPr>
              <w:t xml:space="preserve">Information </w:t>
            </w:r>
          </w:p>
        </w:tc>
        <w:tc>
          <w:tcPr>
            <w:tcW w:w="5071" w:type="dxa"/>
            <w:tcBorders>
              <w:top w:val="single" w:sz="4" w:space="0" w:color="auto"/>
              <w:bottom w:val="single" w:sz="4" w:space="0" w:color="auto"/>
            </w:tcBorders>
          </w:tcPr>
          <w:p w:rsidR="00977949" w:rsidRPr="00C66B35" w:rsidRDefault="00977949" w:rsidP="006E42E0">
            <w:pPr>
              <w:jc w:val="both"/>
              <w:rPr>
                <w:rFonts w:ascii="Times New Roman" w:hAnsi="Times New Roman" w:cs="Times New Roman"/>
              </w:rPr>
            </w:pPr>
            <w:r w:rsidRPr="00650249">
              <w:rPr>
                <w:rFonts w:ascii="Times New Roman" w:hAnsi="Times New Roman" w:cs="Times New Roman"/>
                <w:b/>
                <w:bCs/>
              </w:rPr>
              <w:t>Meaning</w:t>
            </w:r>
          </w:p>
        </w:tc>
      </w:tr>
      <w:tr w:rsidR="00977949" w:rsidRPr="00C66B35" w:rsidTr="006E42E0">
        <w:trPr>
          <w:jc w:val="center"/>
        </w:trPr>
        <w:tc>
          <w:tcPr>
            <w:tcW w:w="2166" w:type="dxa"/>
            <w:tcBorders>
              <w:top w:val="single" w:sz="4" w:space="0" w:color="auto"/>
            </w:tcBorders>
          </w:tcPr>
          <w:p w:rsidR="00977949" w:rsidRPr="00C66B35" w:rsidRDefault="00977949" w:rsidP="006E42E0">
            <w:pPr>
              <w:jc w:val="both"/>
              <w:rPr>
                <w:rFonts w:ascii="Times New Roman" w:hAnsi="Times New Roman" w:cs="Times New Roman"/>
              </w:rPr>
            </w:pPr>
            <w:r w:rsidRPr="00C66B35">
              <w:rPr>
                <w:rFonts w:ascii="Times New Roman" w:hAnsi="Times New Roman" w:cs="Times New Roman"/>
              </w:rPr>
              <w:t>Phonetic</w:t>
            </w:r>
          </w:p>
        </w:tc>
        <w:tc>
          <w:tcPr>
            <w:tcW w:w="5071" w:type="dxa"/>
            <w:tcBorders>
              <w:top w:val="single" w:sz="4" w:space="0" w:color="auto"/>
            </w:tcBorders>
          </w:tcPr>
          <w:p w:rsidR="00977949" w:rsidRPr="00C66B35" w:rsidRDefault="00977949" w:rsidP="006E42E0">
            <w:pPr>
              <w:jc w:val="both"/>
              <w:rPr>
                <w:rFonts w:ascii="Times New Roman" w:hAnsi="Times New Roman" w:cs="Times New Roman"/>
              </w:rPr>
            </w:pPr>
            <w:r>
              <w:rPr>
                <w:rFonts w:ascii="Times New Roman" w:hAnsi="Times New Roman" w:cs="Times New Roman"/>
              </w:rPr>
              <w:t>H</w:t>
            </w:r>
            <w:r w:rsidRPr="00C66B35">
              <w:rPr>
                <w:rFonts w:ascii="Times New Roman" w:hAnsi="Times New Roman" w:cs="Times New Roman"/>
              </w:rPr>
              <w:t>ow a word is expressed vocally with a certain sound</w:t>
            </w:r>
            <w:r>
              <w:rPr>
                <w:rFonts w:ascii="Times New Roman" w:hAnsi="Times New Roman" w:cs="Times New Roman"/>
              </w:rPr>
              <w:t>.</w:t>
            </w:r>
          </w:p>
        </w:tc>
      </w:tr>
      <w:tr w:rsidR="00977949" w:rsidRPr="00C66B35" w:rsidTr="006E42E0">
        <w:trPr>
          <w:jc w:val="center"/>
        </w:trPr>
        <w:tc>
          <w:tcPr>
            <w:tcW w:w="2166" w:type="dxa"/>
          </w:tcPr>
          <w:p w:rsidR="00977949" w:rsidRPr="00C66B35" w:rsidRDefault="00977949" w:rsidP="006E42E0">
            <w:pPr>
              <w:jc w:val="both"/>
              <w:rPr>
                <w:rFonts w:ascii="Times New Roman" w:hAnsi="Times New Roman" w:cs="Times New Roman"/>
              </w:rPr>
            </w:pPr>
            <w:r w:rsidRPr="00C66B35">
              <w:rPr>
                <w:rFonts w:ascii="Times New Roman" w:hAnsi="Times New Roman" w:cs="Times New Roman"/>
              </w:rPr>
              <w:t>Structural</w:t>
            </w:r>
          </w:p>
        </w:tc>
        <w:tc>
          <w:tcPr>
            <w:tcW w:w="5071" w:type="dxa"/>
          </w:tcPr>
          <w:p w:rsidR="00977949" w:rsidRPr="00C66B35" w:rsidRDefault="00977949" w:rsidP="006E42E0">
            <w:pPr>
              <w:jc w:val="both"/>
              <w:rPr>
                <w:rFonts w:ascii="Times New Roman" w:hAnsi="Times New Roman" w:cs="Times New Roman"/>
              </w:rPr>
            </w:pPr>
            <w:r>
              <w:rPr>
                <w:rFonts w:ascii="Times New Roman" w:hAnsi="Times New Roman" w:cs="Times New Roman"/>
              </w:rPr>
              <w:t>H</w:t>
            </w:r>
            <w:r w:rsidRPr="00C66B35">
              <w:rPr>
                <w:rFonts w:ascii="Times New Roman" w:hAnsi="Times New Roman" w:cs="Times New Roman"/>
              </w:rPr>
              <w:t>ow a word is composed of different linguistic components</w:t>
            </w:r>
            <w:r>
              <w:rPr>
                <w:rFonts w:ascii="Times New Roman" w:hAnsi="Times New Roman" w:cs="Times New Roman"/>
              </w:rPr>
              <w:t>.</w:t>
            </w:r>
          </w:p>
        </w:tc>
      </w:tr>
      <w:tr w:rsidR="00977949" w:rsidRPr="00C66B35" w:rsidTr="006E42E0">
        <w:trPr>
          <w:jc w:val="center"/>
        </w:trPr>
        <w:tc>
          <w:tcPr>
            <w:tcW w:w="2166" w:type="dxa"/>
          </w:tcPr>
          <w:p w:rsidR="00977949" w:rsidRPr="00C66B35" w:rsidRDefault="00977949" w:rsidP="006E42E0">
            <w:pPr>
              <w:jc w:val="both"/>
              <w:rPr>
                <w:rFonts w:ascii="Times New Roman" w:hAnsi="Times New Roman" w:cs="Times New Roman"/>
              </w:rPr>
            </w:pPr>
            <w:r w:rsidRPr="00C66B35">
              <w:rPr>
                <w:rFonts w:ascii="Times New Roman" w:hAnsi="Times New Roman" w:cs="Times New Roman"/>
              </w:rPr>
              <w:t>Syntactic</w:t>
            </w:r>
          </w:p>
        </w:tc>
        <w:tc>
          <w:tcPr>
            <w:tcW w:w="5071" w:type="dxa"/>
          </w:tcPr>
          <w:p w:rsidR="00977949" w:rsidRPr="00C66B35" w:rsidRDefault="00977949" w:rsidP="006E42E0">
            <w:pPr>
              <w:jc w:val="both"/>
              <w:rPr>
                <w:rFonts w:ascii="Times New Roman" w:hAnsi="Times New Roman" w:cs="Times New Roman"/>
              </w:rPr>
            </w:pPr>
            <w:r>
              <w:rPr>
                <w:rFonts w:ascii="Times New Roman" w:hAnsi="Times New Roman" w:cs="Times New Roman"/>
              </w:rPr>
              <w:t>H</w:t>
            </w:r>
            <w:r w:rsidRPr="00C66B35">
              <w:rPr>
                <w:rFonts w:ascii="Times New Roman" w:hAnsi="Times New Roman" w:cs="Times New Roman"/>
              </w:rPr>
              <w:t>ow a word fits into the overall structure of a sentence</w:t>
            </w:r>
          </w:p>
        </w:tc>
      </w:tr>
      <w:tr w:rsidR="00977949" w:rsidRPr="00C66B35" w:rsidTr="006E42E0">
        <w:trPr>
          <w:jc w:val="center"/>
        </w:trPr>
        <w:tc>
          <w:tcPr>
            <w:tcW w:w="2166" w:type="dxa"/>
          </w:tcPr>
          <w:p w:rsidR="00977949" w:rsidRPr="00C66B35" w:rsidRDefault="00977949" w:rsidP="006E42E0">
            <w:pPr>
              <w:jc w:val="both"/>
              <w:rPr>
                <w:rFonts w:ascii="Times New Roman" w:hAnsi="Times New Roman" w:cs="Times New Roman"/>
              </w:rPr>
            </w:pPr>
            <w:r w:rsidRPr="00C66B35">
              <w:rPr>
                <w:rFonts w:ascii="Times New Roman" w:hAnsi="Times New Roman" w:cs="Times New Roman"/>
              </w:rPr>
              <w:t>Semantic</w:t>
            </w:r>
          </w:p>
        </w:tc>
        <w:tc>
          <w:tcPr>
            <w:tcW w:w="5071" w:type="dxa"/>
          </w:tcPr>
          <w:p w:rsidR="00977949" w:rsidRPr="00C66B35" w:rsidRDefault="00977949" w:rsidP="006E42E0">
            <w:pPr>
              <w:jc w:val="both"/>
              <w:rPr>
                <w:rFonts w:ascii="Times New Roman" w:hAnsi="Times New Roman" w:cs="Times New Roman"/>
              </w:rPr>
            </w:pPr>
            <w:r>
              <w:rPr>
                <w:rFonts w:ascii="Times New Roman" w:hAnsi="Times New Roman" w:cs="Times New Roman"/>
              </w:rPr>
              <w:t>W</w:t>
            </w:r>
            <w:r w:rsidRPr="00C66B35">
              <w:rPr>
                <w:rFonts w:ascii="Times New Roman" w:hAnsi="Times New Roman" w:cs="Times New Roman"/>
              </w:rPr>
              <w:t>hat is the meaning of a word in some particular context</w:t>
            </w:r>
            <w:r>
              <w:rPr>
                <w:rFonts w:ascii="Times New Roman" w:hAnsi="Times New Roman" w:cs="Times New Roman"/>
              </w:rPr>
              <w:t>?</w:t>
            </w:r>
          </w:p>
        </w:tc>
      </w:tr>
      <w:tr w:rsidR="00977949" w:rsidRPr="00C66B35" w:rsidTr="006E42E0">
        <w:trPr>
          <w:jc w:val="center"/>
        </w:trPr>
        <w:tc>
          <w:tcPr>
            <w:tcW w:w="2166" w:type="dxa"/>
          </w:tcPr>
          <w:p w:rsidR="00977949" w:rsidRPr="00C66B35" w:rsidRDefault="00977949" w:rsidP="006E42E0">
            <w:pPr>
              <w:jc w:val="both"/>
              <w:rPr>
                <w:rFonts w:ascii="Times New Roman" w:hAnsi="Times New Roman" w:cs="Times New Roman"/>
              </w:rPr>
            </w:pPr>
            <w:r w:rsidRPr="00C66B35">
              <w:rPr>
                <w:rFonts w:ascii="Times New Roman" w:hAnsi="Times New Roman" w:cs="Times New Roman"/>
              </w:rPr>
              <w:t>Pragmatic</w:t>
            </w:r>
          </w:p>
        </w:tc>
        <w:tc>
          <w:tcPr>
            <w:tcW w:w="5071" w:type="dxa"/>
          </w:tcPr>
          <w:p w:rsidR="00977949" w:rsidRPr="00C66B35" w:rsidRDefault="00977949" w:rsidP="006E42E0">
            <w:pPr>
              <w:jc w:val="both"/>
              <w:rPr>
                <w:rFonts w:ascii="Times New Roman" w:hAnsi="Times New Roman" w:cs="Times New Roman"/>
              </w:rPr>
            </w:pPr>
            <w:r>
              <w:rPr>
                <w:rFonts w:ascii="Times New Roman" w:hAnsi="Times New Roman" w:cs="Times New Roman"/>
              </w:rPr>
              <w:t>H</w:t>
            </w:r>
            <w:r w:rsidRPr="00C66B35">
              <w:rPr>
                <w:rFonts w:ascii="Times New Roman" w:hAnsi="Times New Roman" w:cs="Times New Roman"/>
              </w:rPr>
              <w:t>ow a word is used in a discourse or conversation</w:t>
            </w:r>
            <w:r>
              <w:rPr>
                <w:rFonts w:ascii="Times New Roman" w:hAnsi="Times New Roman" w:cs="Times New Roman"/>
              </w:rPr>
              <w:t>.</w:t>
            </w:r>
          </w:p>
        </w:tc>
      </w:tr>
    </w:tbl>
    <w:p w:rsidR="00977949"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center"/>
        <w:rPr>
          <w:rFonts w:ascii="Times New Roman" w:hAnsi="Times New Roman" w:cs="Times New Roman"/>
        </w:rPr>
      </w:pPr>
      <w:r w:rsidRPr="00BD5F05">
        <w:rPr>
          <w:rFonts w:ascii="Times New Roman" w:hAnsi="Times New Roman" w:cs="Times New Roman"/>
          <w:highlight w:val="cyan"/>
        </w:rPr>
        <w:lastRenderedPageBreak/>
        <w:t>Table 2.1: Different kinds of information that can be derived from a word</w:t>
      </w:r>
      <w:r>
        <w:rPr>
          <w:rFonts w:ascii="Times New Roman" w:hAnsi="Times New Roman" w:cs="Times New Roman"/>
        </w:rPr>
        <w:t>.</w:t>
      </w:r>
    </w:p>
    <w:p w:rsidR="00977949" w:rsidRDefault="00977949" w:rsidP="00977949">
      <w:pPr>
        <w:shd w:val="clear" w:color="auto" w:fill="FFFFFF"/>
        <w:jc w:val="center"/>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bookmarkStart w:id="3" w:name="bookmark6"/>
      <w:r w:rsidRPr="006558AD">
        <w:rPr>
          <w:rFonts w:ascii="Times New Roman" w:hAnsi="Times New Roman" w:cs="Times New Roman"/>
          <w:b/>
          <w:bCs/>
        </w:rPr>
        <w:t>D</w:t>
      </w:r>
      <w:bookmarkEnd w:id="3"/>
      <w:r w:rsidRPr="006558AD">
        <w:rPr>
          <w:rFonts w:ascii="Times New Roman" w:hAnsi="Times New Roman" w:cs="Times New Roman"/>
          <w:b/>
          <w:bCs/>
        </w:rPr>
        <w:t xml:space="preserve">eployment. </w:t>
      </w:r>
      <w:r w:rsidRPr="006558AD">
        <w:rPr>
          <w:rFonts w:ascii="Times New Roman" w:hAnsi="Times New Roman" w:cs="Times New Roman"/>
        </w:rPr>
        <w:t xml:space="preserve">Transforming a trained model </w:t>
      </w:r>
      <w:r>
        <w:rPr>
          <w:rFonts w:ascii="Times New Roman" w:hAnsi="Times New Roman" w:cs="Times New Roman"/>
        </w:rPr>
        <w:t>in</w:t>
      </w:r>
      <w:r w:rsidRPr="006558AD">
        <w:rPr>
          <w:rFonts w:ascii="Times New Roman" w:hAnsi="Times New Roman" w:cs="Times New Roman"/>
        </w:rPr>
        <w:t xml:space="preserve">to a functional component of a software system in any neural pipeline requires exporting the model and specifying the environment (libraries and versions), </w:t>
      </w:r>
      <w:r w:rsidRPr="006558AD">
        <w:rPr>
          <w:rFonts w:ascii="Times New Roman" w:hAnsi="Times New Roman" w:cs="Times New Roman"/>
          <w:lang w:val="de-DE"/>
        </w:rPr>
        <w:t xml:space="preserve">hyperparameters </w:t>
      </w:r>
      <w:r w:rsidRPr="006558AD">
        <w:rPr>
          <w:rFonts w:ascii="Times New Roman" w:hAnsi="Times New Roman" w:cs="Times New Roman"/>
        </w:rPr>
        <w:t xml:space="preserve">(for the model), and the model itself. Language models are often published on open-source forums like the </w:t>
      </w:r>
      <w:r w:rsidRPr="006558AD">
        <w:rPr>
          <w:rFonts w:ascii="Times New Roman" w:hAnsi="Times New Roman" w:cs="Times New Roman"/>
          <w:i/>
          <w:iCs/>
        </w:rPr>
        <w:t xml:space="preserve">Hugging Face </w:t>
      </w:r>
      <w:r w:rsidRPr="006558AD">
        <w:rPr>
          <w:rFonts w:ascii="Times New Roman" w:hAnsi="Times New Roman" w:cs="Times New Roman"/>
        </w:rPr>
        <w:t>platform</w:t>
      </w:r>
      <w:r>
        <w:rPr>
          <w:rStyle w:val="FootnoteReference"/>
          <w:rFonts w:ascii="Times New Roman" w:hAnsi="Times New Roman" w:cs="Times New Roman"/>
        </w:rPr>
        <w:footnoteReference w:id="3"/>
      </w:r>
      <w:r w:rsidRPr="006558AD">
        <w:rPr>
          <w:rFonts w:ascii="Times New Roman" w:hAnsi="Times New Roman" w:cs="Times New Roman"/>
        </w:rPr>
        <w:t xml:space="preserve">. When a model has to be made available as a service for </w:t>
      </w:r>
      <w:r w:rsidRPr="006558AD">
        <w:rPr>
          <w:rFonts w:ascii="Times New Roman" w:hAnsi="Times New Roman" w:cs="Times New Roman"/>
          <w:i/>
          <w:iCs/>
        </w:rPr>
        <w:t>inference</w:t>
      </w:r>
      <w:r w:rsidRPr="006558AD">
        <w:rPr>
          <w:rFonts w:ascii="Times New Roman" w:hAnsi="Times New Roman" w:cs="Times New Roman"/>
        </w:rPr>
        <w:t xml:space="preserve">, robust monitoring also needs to be set to ensure performance and </w:t>
      </w:r>
      <w:r w:rsidRPr="006558AD">
        <w:rPr>
          <w:rFonts w:ascii="Times New Roman" w:hAnsi="Times New Roman" w:cs="Times New Roman"/>
          <w:i/>
          <w:iCs/>
        </w:rPr>
        <w:t xml:space="preserve">model safety </w:t>
      </w:r>
      <w:r w:rsidRPr="006558AD">
        <w:rPr>
          <w:rFonts w:ascii="Times New Roman" w:hAnsi="Times New Roman" w:cs="Times New Roman"/>
        </w:rPr>
        <w:t>at scale, apart from an optimi</w:t>
      </w:r>
      <w:r>
        <w:rPr>
          <w:rFonts w:ascii="Times New Roman" w:hAnsi="Times New Roman" w:cs="Times New Roman"/>
        </w:rPr>
        <w:t>s</w:t>
      </w:r>
      <w:r w:rsidRPr="006558AD">
        <w:rPr>
          <w:rFonts w:ascii="Times New Roman" w:hAnsi="Times New Roman" w:cs="Times New Roman"/>
        </w:rPr>
        <w:t>ed input pre-processing pipeline, as discussed above. In many production systems, a feedback loop is also implemented to improve the model over time.</w:t>
      </w:r>
    </w:p>
    <w:p w:rsidR="00977949" w:rsidRDefault="00977949" w:rsidP="00977949">
      <w:pPr>
        <w:shd w:val="clear" w:color="auto" w:fill="FFFFFF"/>
        <w:jc w:val="both"/>
        <w:rPr>
          <w:rFonts w:ascii="Times New Roman" w:hAnsi="Times New Roman" w:cs="Times New Roman"/>
          <w:b/>
          <w:b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2.3</w:t>
      </w:r>
      <w:r>
        <w:rPr>
          <w:rFonts w:ascii="Times New Roman" w:hAnsi="Times New Roman" w:cs="Times New Roman"/>
          <w:b/>
          <w:bCs/>
        </w:rPr>
        <w:t xml:space="preserve"> </w:t>
      </w:r>
      <w:r w:rsidRPr="006558AD">
        <w:rPr>
          <w:rFonts w:ascii="Times New Roman" w:hAnsi="Times New Roman" w:cs="Times New Roman"/>
          <w:b/>
          <w:bCs/>
        </w:rPr>
        <w:t>Morphology</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Dif</w:t>
      </w:r>
      <w:r>
        <w:rPr>
          <w:rFonts w:ascii="Times New Roman" w:hAnsi="Times New Roman" w:cs="Times New Roman"/>
        </w:rPr>
        <w:t>f</w:t>
      </w:r>
      <w:r w:rsidRPr="006558AD">
        <w:rPr>
          <w:rFonts w:ascii="Times New Roman" w:hAnsi="Times New Roman" w:cs="Times New Roman"/>
        </w:rPr>
        <w:t>erent forms of information involved in the processing language are listed in Table 2.1. In this chapter, we will focus on structural, syntactic, and semantic information processing.</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Before we delve into computational methods of developing language models, it is imperative to examine the most fundamental units of linguistic structure – the </w:t>
      </w:r>
      <w:r w:rsidRPr="006558AD">
        <w:rPr>
          <w:rFonts w:ascii="Times New Roman" w:hAnsi="Times New Roman" w:cs="Times New Roman"/>
          <w:i/>
          <w:iCs/>
        </w:rPr>
        <w:t>word</w:t>
      </w:r>
      <w:r w:rsidRPr="006558AD">
        <w:rPr>
          <w:rFonts w:ascii="Times New Roman" w:hAnsi="Times New Roman" w:cs="Times New Roman"/>
        </w:rPr>
        <w:t>. Words play an integral role in our ability to use language to express our emotions and creativity, originating from the fundamental question: what do we know when we know a word?</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The formal study of the internal structure of words and the relationship among words is called </w:t>
      </w:r>
      <w:r w:rsidRPr="006558AD">
        <w:rPr>
          <w:rFonts w:ascii="Times New Roman" w:hAnsi="Times New Roman" w:cs="Times New Roman"/>
          <w:i/>
          <w:iCs/>
        </w:rPr>
        <w:t>morphology</w:t>
      </w:r>
      <w:r w:rsidRPr="006558AD">
        <w:rPr>
          <w:rFonts w:ascii="Times New Roman" w:hAnsi="Times New Roman" w:cs="Times New Roman"/>
        </w:rPr>
        <w:t xml:space="preserve">. The term itself is derived from the Greek word </w:t>
      </w:r>
      <w:r w:rsidRPr="006558AD">
        <w:rPr>
          <w:rFonts w:ascii="Times New Roman" w:hAnsi="Times New Roman" w:cs="Times New Roman"/>
          <w:i/>
          <w:iCs/>
        </w:rPr>
        <w:t>morphe</w:t>
      </w:r>
      <w:r w:rsidRPr="006558AD">
        <w:rPr>
          <w:rFonts w:ascii="Times New Roman" w:hAnsi="Times New Roman" w:cs="Times New Roman"/>
        </w:rPr>
        <w:t xml:space="preserve">, meaning ‘form’, and </w:t>
      </w:r>
      <w:r w:rsidRPr="006558AD">
        <w:rPr>
          <w:rFonts w:ascii="Times New Roman" w:hAnsi="Times New Roman" w:cs="Times New Roman"/>
          <w:i/>
          <w:iCs/>
        </w:rPr>
        <w:t>ology</w:t>
      </w:r>
      <w:r w:rsidRPr="006558AD">
        <w:rPr>
          <w:rFonts w:ascii="Times New Roman" w:hAnsi="Times New Roman" w:cs="Times New Roman"/>
        </w:rPr>
        <w:t>, meaning ‘the branch of knowledge’</w:t>
      </w:r>
      <w:r>
        <w:rPr>
          <w:rFonts w:ascii="Times New Roman" w:hAnsi="Times New Roman" w:cs="Times New Roman"/>
        </w:rPr>
        <w:t>.</w:t>
      </w:r>
      <w:r w:rsidRPr="006558AD">
        <w:rPr>
          <w:rFonts w:ascii="Times New Roman" w:hAnsi="Times New Roman" w:cs="Times New Roman"/>
        </w:rPr>
        <w:t xml:space="preserve"> Morphology also refers to our internal grammatical knowledge concerning the words and how their usage change based on language, geography, context, and time. Languages like Hindi, Turkish, and Hungarian are considered </w:t>
      </w:r>
      <w:r w:rsidRPr="006558AD">
        <w:rPr>
          <w:rFonts w:ascii="Times New Roman" w:hAnsi="Times New Roman" w:cs="Times New Roman"/>
          <w:i/>
          <w:iCs/>
        </w:rPr>
        <w:t>morphologically</w:t>
      </w:r>
      <w:r>
        <w:rPr>
          <w:rFonts w:ascii="Times New Roman" w:hAnsi="Times New Roman" w:cs="Times New Roman"/>
          <w:i/>
          <w:iCs/>
        </w:rPr>
        <w:t xml:space="preserve"> </w:t>
      </w:r>
      <w:r w:rsidRPr="006558AD">
        <w:rPr>
          <w:rFonts w:ascii="Times New Roman" w:hAnsi="Times New Roman" w:cs="Times New Roman"/>
          <w:i/>
          <w:iCs/>
        </w:rPr>
        <w:t>rich</w:t>
      </w:r>
      <w:r w:rsidRPr="006558AD">
        <w:rPr>
          <w:rFonts w:ascii="Times New Roman" w:hAnsi="Times New Roman" w:cs="Times New Roman"/>
        </w:rPr>
        <w:t xml:space="preserve">, whereas English and Chinese are </w:t>
      </w:r>
      <w:r w:rsidRPr="006558AD">
        <w:rPr>
          <w:rFonts w:ascii="Times New Roman" w:hAnsi="Times New Roman" w:cs="Times New Roman"/>
          <w:i/>
          <w:iCs/>
        </w:rPr>
        <w:t>morphologically</w:t>
      </w:r>
      <w:r>
        <w:rPr>
          <w:rFonts w:ascii="Times New Roman" w:hAnsi="Times New Roman" w:cs="Times New Roman"/>
          <w:i/>
          <w:iCs/>
        </w:rPr>
        <w:t xml:space="preserve"> </w:t>
      </w:r>
      <w:r w:rsidRPr="006558AD">
        <w:rPr>
          <w:rFonts w:ascii="Times New Roman" w:hAnsi="Times New Roman" w:cs="Times New Roman"/>
          <w:i/>
          <w:iCs/>
        </w:rPr>
        <w:t>poor</w:t>
      </w:r>
      <w:r w:rsidRPr="006558AD">
        <w:rPr>
          <w:rFonts w:ascii="Times New Roman" w:hAnsi="Times New Roman" w:cs="Times New Roman"/>
        </w:rPr>
        <w:t>. In morphologically rich languages, the word forms of some word classes, like verbs, may vary a lot depending on the context. Take the phrase ‘</w:t>
      </w:r>
      <w:r w:rsidRPr="006558AD">
        <w:rPr>
          <w:rFonts w:ascii="Times New Roman" w:hAnsi="Times New Roman" w:cs="Times New Roman"/>
          <w:i/>
          <w:iCs/>
        </w:rPr>
        <w:t>will go</w:t>
      </w:r>
      <w:r w:rsidRPr="006558AD">
        <w:rPr>
          <w:rFonts w:ascii="Times New Roman" w:hAnsi="Times New Roman" w:cs="Times New Roman"/>
        </w:rPr>
        <w:t>’ with its usage as described in Table 2.2.</w:t>
      </w:r>
    </w:p>
    <w:p w:rsidR="00977949" w:rsidRDefault="00977949" w:rsidP="00977949">
      <w:pPr>
        <w:shd w:val="clear" w:color="auto" w:fill="FFFFFF"/>
        <w:jc w:val="both"/>
        <w:rPr>
          <w:rFonts w:ascii="Times New Roman" w:hAnsi="Times New Roman" w:cs="Times New Roman"/>
          <w:u w:val="single"/>
        </w:rPr>
      </w:pPr>
    </w:p>
    <w:tbl>
      <w:tblPr>
        <w:tblW w:w="0" w:type="auto"/>
        <w:jc w:val="center"/>
        <w:tblLook w:val="04A0"/>
      </w:tblPr>
      <w:tblGrid>
        <w:gridCol w:w="1272"/>
        <w:gridCol w:w="1236"/>
        <w:gridCol w:w="2242"/>
      </w:tblGrid>
      <w:tr w:rsidR="00977949" w:rsidRPr="00780237" w:rsidTr="006E42E0">
        <w:trPr>
          <w:trHeight w:val="20"/>
          <w:jc w:val="center"/>
        </w:trPr>
        <w:tc>
          <w:tcPr>
            <w:tcW w:w="1272" w:type="dxa"/>
            <w:tcBorders>
              <w:top w:val="single" w:sz="4" w:space="0" w:color="auto"/>
              <w:bottom w:val="single" w:sz="4" w:space="0" w:color="auto"/>
            </w:tcBorders>
          </w:tcPr>
          <w:p w:rsidR="00977949" w:rsidRPr="00780237" w:rsidRDefault="00977949" w:rsidP="006E42E0">
            <w:pPr>
              <w:jc w:val="both"/>
              <w:rPr>
                <w:rFonts w:ascii="Times New Roman" w:hAnsi="Times New Roman" w:cs="Times New Roman"/>
                <w:b/>
                <w:bCs/>
              </w:rPr>
            </w:pPr>
            <w:r w:rsidRPr="00780237">
              <w:rPr>
                <w:rFonts w:ascii="Times New Roman" w:hAnsi="Times New Roman" w:cs="Times New Roman"/>
                <w:b/>
                <w:bCs/>
              </w:rPr>
              <w:t>English</w:t>
            </w:r>
          </w:p>
        </w:tc>
        <w:tc>
          <w:tcPr>
            <w:tcW w:w="1236" w:type="dxa"/>
            <w:tcBorders>
              <w:top w:val="single" w:sz="4" w:space="0" w:color="auto"/>
              <w:bottom w:val="single" w:sz="4" w:space="0" w:color="auto"/>
            </w:tcBorders>
          </w:tcPr>
          <w:p w:rsidR="00977949" w:rsidRPr="00780237" w:rsidRDefault="00977949" w:rsidP="006E42E0">
            <w:pPr>
              <w:jc w:val="both"/>
              <w:rPr>
                <w:rFonts w:ascii="Times New Roman" w:hAnsi="Times New Roman" w:cs="Times New Roman"/>
                <w:b/>
                <w:bCs/>
              </w:rPr>
            </w:pPr>
            <w:r w:rsidRPr="00780237">
              <w:rPr>
                <w:rFonts w:ascii="Times New Roman" w:hAnsi="Times New Roman" w:cs="Times New Roman"/>
                <w:b/>
                <w:bCs/>
              </w:rPr>
              <w:t>Hindi</w:t>
            </w:r>
          </w:p>
        </w:tc>
        <w:tc>
          <w:tcPr>
            <w:tcW w:w="2242" w:type="dxa"/>
            <w:tcBorders>
              <w:top w:val="single" w:sz="4" w:space="0" w:color="auto"/>
              <w:bottom w:val="single" w:sz="4" w:space="0" w:color="auto"/>
            </w:tcBorders>
          </w:tcPr>
          <w:p w:rsidR="00977949" w:rsidRPr="00780237" w:rsidRDefault="00977949" w:rsidP="006E42E0">
            <w:pPr>
              <w:jc w:val="both"/>
              <w:rPr>
                <w:rFonts w:ascii="Times New Roman" w:hAnsi="Times New Roman" w:cs="Times New Roman"/>
              </w:rPr>
            </w:pPr>
            <w:r w:rsidRPr="00780237">
              <w:rPr>
                <w:rFonts w:ascii="Times New Roman" w:hAnsi="Times New Roman" w:cs="Times New Roman"/>
                <w:b/>
                <w:bCs/>
              </w:rPr>
              <w:t>Tamil</w:t>
            </w:r>
          </w:p>
        </w:tc>
      </w:tr>
      <w:tr w:rsidR="00977949" w:rsidRPr="00780237" w:rsidTr="006E42E0">
        <w:trPr>
          <w:trHeight w:val="20"/>
          <w:jc w:val="center"/>
        </w:trPr>
        <w:tc>
          <w:tcPr>
            <w:tcW w:w="1272" w:type="dxa"/>
            <w:tcBorders>
              <w:top w:val="single" w:sz="4" w:space="0" w:color="auto"/>
            </w:tcBorders>
          </w:tcPr>
          <w:p w:rsidR="00977949" w:rsidRPr="00780237" w:rsidRDefault="00977949" w:rsidP="006E42E0">
            <w:pPr>
              <w:jc w:val="both"/>
              <w:rPr>
                <w:rFonts w:ascii="Times New Roman" w:hAnsi="Times New Roman" w:cs="Times New Roman"/>
              </w:rPr>
            </w:pPr>
            <w:r w:rsidRPr="00780237">
              <w:rPr>
                <w:rFonts w:ascii="Times New Roman" w:hAnsi="Times New Roman" w:cs="Times New Roman"/>
              </w:rPr>
              <w:t>I will go</w:t>
            </w:r>
          </w:p>
        </w:tc>
        <w:tc>
          <w:tcPr>
            <w:tcW w:w="1236" w:type="dxa"/>
            <w:tcBorders>
              <w:top w:val="single" w:sz="4" w:space="0" w:color="auto"/>
            </w:tcBorders>
          </w:tcPr>
          <w:p w:rsidR="00977949" w:rsidRPr="005D09CA" w:rsidRDefault="00977949" w:rsidP="006E42E0">
            <w:pPr>
              <w:jc w:val="both"/>
              <w:rPr>
                <w:rFonts w:cs="Times New Roman"/>
              </w:rPr>
            </w:pPr>
            <w:r w:rsidRPr="005D09CA">
              <w:rPr>
                <w:rFonts w:ascii="Nirmala UI" w:hAnsi="Nirmala UI" w:cs="Nirmala UI" w:hint="cs"/>
                <w:cs/>
                <w:lang w:bidi="hi-IN"/>
              </w:rPr>
              <w:t>मैं</w:t>
            </w:r>
            <w:r w:rsidRPr="005D09CA">
              <w:rPr>
                <w:rFonts w:ascii="Liberation Mono" w:hAnsi="Liberation Mono" w:cs="Liberation Mono" w:hint="cs"/>
                <w:cs/>
                <w:lang w:bidi="hi-IN"/>
              </w:rPr>
              <w:t xml:space="preserve"> </w:t>
            </w:r>
            <w:r w:rsidRPr="005D09CA">
              <w:rPr>
                <w:rFonts w:ascii="Nirmala UI" w:hAnsi="Nirmala UI" w:cs="Nirmala UI" w:hint="cs"/>
                <w:cs/>
                <w:lang w:bidi="hi-IN"/>
              </w:rPr>
              <w:t>जाऊंगा</w:t>
            </w:r>
            <w:r>
              <w:rPr>
                <w:rFonts w:cs="Mangal"/>
                <w:lang w:bidi="hi-IN"/>
              </w:rPr>
              <w:t xml:space="preserve"> </w:t>
            </w:r>
          </w:p>
        </w:tc>
        <w:tc>
          <w:tcPr>
            <w:tcW w:w="2242" w:type="dxa"/>
            <w:tcBorders>
              <w:top w:val="single" w:sz="4" w:space="0" w:color="auto"/>
            </w:tcBorders>
          </w:tcPr>
          <w:p w:rsidR="00977949" w:rsidRPr="00FA260A" w:rsidRDefault="00977949" w:rsidP="006E42E0">
            <w:pPr>
              <w:jc w:val="both"/>
              <w:rPr>
                <w:rFonts w:ascii="Times New Roman" w:hAnsi="Times New Roman" w:cs="Times New Roman"/>
              </w:rPr>
            </w:pPr>
            <w:r w:rsidRPr="00FA260A">
              <w:rPr>
                <w:rFonts w:ascii="Nirmala UI" w:hAnsi="Nirmala UI" w:cs="Nirmala UI" w:hint="cs"/>
                <w:cs/>
                <w:lang w:bidi="ta-IN"/>
              </w:rPr>
              <w:t>நான்</w:t>
            </w:r>
            <w:r w:rsidRPr="00FA260A">
              <w:rPr>
                <w:rFonts w:ascii="Times New Roman" w:hAnsi="Times New Roman" w:cs="Times New Roman" w:hint="cs"/>
                <w:cs/>
                <w:lang w:bidi="ta-IN"/>
              </w:rPr>
              <w:t xml:space="preserve"> </w:t>
            </w:r>
            <w:r w:rsidRPr="00FA260A">
              <w:rPr>
                <w:rFonts w:ascii="Nirmala UI" w:hAnsi="Nirmala UI" w:cs="Nirmala UI" w:hint="cs"/>
                <w:cs/>
                <w:lang w:bidi="ta-IN"/>
              </w:rPr>
              <w:t>ேபாேவன</w:t>
            </w:r>
          </w:p>
        </w:tc>
      </w:tr>
      <w:tr w:rsidR="00977949" w:rsidRPr="00780237" w:rsidTr="006E42E0">
        <w:trPr>
          <w:trHeight w:val="20"/>
          <w:jc w:val="center"/>
        </w:trPr>
        <w:tc>
          <w:tcPr>
            <w:tcW w:w="1272" w:type="dxa"/>
          </w:tcPr>
          <w:p w:rsidR="00977949" w:rsidRPr="00780237" w:rsidRDefault="00977949" w:rsidP="006E42E0">
            <w:pPr>
              <w:jc w:val="both"/>
              <w:rPr>
                <w:rFonts w:ascii="Times New Roman" w:hAnsi="Times New Roman" w:cs="Times New Roman"/>
              </w:rPr>
            </w:pPr>
            <w:r w:rsidRPr="00780237">
              <w:rPr>
                <w:rFonts w:ascii="Times New Roman" w:hAnsi="Times New Roman" w:cs="Times New Roman"/>
              </w:rPr>
              <w:t>We will go</w:t>
            </w:r>
          </w:p>
        </w:tc>
        <w:tc>
          <w:tcPr>
            <w:tcW w:w="1236" w:type="dxa"/>
          </w:tcPr>
          <w:p w:rsidR="00977949" w:rsidRPr="00780237" w:rsidRDefault="00977949" w:rsidP="006E42E0">
            <w:pPr>
              <w:jc w:val="both"/>
              <w:rPr>
                <w:rFonts w:ascii="Times New Roman" w:hAnsi="Times New Roman" w:cs="Times New Roman"/>
              </w:rPr>
            </w:pPr>
            <w:r w:rsidRPr="005D09CA">
              <w:rPr>
                <w:rFonts w:ascii="Nirmala UI" w:hAnsi="Nirmala UI" w:cs="Nirmala UI" w:hint="cs"/>
                <w:cs/>
                <w:lang w:bidi="hi-IN"/>
              </w:rPr>
              <w:t>हम</w:t>
            </w:r>
            <w:r w:rsidRPr="005D09CA">
              <w:rPr>
                <w:rFonts w:ascii="Liberation Mono" w:hAnsi="Liberation Mono" w:cs="Liberation Mono" w:hint="cs"/>
                <w:cs/>
                <w:lang w:bidi="hi-IN"/>
              </w:rPr>
              <w:t xml:space="preserve"> </w:t>
            </w:r>
            <w:r w:rsidRPr="005D09CA">
              <w:rPr>
                <w:rFonts w:ascii="Nirmala UI" w:hAnsi="Nirmala UI" w:cs="Nirmala UI" w:hint="cs"/>
                <w:cs/>
                <w:lang w:bidi="hi-IN"/>
              </w:rPr>
              <w:t>जायेंगे</w:t>
            </w:r>
          </w:p>
        </w:tc>
        <w:tc>
          <w:tcPr>
            <w:tcW w:w="2242" w:type="dxa"/>
          </w:tcPr>
          <w:p w:rsidR="00977949" w:rsidRPr="00FA260A" w:rsidRDefault="00977949" w:rsidP="006E42E0">
            <w:pPr>
              <w:jc w:val="both"/>
              <w:rPr>
                <w:rFonts w:ascii="Times New Roman" w:hAnsi="Times New Roman" w:cs="Times New Roman"/>
              </w:rPr>
            </w:pPr>
            <w:r w:rsidRPr="00FA260A">
              <w:rPr>
                <w:rFonts w:ascii="Nirmala UI" w:hAnsi="Nirmala UI" w:cs="Nirmala UI" w:hint="cs"/>
                <w:cs/>
                <w:lang w:bidi="ta-IN"/>
              </w:rPr>
              <w:t>நாம்</w:t>
            </w:r>
            <w:r w:rsidRPr="00FA260A">
              <w:rPr>
                <w:rFonts w:ascii="Times New Roman" w:hAnsi="Times New Roman" w:cs="Times New Roman" w:hint="cs"/>
                <w:cs/>
                <w:lang w:bidi="ta-IN"/>
              </w:rPr>
              <w:t xml:space="preserve"> </w:t>
            </w:r>
            <w:r w:rsidRPr="00FA260A">
              <w:rPr>
                <w:rFonts w:ascii="Nirmala UI" w:hAnsi="Nirmala UI" w:cs="Nirmala UI" w:hint="cs"/>
                <w:cs/>
                <w:lang w:bidi="ta-IN"/>
              </w:rPr>
              <w:lastRenderedPageBreak/>
              <w:t>ேபாேவாம</w:t>
            </w:r>
          </w:p>
        </w:tc>
      </w:tr>
      <w:tr w:rsidR="00977949" w:rsidRPr="00780237" w:rsidTr="006E42E0">
        <w:trPr>
          <w:trHeight w:val="20"/>
          <w:jc w:val="center"/>
        </w:trPr>
        <w:tc>
          <w:tcPr>
            <w:tcW w:w="1272" w:type="dxa"/>
          </w:tcPr>
          <w:p w:rsidR="00977949" w:rsidRPr="00780237" w:rsidRDefault="00977949" w:rsidP="006E42E0">
            <w:pPr>
              <w:jc w:val="both"/>
              <w:rPr>
                <w:rFonts w:ascii="Times New Roman" w:hAnsi="Times New Roman" w:cs="Times New Roman"/>
              </w:rPr>
            </w:pPr>
            <w:r w:rsidRPr="00780237">
              <w:rPr>
                <w:rFonts w:ascii="Times New Roman" w:hAnsi="Times New Roman" w:cs="Times New Roman"/>
              </w:rPr>
              <w:lastRenderedPageBreak/>
              <w:t>You will go</w:t>
            </w:r>
          </w:p>
        </w:tc>
        <w:tc>
          <w:tcPr>
            <w:tcW w:w="1236" w:type="dxa"/>
          </w:tcPr>
          <w:p w:rsidR="00977949" w:rsidRPr="00780237" w:rsidRDefault="00977949" w:rsidP="006E42E0">
            <w:pPr>
              <w:jc w:val="both"/>
              <w:rPr>
                <w:rFonts w:ascii="Times New Roman" w:hAnsi="Times New Roman" w:cs="Times New Roman"/>
              </w:rPr>
            </w:pPr>
            <w:r w:rsidRPr="005D09CA">
              <w:rPr>
                <w:rFonts w:ascii="Nirmala UI" w:hAnsi="Nirmala UI" w:cs="Nirmala UI" w:hint="cs"/>
                <w:cs/>
                <w:lang w:bidi="hi-IN"/>
              </w:rPr>
              <w:t>तुम</w:t>
            </w:r>
            <w:r w:rsidRPr="005D09CA">
              <w:rPr>
                <w:rFonts w:ascii="Liberation Mono" w:hAnsi="Liberation Mono" w:cs="Liberation Mono" w:hint="cs"/>
                <w:cs/>
                <w:lang w:bidi="hi-IN"/>
              </w:rPr>
              <w:t xml:space="preserve"> </w:t>
            </w:r>
            <w:r w:rsidRPr="005D09CA">
              <w:rPr>
                <w:rFonts w:ascii="Nirmala UI" w:hAnsi="Nirmala UI" w:cs="Nirmala UI" w:hint="cs"/>
                <w:cs/>
                <w:lang w:bidi="hi-IN"/>
              </w:rPr>
              <w:t>जाओगे</w:t>
            </w:r>
          </w:p>
        </w:tc>
        <w:tc>
          <w:tcPr>
            <w:tcW w:w="2242" w:type="dxa"/>
          </w:tcPr>
          <w:p w:rsidR="00977949" w:rsidRPr="00FA260A" w:rsidRDefault="00977949" w:rsidP="006E42E0">
            <w:pPr>
              <w:jc w:val="both"/>
              <w:rPr>
                <w:rFonts w:ascii="Times New Roman" w:hAnsi="Times New Roman" w:cs="Times New Roman"/>
              </w:rPr>
            </w:pPr>
            <w:r w:rsidRPr="00FA260A">
              <w:rPr>
                <w:rFonts w:ascii="Nirmala UI" w:hAnsi="Nirmala UI" w:cs="Nirmala UI" w:hint="cs"/>
                <w:cs/>
                <w:lang w:bidi="ta-IN"/>
              </w:rPr>
              <w:t>நீ</w:t>
            </w:r>
            <w:r w:rsidRPr="00FA260A">
              <w:rPr>
                <w:rFonts w:ascii="Leelawadee UI Semilight" w:hAnsi="Leelawadee UI Semilight" w:cs="Leelawadee UI Semilight" w:hint="cs"/>
                <w:cs/>
                <w:lang w:bidi="ta-IN"/>
              </w:rPr>
              <w:t xml:space="preserve"> </w:t>
            </w:r>
            <w:r w:rsidRPr="00FA260A">
              <w:rPr>
                <w:rFonts w:ascii="Nirmala UI" w:hAnsi="Nirmala UI" w:cs="Nirmala UI" w:hint="cs"/>
                <w:cs/>
                <w:lang w:bidi="ta-IN"/>
              </w:rPr>
              <w:t>ேபாவாய</w:t>
            </w:r>
          </w:p>
        </w:tc>
      </w:tr>
      <w:tr w:rsidR="00977949" w:rsidRPr="00780237" w:rsidTr="006E42E0">
        <w:trPr>
          <w:trHeight w:val="20"/>
          <w:jc w:val="center"/>
        </w:trPr>
        <w:tc>
          <w:tcPr>
            <w:tcW w:w="1272" w:type="dxa"/>
          </w:tcPr>
          <w:p w:rsidR="00977949" w:rsidRPr="00780237" w:rsidRDefault="00977949" w:rsidP="006E42E0">
            <w:pPr>
              <w:jc w:val="both"/>
              <w:rPr>
                <w:rFonts w:ascii="Times New Roman" w:hAnsi="Times New Roman" w:cs="Times New Roman"/>
              </w:rPr>
            </w:pPr>
            <w:r w:rsidRPr="00780237">
              <w:rPr>
                <w:rFonts w:ascii="Times New Roman" w:hAnsi="Times New Roman" w:cs="Times New Roman"/>
              </w:rPr>
              <w:t>He will go</w:t>
            </w:r>
          </w:p>
        </w:tc>
        <w:tc>
          <w:tcPr>
            <w:tcW w:w="1236" w:type="dxa"/>
          </w:tcPr>
          <w:p w:rsidR="00977949" w:rsidRPr="00780237" w:rsidRDefault="00977949" w:rsidP="006E42E0">
            <w:pPr>
              <w:jc w:val="both"/>
              <w:rPr>
                <w:rFonts w:ascii="Times New Roman" w:hAnsi="Times New Roman" w:cs="Times New Roman"/>
              </w:rPr>
            </w:pPr>
            <w:r w:rsidRPr="00780237">
              <w:rPr>
                <w:rFonts w:ascii="Nirmala UI" w:hAnsi="Nirmala UI" w:cs="Nirmala UI"/>
                <w:cs/>
                <w:lang w:bidi="hi-IN"/>
              </w:rPr>
              <w:t>वह</w:t>
            </w:r>
            <w:r>
              <w:rPr>
                <w:rFonts w:ascii="NotoSansDevanagari-Regular" w:hAnsi="NotoSansDevanagari-Regular" w:cs="NotoSansDevanagari-Regular"/>
              </w:rPr>
              <w:t xml:space="preserve"> </w:t>
            </w:r>
            <w:r w:rsidRPr="005D09CA">
              <w:rPr>
                <w:rFonts w:ascii="Nirmala UI" w:hAnsi="Nirmala UI" w:cs="Nirmala UI" w:hint="cs"/>
                <w:cs/>
                <w:lang w:bidi="hi-IN"/>
              </w:rPr>
              <w:t>जाएगा</w:t>
            </w:r>
            <w:r w:rsidRPr="005D09CA">
              <w:rPr>
                <w:rFonts w:ascii="NotoSansDevanagari-Regular" w:hAnsi="NotoSansDevanagari-Regular" w:cs="NotoSansDevanagari-Regular"/>
              </w:rPr>
              <w:t xml:space="preserve"> </w:t>
            </w:r>
          </w:p>
        </w:tc>
        <w:tc>
          <w:tcPr>
            <w:tcW w:w="2242" w:type="dxa"/>
          </w:tcPr>
          <w:p w:rsidR="00977949" w:rsidRPr="00FA260A" w:rsidRDefault="00977949" w:rsidP="006E42E0">
            <w:pPr>
              <w:jc w:val="both"/>
              <w:rPr>
                <w:rFonts w:ascii="Times New Roman" w:hAnsi="Times New Roman" w:cs="Times New Roman"/>
              </w:rPr>
            </w:pPr>
            <w:r w:rsidRPr="00FA260A">
              <w:rPr>
                <w:rFonts w:ascii="Nirmala UI" w:hAnsi="Nirmala UI" w:cs="Nirmala UI" w:hint="cs"/>
                <w:cs/>
                <w:lang w:bidi="ta-IN"/>
              </w:rPr>
              <w:t>அவன்</w:t>
            </w:r>
            <w:r w:rsidRPr="00FA260A">
              <w:rPr>
                <w:rFonts w:ascii="Leelawadee UI Semilight" w:hAnsi="Leelawadee UI Semilight" w:cs="Leelawadee UI Semilight" w:hint="cs"/>
                <w:cs/>
                <w:lang w:bidi="ta-IN"/>
              </w:rPr>
              <w:t xml:space="preserve"> </w:t>
            </w:r>
            <w:r w:rsidRPr="00FA260A">
              <w:rPr>
                <w:rFonts w:ascii="Nirmala UI" w:hAnsi="Nirmala UI" w:cs="Nirmala UI" w:hint="cs"/>
                <w:cs/>
                <w:lang w:bidi="ta-IN"/>
              </w:rPr>
              <w:t>ேபாவான</w:t>
            </w:r>
          </w:p>
        </w:tc>
      </w:tr>
      <w:tr w:rsidR="00977949" w:rsidRPr="00780237" w:rsidTr="006E42E0">
        <w:trPr>
          <w:trHeight w:val="20"/>
          <w:jc w:val="center"/>
        </w:trPr>
        <w:tc>
          <w:tcPr>
            <w:tcW w:w="1272" w:type="dxa"/>
            <w:tcBorders>
              <w:bottom w:val="single" w:sz="4" w:space="0" w:color="auto"/>
            </w:tcBorders>
          </w:tcPr>
          <w:p w:rsidR="00977949" w:rsidRPr="00780237" w:rsidRDefault="00977949" w:rsidP="006E42E0">
            <w:pPr>
              <w:jc w:val="both"/>
              <w:rPr>
                <w:rFonts w:ascii="Times New Roman" w:hAnsi="Times New Roman" w:cs="Times New Roman"/>
              </w:rPr>
            </w:pPr>
            <w:r w:rsidRPr="00780237">
              <w:rPr>
                <w:rFonts w:ascii="Times New Roman" w:hAnsi="Times New Roman" w:cs="Times New Roman"/>
              </w:rPr>
              <w:t>She will go</w:t>
            </w:r>
          </w:p>
        </w:tc>
        <w:tc>
          <w:tcPr>
            <w:tcW w:w="1236" w:type="dxa"/>
            <w:tcBorders>
              <w:bottom w:val="single" w:sz="4" w:space="0" w:color="auto"/>
            </w:tcBorders>
          </w:tcPr>
          <w:p w:rsidR="00977949" w:rsidRPr="00780237" w:rsidRDefault="00977949" w:rsidP="006E42E0">
            <w:pPr>
              <w:jc w:val="both"/>
              <w:rPr>
                <w:rFonts w:ascii="Times New Roman" w:hAnsi="Times New Roman" w:cs="Times New Roman"/>
              </w:rPr>
            </w:pPr>
            <w:r w:rsidRPr="005D09CA">
              <w:rPr>
                <w:rFonts w:ascii="Nirmala UI" w:hAnsi="Nirmala UI" w:cs="Nirmala UI" w:hint="cs"/>
                <w:cs/>
                <w:lang w:bidi="hi-IN"/>
              </w:rPr>
              <w:t>वो</w:t>
            </w:r>
            <w:r w:rsidRPr="005D09CA">
              <w:rPr>
                <w:rFonts w:ascii="Times New Roman" w:hAnsi="Times New Roman" w:cs="Times New Roman" w:hint="cs"/>
                <w:cs/>
                <w:lang w:bidi="hi-IN"/>
              </w:rPr>
              <w:t xml:space="preserve"> </w:t>
            </w:r>
            <w:r w:rsidRPr="005D09CA">
              <w:rPr>
                <w:rFonts w:ascii="Nirmala UI" w:hAnsi="Nirmala UI" w:cs="Nirmala UI" w:hint="cs"/>
                <w:cs/>
                <w:lang w:bidi="hi-IN"/>
              </w:rPr>
              <w:t>जाएगी</w:t>
            </w:r>
          </w:p>
        </w:tc>
        <w:tc>
          <w:tcPr>
            <w:tcW w:w="2242" w:type="dxa"/>
            <w:tcBorders>
              <w:bottom w:val="single" w:sz="4" w:space="0" w:color="auto"/>
            </w:tcBorders>
          </w:tcPr>
          <w:p w:rsidR="00977949" w:rsidRPr="00FA260A" w:rsidRDefault="00977949" w:rsidP="006E42E0">
            <w:pPr>
              <w:jc w:val="both"/>
              <w:rPr>
                <w:rFonts w:ascii="Times New Roman" w:hAnsi="Times New Roman" w:cs="Times New Roman"/>
              </w:rPr>
            </w:pPr>
            <w:r w:rsidRPr="00FA260A">
              <w:rPr>
                <w:rFonts w:ascii="Nirmala UI" w:hAnsi="Nirmala UI" w:cs="Nirmala UI" w:hint="cs"/>
                <w:cs/>
                <w:lang w:bidi="ta-IN"/>
              </w:rPr>
              <w:t>அவள்</w:t>
            </w:r>
            <w:r w:rsidRPr="00FA260A">
              <w:rPr>
                <w:rFonts w:ascii="Leelawadee UI Semilight" w:hAnsi="Leelawadee UI Semilight" w:cs="Leelawadee UI Semilight" w:hint="cs"/>
                <w:cs/>
                <w:lang w:bidi="ta-IN"/>
              </w:rPr>
              <w:t xml:space="preserve"> </w:t>
            </w:r>
            <w:r w:rsidRPr="00FA260A">
              <w:rPr>
                <w:rFonts w:ascii="Nirmala UI" w:hAnsi="Nirmala UI" w:cs="Nirmala UI" w:hint="cs"/>
                <w:cs/>
                <w:lang w:bidi="ta-IN"/>
              </w:rPr>
              <w:t>ேபாவாள</w:t>
            </w:r>
          </w:p>
        </w:tc>
      </w:tr>
    </w:tbl>
    <w:p w:rsidR="00977949" w:rsidRDefault="00977949" w:rsidP="00977949">
      <w:pPr>
        <w:shd w:val="clear" w:color="auto" w:fill="FFFFFF"/>
        <w:jc w:val="center"/>
        <w:rPr>
          <w:rFonts w:ascii="Times New Roman" w:hAnsi="Times New Roman" w:cs="Times New Roman"/>
        </w:rPr>
      </w:pPr>
      <w:bookmarkStart w:id="4" w:name="bookmark8"/>
    </w:p>
    <w:p w:rsidR="00977949" w:rsidRPr="006558AD" w:rsidRDefault="00977949" w:rsidP="00977949">
      <w:pPr>
        <w:shd w:val="clear" w:color="auto" w:fill="FFFFFF"/>
        <w:jc w:val="both"/>
        <w:rPr>
          <w:rFonts w:ascii="Times New Roman" w:hAnsi="Times New Roman" w:cs="Times New Roman"/>
        </w:rPr>
      </w:pPr>
      <w:r w:rsidRPr="00BD5F05">
        <w:rPr>
          <w:rFonts w:ascii="Times New Roman" w:hAnsi="Times New Roman" w:cs="Times New Roman"/>
          <w:highlight w:val="cyan"/>
        </w:rPr>
        <w:t>T</w:t>
      </w:r>
      <w:bookmarkEnd w:id="4"/>
      <w:r w:rsidRPr="00BD5F05">
        <w:rPr>
          <w:rFonts w:ascii="Times New Roman" w:hAnsi="Times New Roman" w:cs="Times New Roman"/>
          <w:highlight w:val="cyan"/>
        </w:rPr>
        <w:t>able 2.2: Different forms of the token ‘</w:t>
      </w:r>
      <w:r w:rsidRPr="00BD5F05">
        <w:rPr>
          <w:rFonts w:ascii="Times New Roman" w:hAnsi="Times New Roman" w:cs="Times New Roman"/>
          <w:i/>
          <w:iCs/>
          <w:highlight w:val="cyan"/>
        </w:rPr>
        <w:t>will go</w:t>
      </w:r>
      <w:r w:rsidRPr="00BD5F05">
        <w:rPr>
          <w:rFonts w:ascii="Times New Roman" w:hAnsi="Times New Roman" w:cs="Times New Roman"/>
          <w:highlight w:val="cyan"/>
        </w:rPr>
        <w:t>’ in morphologically-poor (English) and morphologically-rich languages (Hindi and Tamil). Morphologically-rich languages have various forms to represent the same token depending upon the subject in the sentence. Such languages also have additional grammatical classes.</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For </w:t>
      </w:r>
      <w:r w:rsidRPr="006558AD">
        <w:rPr>
          <w:rFonts w:ascii="Times New Roman" w:hAnsi="Times New Roman" w:cs="Times New Roman"/>
          <w:i/>
          <w:iCs/>
        </w:rPr>
        <w:t xml:space="preserve">morphologically-poor </w:t>
      </w:r>
      <w:r w:rsidRPr="006558AD">
        <w:rPr>
          <w:rFonts w:ascii="Times New Roman" w:hAnsi="Times New Roman" w:cs="Times New Roman"/>
        </w:rPr>
        <w:t>English, irrespective of whether the action is being performed by a single person, a group of people, or by people of dif</w:t>
      </w:r>
      <w:r>
        <w:rPr>
          <w:rFonts w:ascii="Times New Roman" w:hAnsi="Times New Roman" w:cs="Times New Roman"/>
        </w:rPr>
        <w:t>f</w:t>
      </w:r>
      <w:r w:rsidRPr="006558AD">
        <w:rPr>
          <w:rFonts w:ascii="Times New Roman" w:hAnsi="Times New Roman" w:cs="Times New Roman"/>
        </w:rPr>
        <w:t>erent gender</w:t>
      </w:r>
      <w:r>
        <w:rPr>
          <w:rFonts w:ascii="Times New Roman" w:hAnsi="Times New Roman" w:cs="Times New Roman"/>
        </w:rPr>
        <w:t>s</w:t>
      </w:r>
      <w:r w:rsidRPr="006558AD">
        <w:rPr>
          <w:rFonts w:ascii="Times New Roman" w:hAnsi="Times New Roman" w:cs="Times New Roman"/>
        </w:rPr>
        <w:t>, the phrasing ‘</w:t>
      </w:r>
      <w:r w:rsidRPr="006558AD">
        <w:rPr>
          <w:rFonts w:ascii="Times New Roman" w:hAnsi="Times New Roman" w:cs="Times New Roman"/>
          <w:i/>
          <w:iCs/>
        </w:rPr>
        <w:t>will go</w:t>
      </w:r>
      <w:r w:rsidRPr="006558AD">
        <w:rPr>
          <w:rFonts w:ascii="Times New Roman" w:hAnsi="Times New Roman" w:cs="Times New Roman"/>
        </w:rPr>
        <w:t xml:space="preserve">’ remains the same. Meanwhile, in a </w:t>
      </w:r>
      <w:r w:rsidRPr="006558AD">
        <w:rPr>
          <w:rFonts w:ascii="Times New Roman" w:hAnsi="Times New Roman" w:cs="Times New Roman"/>
          <w:i/>
          <w:iCs/>
        </w:rPr>
        <w:t xml:space="preserve">morphologically-rich </w:t>
      </w:r>
      <w:r w:rsidRPr="006558AD">
        <w:rPr>
          <w:rFonts w:ascii="Times New Roman" w:hAnsi="Times New Roman" w:cs="Times New Roman"/>
        </w:rPr>
        <w:t xml:space="preserve">language like Hindi, the phrasing will get </w:t>
      </w:r>
      <w:r w:rsidRPr="006558AD">
        <w:rPr>
          <w:rFonts w:ascii="Times New Roman" w:hAnsi="Times New Roman" w:cs="Times New Roman"/>
          <w:lang w:val="da-DK"/>
        </w:rPr>
        <w:t>modif</w:t>
      </w:r>
      <w:r>
        <w:rPr>
          <w:rFonts w:ascii="Times New Roman" w:hAnsi="Times New Roman" w:cs="Times New Roman"/>
          <w:lang w:val="da-DK"/>
        </w:rPr>
        <w:t>i</w:t>
      </w:r>
      <w:r w:rsidRPr="006558AD">
        <w:rPr>
          <w:rFonts w:ascii="Times New Roman" w:hAnsi="Times New Roman" w:cs="Times New Roman"/>
          <w:lang w:val="da-DK"/>
        </w:rPr>
        <w:t xml:space="preserve">ed </w:t>
      </w:r>
      <w:r w:rsidRPr="006558AD">
        <w:rPr>
          <w:rFonts w:ascii="Times New Roman" w:hAnsi="Times New Roman" w:cs="Times New Roman"/>
        </w:rPr>
        <w:t>to suit the respective form depending on the preceding noun form (plurality, gender, etc.) and tense form (f</w:t>
      </w:r>
      <w:r>
        <w:rPr>
          <w:rFonts w:ascii="Times New Roman" w:hAnsi="Times New Roman" w:cs="Times New Roman"/>
        </w:rPr>
        <w:t>i</w:t>
      </w:r>
      <w:r w:rsidRPr="006558AD">
        <w:rPr>
          <w:rFonts w:ascii="Times New Roman" w:hAnsi="Times New Roman" w:cs="Times New Roman"/>
        </w:rPr>
        <w:t>rst person, third person, etc.).</w:t>
      </w:r>
    </w:p>
    <w:p w:rsidR="00977949" w:rsidRDefault="00977949" w:rsidP="00977949">
      <w:pPr>
        <w:shd w:val="clear" w:color="auto" w:fill="FFFFFF"/>
        <w:jc w:val="both"/>
        <w:rPr>
          <w:rFonts w:ascii="Times New Roman" w:hAnsi="Times New Roman" w:cs="Times New Roman"/>
          <w:b/>
          <w:bCs/>
          <w:i/>
          <w:i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i/>
          <w:iCs/>
        </w:rPr>
        <w:t>2.3.1</w:t>
      </w:r>
      <w:r>
        <w:rPr>
          <w:rFonts w:ascii="Times New Roman" w:hAnsi="Times New Roman" w:cs="Times New Roman"/>
          <w:b/>
          <w:bCs/>
          <w:i/>
          <w:iCs/>
        </w:rPr>
        <w:t xml:space="preserve"> </w:t>
      </w:r>
      <w:r w:rsidRPr="006558AD">
        <w:rPr>
          <w:rFonts w:ascii="Times New Roman" w:hAnsi="Times New Roman" w:cs="Times New Roman"/>
          <w:b/>
          <w:bCs/>
          <w:i/>
          <w:iCs/>
        </w:rPr>
        <w:t>Morphemes</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Words are composed of </w:t>
      </w:r>
      <w:r w:rsidRPr="006558AD">
        <w:rPr>
          <w:rFonts w:ascii="Times New Roman" w:hAnsi="Times New Roman" w:cs="Times New Roman"/>
          <w:i/>
          <w:iCs/>
        </w:rPr>
        <w:t xml:space="preserve">atomic </w:t>
      </w:r>
      <w:r w:rsidRPr="006558AD">
        <w:rPr>
          <w:rFonts w:ascii="Times New Roman" w:hAnsi="Times New Roman" w:cs="Times New Roman"/>
        </w:rPr>
        <w:t xml:space="preserve">building blocks called </w:t>
      </w:r>
      <w:r w:rsidRPr="006558AD">
        <w:rPr>
          <w:rFonts w:ascii="Times New Roman" w:hAnsi="Times New Roman" w:cs="Times New Roman"/>
          <w:i/>
          <w:iCs/>
        </w:rPr>
        <w:t>morphemes</w:t>
      </w:r>
      <w:r w:rsidRPr="006558AD">
        <w:rPr>
          <w:rFonts w:ascii="Times New Roman" w:hAnsi="Times New Roman" w:cs="Times New Roman"/>
        </w:rPr>
        <w:t>. The words ‘</w:t>
      </w:r>
      <w:r w:rsidRPr="006558AD">
        <w:rPr>
          <w:rFonts w:ascii="Times New Roman" w:hAnsi="Times New Roman" w:cs="Times New Roman"/>
          <w:i/>
          <w:iCs/>
        </w:rPr>
        <w:t>taking</w:t>
      </w:r>
      <w:r w:rsidRPr="006558AD">
        <w:rPr>
          <w:rFonts w:ascii="Times New Roman" w:hAnsi="Times New Roman" w:cs="Times New Roman"/>
        </w:rPr>
        <w:t>’ and ‘</w:t>
      </w:r>
      <w:r w:rsidRPr="006558AD">
        <w:rPr>
          <w:rFonts w:ascii="Times New Roman" w:hAnsi="Times New Roman" w:cs="Times New Roman"/>
          <w:i/>
          <w:iCs/>
        </w:rPr>
        <w:t>courses</w:t>
      </w:r>
      <w:r w:rsidRPr="006558AD">
        <w:rPr>
          <w:rFonts w:ascii="Times New Roman" w:hAnsi="Times New Roman" w:cs="Times New Roman"/>
        </w:rPr>
        <w:t>’, for instance, are made up of basi</w:t>
      </w:r>
      <w:r>
        <w:rPr>
          <w:rFonts w:ascii="Times New Roman" w:hAnsi="Times New Roman" w:cs="Times New Roman"/>
        </w:rPr>
        <w:t>c</w:t>
      </w:r>
      <w:r w:rsidRPr="006558AD">
        <w:rPr>
          <w:rFonts w:ascii="Times New Roman" w:hAnsi="Times New Roman" w:cs="Times New Roman"/>
        </w:rPr>
        <w:t xml:space="preserve"> units like </w:t>
      </w:r>
      <w:r>
        <w:rPr>
          <w:rFonts w:ascii="Times New Roman" w:hAnsi="Times New Roman" w:cs="Times New Roman"/>
        </w:rPr>
        <w:t xml:space="preserve">take and course, and the other blocks like </w:t>
      </w:r>
      <w:r w:rsidRPr="00650249">
        <w:rPr>
          <w:rFonts w:ascii="Times New Roman" w:hAnsi="Times New Roman" w:cs="Times New Roman"/>
        </w:rPr>
        <w:t>-ing</w:t>
      </w:r>
      <w:r>
        <w:rPr>
          <w:rFonts w:ascii="Times New Roman" w:hAnsi="Times New Roman" w:cs="Times New Roman"/>
        </w:rPr>
        <w:t xml:space="preserve"> and -s convey additional meanings,</w:t>
      </w:r>
      <w:r w:rsidRPr="006558AD">
        <w:rPr>
          <w:rFonts w:ascii="Times New Roman" w:hAnsi="Times New Roman" w:cs="Times New Roman"/>
        </w:rPr>
        <w:t xml:space="preserve"> such as a sense of the nature of action or plurality, respectively. Some morphemes independently constitute a word by themselves. They are called </w:t>
      </w:r>
      <w:r w:rsidRPr="006558AD">
        <w:rPr>
          <w:rFonts w:ascii="Times New Roman" w:hAnsi="Times New Roman" w:cs="Times New Roman"/>
          <w:i/>
          <w:iCs/>
        </w:rPr>
        <w:t>free morphemes</w:t>
      </w:r>
      <w:r w:rsidRPr="006558AD">
        <w:rPr>
          <w:rFonts w:ascii="Times New Roman" w:hAnsi="Times New Roman" w:cs="Times New Roman"/>
        </w:rPr>
        <w:t xml:space="preserve">. The word </w:t>
      </w:r>
      <w:r w:rsidRPr="006558AD">
        <w:rPr>
          <w:rFonts w:ascii="Times New Roman" w:hAnsi="Times New Roman" w:cs="Times New Roman"/>
          <w:i/>
          <w:iCs/>
        </w:rPr>
        <w:t>f</w:t>
      </w:r>
      <w:r>
        <w:rPr>
          <w:rFonts w:ascii="Times New Roman" w:hAnsi="Times New Roman" w:cs="Times New Roman"/>
          <w:i/>
          <w:iCs/>
        </w:rPr>
        <w:t>i</w:t>
      </w:r>
      <w:r w:rsidRPr="006558AD">
        <w:rPr>
          <w:rFonts w:ascii="Times New Roman" w:hAnsi="Times New Roman" w:cs="Times New Roman"/>
          <w:i/>
          <w:iCs/>
        </w:rPr>
        <w:t>sh</w:t>
      </w:r>
      <w:r w:rsidRPr="006558AD">
        <w:rPr>
          <w:rFonts w:ascii="Times New Roman" w:hAnsi="Times New Roman" w:cs="Times New Roman"/>
        </w:rPr>
        <w:t>, for example, consists of a singular free morpheme, the word itself, with a predef</w:t>
      </w:r>
      <w:r>
        <w:rPr>
          <w:rFonts w:ascii="Times New Roman" w:hAnsi="Times New Roman" w:cs="Times New Roman"/>
        </w:rPr>
        <w:t>i</w:t>
      </w:r>
      <w:r w:rsidRPr="006558AD">
        <w:rPr>
          <w:rFonts w:ascii="Times New Roman" w:hAnsi="Times New Roman" w:cs="Times New Roman"/>
        </w:rPr>
        <w:t>ned meaning. Other morphemes are not words by themselves but are parts of words</w:t>
      </w:r>
      <w:r>
        <w:rPr>
          <w:rFonts w:ascii="Times New Roman" w:hAnsi="Times New Roman" w:cs="Times New Roman"/>
        </w:rPr>
        <w:t>—</w:t>
      </w:r>
      <w:r w:rsidRPr="006558AD">
        <w:rPr>
          <w:rFonts w:ascii="Times New Roman" w:hAnsi="Times New Roman" w:cs="Times New Roman"/>
        </w:rPr>
        <w:t xml:space="preserve">these are </w:t>
      </w:r>
      <w:r w:rsidRPr="006558AD">
        <w:rPr>
          <w:rFonts w:ascii="Times New Roman" w:hAnsi="Times New Roman" w:cs="Times New Roman"/>
          <w:i/>
          <w:iCs/>
        </w:rPr>
        <w:t>bound morphemes</w:t>
      </w:r>
      <w:r w:rsidRPr="006558AD">
        <w:rPr>
          <w:rFonts w:ascii="Times New Roman" w:hAnsi="Times New Roman" w:cs="Times New Roman"/>
        </w:rPr>
        <w:t xml:space="preserve">. </w:t>
      </w:r>
      <w:r w:rsidRPr="006558AD">
        <w:rPr>
          <w:rFonts w:ascii="Times New Roman" w:hAnsi="Times New Roman" w:cs="Times New Roman"/>
          <w:i/>
          <w:iCs/>
        </w:rPr>
        <w:t>A</w:t>
      </w:r>
      <w:r>
        <w:rPr>
          <w:rFonts w:ascii="Times New Roman" w:hAnsi="Times New Roman" w:cs="Times New Roman"/>
          <w:i/>
          <w:iCs/>
        </w:rPr>
        <w:t>f</w:t>
      </w:r>
      <w:r w:rsidRPr="006558AD">
        <w:rPr>
          <w:rFonts w:ascii="Times New Roman" w:hAnsi="Times New Roman" w:cs="Times New Roman"/>
          <w:i/>
          <w:iCs/>
        </w:rPr>
        <w:t>f</w:t>
      </w:r>
      <w:r>
        <w:rPr>
          <w:rFonts w:ascii="Times New Roman" w:hAnsi="Times New Roman" w:cs="Times New Roman"/>
          <w:i/>
          <w:iCs/>
        </w:rPr>
        <w:t>i</w:t>
      </w:r>
      <w:r w:rsidRPr="006558AD">
        <w:rPr>
          <w:rFonts w:ascii="Times New Roman" w:hAnsi="Times New Roman" w:cs="Times New Roman"/>
          <w:i/>
          <w:iCs/>
        </w:rPr>
        <w:t xml:space="preserve">xes </w:t>
      </w:r>
      <w:r w:rsidRPr="006558AD">
        <w:rPr>
          <w:rFonts w:ascii="Times New Roman" w:hAnsi="Times New Roman" w:cs="Times New Roman"/>
        </w:rPr>
        <w:t xml:space="preserve">are the most common type of bound morphemes. They attach to a </w:t>
      </w:r>
      <w:r w:rsidRPr="006558AD">
        <w:rPr>
          <w:rFonts w:ascii="Times New Roman" w:hAnsi="Times New Roman" w:cs="Times New Roman"/>
          <w:i/>
          <w:iCs/>
        </w:rPr>
        <w:t xml:space="preserve">base word </w:t>
      </w:r>
      <w:r w:rsidRPr="006558AD">
        <w:rPr>
          <w:rFonts w:ascii="Times New Roman" w:hAnsi="Times New Roman" w:cs="Times New Roman"/>
        </w:rPr>
        <w:t xml:space="preserve">or a </w:t>
      </w:r>
      <w:r w:rsidRPr="006558AD">
        <w:rPr>
          <w:rFonts w:ascii="Times New Roman" w:hAnsi="Times New Roman" w:cs="Times New Roman"/>
          <w:i/>
          <w:iCs/>
        </w:rPr>
        <w:t xml:space="preserve">stem </w:t>
      </w:r>
      <w:r w:rsidRPr="006558AD">
        <w:rPr>
          <w:rFonts w:ascii="Times New Roman" w:hAnsi="Times New Roman" w:cs="Times New Roman"/>
        </w:rPr>
        <w:t>and modify its meaning in some way or another. For example, the word ‘</w:t>
      </w:r>
      <w:r w:rsidRPr="006558AD">
        <w:rPr>
          <w:rFonts w:ascii="Times New Roman" w:hAnsi="Times New Roman" w:cs="Times New Roman"/>
          <w:i/>
          <w:iCs/>
        </w:rPr>
        <w:t>taking</w:t>
      </w:r>
      <w:r w:rsidRPr="006558AD">
        <w:rPr>
          <w:rFonts w:ascii="Times New Roman" w:hAnsi="Times New Roman" w:cs="Times New Roman"/>
        </w:rPr>
        <w:t>’ consists of the suf</w:t>
      </w:r>
      <w:r>
        <w:rPr>
          <w:rFonts w:ascii="Times New Roman" w:hAnsi="Times New Roman" w:cs="Times New Roman"/>
        </w:rPr>
        <w:t>fi</w:t>
      </w:r>
      <w:r w:rsidRPr="006558AD">
        <w:rPr>
          <w:rFonts w:ascii="Times New Roman" w:hAnsi="Times New Roman" w:cs="Times New Roman"/>
        </w:rPr>
        <w:t>x morpheme ‘</w:t>
      </w:r>
      <w:r w:rsidRPr="006558AD">
        <w:rPr>
          <w:rFonts w:ascii="Times New Roman" w:hAnsi="Times New Roman" w:cs="Times New Roman"/>
          <w:i/>
          <w:iCs/>
          <w:lang w:val="nb-NO"/>
        </w:rPr>
        <w:t>ing</w:t>
      </w:r>
      <w:r w:rsidRPr="006558AD">
        <w:rPr>
          <w:rFonts w:ascii="Times New Roman" w:hAnsi="Times New Roman" w:cs="Times New Roman"/>
          <w:lang w:val="nb-NO"/>
        </w:rPr>
        <w:t xml:space="preserve">’ </w:t>
      </w:r>
      <w:r w:rsidRPr="006558AD">
        <w:rPr>
          <w:rFonts w:ascii="Times New Roman" w:hAnsi="Times New Roman" w:cs="Times New Roman"/>
        </w:rPr>
        <w:t>attached to the base ‘</w:t>
      </w:r>
      <w:r w:rsidRPr="006558AD">
        <w:rPr>
          <w:rFonts w:ascii="Times New Roman" w:hAnsi="Times New Roman" w:cs="Times New Roman"/>
          <w:i/>
          <w:iCs/>
        </w:rPr>
        <w:t>take</w:t>
      </w:r>
      <w:r w:rsidRPr="006558AD">
        <w:rPr>
          <w:rFonts w:ascii="Times New Roman" w:hAnsi="Times New Roman" w:cs="Times New Roman"/>
        </w:rPr>
        <w:t>’</w:t>
      </w:r>
      <w:r>
        <w:rPr>
          <w:rFonts w:ascii="Times New Roman" w:hAnsi="Times New Roman" w:cs="Times New Roman"/>
        </w:rPr>
        <w:t>.</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Nouns, verbs, adjectives, and adverbs are put into the bucket of </w:t>
      </w:r>
      <w:r w:rsidRPr="006558AD">
        <w:rPr>
          <w:rFonts w:ascii="Times New Roman" w:hAnsi="Times New Roman" w:cs="Times New Roman"/>
          <w:i/>
          <w:iCs/>
        </w:rPr>
        <w:t>content words</w:t>
      </w:r>
      <w:r w:rsidRPr="006558AD">
        <w:rPr>
          <w:rFonts w:ascii="Times New Roman" w:hAnsi="Times New Roman" w:cs="Times New Roman"/>
        </w:rPr>
        <w:t xml:space="preserve">. Content words are often called </w:t>
      </w:r>
      <w:r w:rsidRPr="006558AD">
        <w:rPr>
          <w:rFonts w:ascii="Times New Roman" w:hAnsi="Times New Roman" w:cs="Times New Roman"/>
          <w:i/>
          <w:iCs/>
        </w:rPr>
        <w:t xml:space="preserve">open class words </w:t>
      </w:r>
      <w:r w:rsidRPr="006558AD">
        <w:rPr>
          <w:rFonts w:ascii="Times New Roman" w:hAnsi="Times New Roman" w:cs="Times New Roman"/>
        </w:rPr>
        <w:t>because we regularly add new words to this bucket. Other classes of words do not have precise lexical meanings or obvious concepts associated with them, including conjunctions (</w:t>
      </w:r>
      <w:r w:rsidRPr="006558AD">
        <w:rPr>
          <w:rFonts w:ascii="Times New Roman" w:hAnsi="Times New Roman" w:cs="Times New Roman"/>
          <w:i/>
          <w:iCs/>
        </w:rPr>
        <w:t>and</w:t>
      </w:r>
      <w:r w:rsidRPr="006558AD">
        <w:rPr>
          <w:rFonts w:ascii="Times New Roman" w:hAnsi="Times New Roman" w:cs="Times New Roman"/>
        </w:rPr>
        <w:t xml:space="preserve">, </w:t>
      </w:r>
      <w:r w:rsidRPr="006558AD">
        <w:rPr>
          <w:rFonts w:ascii="Times New Roman" w:hAnsi="Times New Roman" w:cs="Times New Roman"/>
          <w:i/>
          <w:iCs/>
        </w:rPr>
        <w:t>or</w:t>
      </w:r>
      <w:r w:rsidRPr="006558AD">
        <w:rPr>
          <w:rFonts w:ascii="Times New Roman" w:hAnsi="Times New Roman" w:cs="Times New Roman"/>
        </w:rPr>
        <w:t>), prepositions (</w:t>
      </w:r>
      <w:r w:rsidRPr="006558AD">
        <w:rPr>
          <w:rFonts w:ascii="Times New Roman" w:hAnsi="Times New Roman" w:cs="Times New Roman"/>
          <w:i/>
          <w:iCs/>
        </w:rPr>
        <w:t>to</w:t>
      </w:r>
      <w:r w:rsidRPr="006558AD">
        <w:rPr>
          <w:rFonts w:ascii="Times New Roman" w:hAnsi="Times New Roman" w:cs="Times New Roman"/>
        </w:rPr>
        <w:t xml:space="preserve">, </w:t>
      </w:r>
      <w:r w:rsidRPr="006558AD">
        <w:rPr>
          <w:rFonts w:ascii="Times New Roman" w:hAnsi="Times New Roman" w:cs="Times New Roman"/>
          <w:i/>
          <w:iCs/>
        </w:rPr>
        <w:t>from</w:t>
      </w:r>
      <w:r w:rsidRPr="006558AD">
        <w:rPr>
          <w:rFonts w:ascii="Times New Roman" w:hAnsi="Times New Roman" w:cs="Times New Roman"/>
        </w:rPr>
        <w:t xml:space="preserve">, </w:t>
      </w:r>
      <w:r w:rsidRPr="006558AD">
        <w:rPr>
          <w:rFonts w:ascii="Times New Roman" w:hAnsi="Times New Roman" w:cs="Times New Roman"/>
          <w:i/>
          <w:iCs/>
        </w:rPr>
        <w:t>at</w:t>
      </w:r>
      <w:r w:rsidRPr="006558AD">
        <w:rPr>
          <w:rFonts w:ascii="Times New Roman" w:hAnsi="Times New Roman" w:cs="Times New Roman"/>
        </w:rPr>
        <w:t xml:space="preserve">, </w:t>
      </w:r>
      <w:r w:rsidRPr="006558AD">
        <w:rPr>
          <w:rFonts w:ascii="Times New Roman" w:hAnsi="Times New Roman" w:cs="Times New Roman"/>
          <w:i/>
          <w:iCs/>
        </w:rPr>
        <w:t>with</w:t>
      </w:r>
      <w:r w:rsidRPr="006558AD">
        <w:rPr>
          <w:rFonts w:ascii="Times New Roman" w:hAnsi="Times New Roman" w:cs="Times New Roman"/>
        </w:rPr>
        <w:t>), articles (</w:t>
      </w:r>
      <w:r w:rsidRPr="006558AD">
        <w:rPr>
          <w:rFonts w:ascii="Times New Roman" w:hAnsi="Times New Roman" w:cs="Times New Roman"/>
          <w:i/>
          <w:iCs/>
        </w:rPr>
        <w:t>a</w:t>
      </w:r>
      <w:r w:rsidRPr="006558AD">
        <w:rPr>
          <w:rFonts w:ascii="Times New Roman" w:hAnsi="Times New Roman" w:cs="Times New Roman"/>
        </w:rPr>
        <w:t xml:space="preserve">, </w:t>
      </w:r>
      <w:r w:rsidRPr="006558AD">
        <w:rPr>
          <w:rFonts w:ascii="Times New Roman" w:hAnsi="Times New Roman" w:cs="Times New Roman"/>
          <w:i/>
          <w:iCs/>
        </w:rPr>
        <w:t>an</w:t>
      </w:r>
      <w:r w:rsidRPr="006558AD">
        <w:rPr>
          <w:rFonts w:ascii="Times New Roman" w:hAnsi="Times New Roman" w:cs="Times New Roman"/>
        </w:rPr>
        <w:t xml:space="preserve">, </w:t>
      </w:r>
      <w:r w:rsidRPr="006558AD">
        <w:rPr>
          <w:rFonts w:ascii="Times New Roman" w:hAnsi="Times New Roman" w:cs="Times New Roman"/>
          <w:i/>
          <w:iCs/>
        </w:rPr>
        <w:t>the</w:t>
      </w:r>
      <w:r w:rsidRPr="006558AD">
        <w:rPr>
          <w:rFonts w:ascii="Times New Roman" w:hAnsi="Times New Roman" w:cs="Times New Roman"/>
        </w:rPr>
        <w:t>), quantif</w:t>
      </w:r>
      <w:r>
        <w:rPr>
          <w:rFonts w:ascii="Times New Roman" w:hAnsi="Times New Roman" w:cs="Times New Roman"/>
        </w:rPr>
        <w:t>i</w:t>
      </w:r>
      <w:r w:rsidRPr="006558AD">
        <w:rPr>
          <w:rFonts w:ascii="Times New Roman" w:hAnsi="Times New Roman" w:cs="Times New Roman"/>
        </w:rPr>
        <w:t>ers (</w:t>
      </w:r>
      <w:r w:rsidRPr="006558AD">
        <w:rPr>
          <w:rFonts w:ascii="Times New Roman" w:hAnsi="Times New Roman" w:cs="Times New Roman"/>
          <w:i/>
          <w:iCs/>
        </w:rPr>
        <w:t>all</w:t>
      </w:r>
      <w:r w:rsidRPr="006558AD">
        <w:rPr>
          <w:rFonts w:ascii="Times New Roman" w:hAnsi="Times New Roman" w:cs="Times New Roman"/>
        </w:rPr>
        <w:t xml:space="preserve">, </w:t>
      </w:r>
      <w:r w:rsidRPr="006558AD">
        <w:rPr>
          <w:rFonts w:ascii="Times New Roman" w:hAnsi="Times New Roman" w:cs="Times New Roman"/>
          <w:i/>
          <w:iCs/>
        </w:rPr>
        <w:t>few</w:t>
      </w:r>
      <w:r w:rsidRPr="006558AD">
        <w:rPr>
          <w:rFonts w:ascii="Times New Roman" w:hAnsi="Times New Roman" w:cs="Times New Roman"/>
        </w:rPr>
        <w:t xml:space="preserve">, </w:t>
      </w:r>
      <w:r w:rsidRPr="006558AD">
        <w:rPr>
          <w:rFonts w:ascii="Times New Roman" w:hAnsi="Times New Roman" w:cs="Times New Roman"/>
          <w:i/>
          <w:iCs/>
        </w:rPr>
        <w:t>many</w:t>
      </w:r>
      <w:r w:rsidRPr="006558AD">
        <w:rPr>
          <w:rFonts w:ascii="Times New Roman" w:hAnsi="Times New Roman" w:cs="Times New Roman"/>
        </w:rPr>
        <w:t xml:space="preserve">, </w:t>
      </w:r>
      <w:r w:rsidRPr="006558AD">
        <w:rPr>
          <w:rFonts w:ascii="Times New Roman" w:hAnsi="Times New Roman" w:cs="Times New Roman"/>
          <w:i/>
          <w:iCs/>
        </w:rPr>
        <w:t>some</w:t>
      </w:r>
      <w:r w:rsidRPr="006558AD">
        <w:rPr>
          <w:rFonts w:ascii="Times New Roman" w:hAnsi="Times New Roman" w:cs="Times New Roman"/>
        </w:rPr>
        <w:t>), demonstratives (</w:t>
      </w:r>
      <w:r w:rsidRPr="006558AD">
        <w:rPr>
          <w:rFonts w:ascii="Times New Roman" w:hAnsi="Times New Roman" w:cs="Times New Roman"/>
          <w:i/>
          <w:iCs/>
        </w:rPr>
        <w:t>this</w:t>
      </w:r>
      <w:r w:rsidRPr="006558AD">
        <w:rPr>
          <w:rFonts w:ascii="Times New Roman" w:hAnsi="Times New Roman" w:cs="Times New Roman"/>
        </w:rPr>
        <w:t xml:space="preserve">, </w:t>
      </w:r>
      <w:r w:rsidRPr="006558AD">
        <w:rPr>
          <w:rFonts w:ascii="Times New Roman" w:hAnsi="Times New Roman" w:cs="Times New Roman"/>
          <w:i/>
          <w:iCs/>
        </w:rPr>
        <w:t>that</w:t>
      </w:r>
      <w:r w:rsidRPr="006558AD">
        <w:rPr>
          <w:rFonts w:ascii="Times New Roman" w:hAnsi="Times New Roman" w:cs="Times New Roman"/>
        </w:rPr>
        <w:t xml:space="preserve">) and pronouns. These kinds of words are called </w:t>
      </w:r>
      <w:r w:rsidRPr="006558AD">
        <w:rPr>
          <w:rFonts w:ascii="Times New Roman" w:hAnsi="Times New Roman" w:cs="Times New Roman"/>
          <w:i/>
          <w:iCs/>
        </w:rPr>
        <w:t xml:space="preserve">function words </w:t>
      </w:r>
      <w:r w:rsidRPr="006558AD">
        <w:rPr>
          <w:rFonts w:ascii="Times New Roman" w:hAnsi="Times New Roman" w:cs="Times New Roman"/>
        </w:rPr>
        <w:t xml:space="preserve">because they serve a grammatical function. They are also called </w:t>
      </w:r>
      <w:r w:rsidRPr="006558AD">
        <w:rPr>
          <w:rFonts w:ascii="Times New Roman" w:hAnsi="Times New Roman" w:cs="Times New Roman"/>
          <w:i/>
          <w:iCs/>
        </w:rPr>
        <w:t xml:space="preserve">closed class words </w:t>
      </w:r>
      <w:r w:rsidRPr="006558AD">
        <w:rPr>
          <w:rFonts w:ascii="Times New Roman" w:hAnsi="Times New Roman" w:cs="Times New Roman"/>
        </w:rPr>
        <w:t>as most languages have a small, f</w:t>
      </w:r>
      <w:r>
        <w:rPr>
          <w:rFonts w:ascii="Times New Roman" w:hAnsi="Times New Roman" w:cs="Times New Roman"/>
        </w:rPr>
        <w:t>i</w:t>
      </w:r>
      <w:r w:rsidRPr="006558AD">
        <w:rPr>
          <w:rFonts w:ascii="Times New Roman" w:hAnsi="Times New Roman" w:cs="Times New Roman"/>
        </w:rPr>
        <w:t>xed number of words that fall into this bucket.</w:t>
      </w:r>
    </w:p>
    <w:p w:rsidR="00977949"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A root is the base form of a word that cannot be analy</w:t>
      </w:r>
      <w:r>
        <w:rPr>
          <w:rFonts w:ascii="Times New Roman" w:hAnsi="Times New Roman" w:cs="Times New Roman"/>
        </w:rPr>
        <w:t>s</w:t>
      </w:r>
      <w:r w:rsidRPr="006558AD">
        <w:rPr>
          <w:rFonts w:ascii="Times New Roman" w:hAnsi="Times New Roman" w:cs="Times New Roman"/>
        </w:rPr>
        <w:t>ed or reduced further without destroying its meaning. For example, in terms of conserving its meaning, the term ‘</w:t>
      </w:r>
      <w:r w:rsidRPr="006558AD">
        <w:rPr>
          <w:rFonts w:ascii="Times New Roman" w:hAnsi="Times New Roman" w:cs="Times New Roman"/>
          <w:i/>
          <w:iCs/>
        </w:rPr>
        <w:t>forest</w:t>
      </w:r>
      <w:r w:rsidRPr="006558AD">
        <w:rPr>
          <w:rFonts w:ascii="Times New Roman" w:hAnsi="Times New Roman" w:cs="Times New Roman"/>
        </w:rPr>
        <w:t>’ cannot be broken down into ‘</w:t>
      </w:r>
      <w:r w:rsidRPr="006558AD">
        <w:rPr>
          <w:rFonts w:ascii="Times New Roman" w:hAnsi="Times New Roman" w:cs="Times New Roman"/>
          <w:i/>
          <w:iCs/>
        </w:rPr>
        <w:t>for</w:t>
      </w:r>
      <w:r w:rsidRPr="006558AD">
        <w:rPr>
          <w:rFonts w:ascii="Times New Roman" w:hAnsi="Times New Roman" w:cs="Times New Roman"/>
        </w:rPr>
        <w:t>’ and ‘</w:t>
      </w:r>
      <w:r w:rsidRPr="006558AD">
        <w:rPr>
          <w:rFonts w:ascii="Times New Roman" w:hAnsi="Times New Roman" w:cs="Times New Roman"/>
          <w:i/>
          <w:iCs/>
          <w:lang w:val="nb-NO"/>
        </w:rPr>
        <w:t>est</w:t>
      </w:r>
      <w:r w:rsidRPr="006558AD">
        <w:rPr>
          <w:rFonts w:ascii="Times New Roman" w:hAnsi="Times New Roman" w:cs="Times New Roman"/>
          <w:lang w:val="nb-NO"/>
        </w:rPr>
        <w:t>’</w:t>
      </w:r>
      <w:r>
        <w:rPr>
          <w:rFonts w:ascii="Times New Roman" w:hAnsi="Times New Roman" w:cs="Times New Roman"/>
          <w:lang w:val="nb-NO"/>
        </w:rPr>
        <w:t>.</w:t>
      </w:r>
      <w:r w:rsidRPr="006558AD">
        <w:rPr>
          <w:rFonts w:ascii="Times New Roman" w:hAnsi="Times New Roman" w:cs="Times New Roman"/>
          <w:lang w:val="nb-NO"/>
        </w:rPr>
        <w:t xml:space="preserve"> </w:t>
      </w:r>
      <w:r w:rsidRPr="006558AD">
        <w:rPr>
          <w:rFonts w:ascii="Times New Roman" w:hAnsi="Times New Roman" w:cs="Times New Roman"/>
        </w:rPr>
        <w:t>Complex words may consist of a morpheme root and one or more af</w:t>
      </w:r>
      <w:r>
        <w:rPr>
          <w:rFonts w:ascii="Times New Roman" w:hAnsi="Times New Roman" w:cs="Times New Roman"/>
        </w:rPr>
        <w:t>fi</w:t>
      </w:r>
      <w:r w:rsidRPr="006558AD">
        <w:rPr>
          <w:rFonts w:ascii="Times New Roman" w:hAnsi="Times New Roman" w:cs="Times New Roman"/>
        </w:rPr>
        <w:t>xes. Af</w:t>
      </w:r>
      <w:r>
        <w:rPr>
          <w:rFonts w:ascii="Times New Roman" w:hAnsi="Times New Roman" w:cs="Times New Roman"/>
        </w:rPr>
        <w:t>fi</w:t>
      </w:r>
      <w:r w:rsidRPr="006558AD">
        <w:rPr>
          <w:rFonts w:ascii="Times New Roman" w:hAnsi="Times New Roman" w:cs="Times New Roman"/>
        </w:rPr>
        <w:t xml:space="preserve">xes like </w:t>
      </w:r>
      <w:r w:rsidRPr="006558AD">
        <w:rPr>
          <w:rFonts w:ascii="Times New Roman" w:hAnsi="Times New Roman" w:cs="Times New Roman"/>
          <w:i/>
          <w:iCs/>
        </w:rPr>
        <w:t>un</w:t>
      </w:r>
      <w:r w:rsidRPr="006558AD">
        <w:rPr>
          <w:rFonts w:ascii="Times New Roman" w:hAnsi="Times New Roman" w:cs="Times New Roman"/>
        </w:rPr>
        <w:t xml:space="preserve">, </w:t>
      </w:r>
      <w:r w:rsidRPr="006558AD">
        <w:rPr>
          <w:rFonts w:ascii="Times New Roman" w:hAnsi="Times New Roman" w:cs="Times New Roman"/>
          <w:i/>
          <w:iCs/>
          <w:lang w:val="nb-NO"/>
        </w:rPr>
        <w:t>dis</w:t>
      </w:r>
      <w:r w:rsidRPr="006558AD">
        <w:rPr>
          <w:rFonts w:ascii="Times New Roman" w:hAnsi="Times New Roman" w:cs="Times New Roman"/>
          <w:lang w:val="nb-NO"/>
        </w:rPr>
        <w:t xml:space="preserve">, </w:t>
      </w:r>
      <w:r w:rsidRPr="006558AD">
        <w:rPr>
          <w:rFonts w:ascii="Times New Roman" w:hAnsi="Times New Roman" w:cs="Times New Roman"/>
          <w:i/>
          <w:iCs/>
        </w:rPr>
        <w:t>mis</w:t>
      </w:r>
      <w:r w:rsidRPr="006558AD">
        <w:rPr>
          <w:rFonts w:ascii="Times New Roman" w:hAnsi="Times New Roman" w:cs="Times New Roman"/>
        </w:rPr>
        <w:t xml:space="preserve">, </w:t>
      </w:r>
      <w:r w:rsidRPr="006558AD">
        <w:rPr>
          <w:rFonts w:ascii="Times New Roman" w:hAnsi="Times New Roman" w:cs="Times New Roman"/>
          <w:i/>
          <w:iCs/>
        </w:rPr>
        <w:t>re</w:t>
      </w:r>
      <w:r w:rsidRPr="006558AD">
        <w:rPr>
          <w:rFonts w:ascii="Times New Roman" w:hAnsi="Times New Roman" w:cs="Times New Roman"/>
        </w:rPr>
        <w:t xml:space="preserve">, </w:t>
      </w:r>
      <w:r w:rsidRPr="006558AD">
        <w:rPr>
          <w:rFonts w:ascii="Times New Roman" w:hAnsi="Times New Roman" w:cs="Times New Roman"/>
          <w:i/>
          <w:iCs/>
        </w:rPr>
        <w:t>non</w:t>
      </w:r>
      <w:r w:rsidRPr="006558AD">
        <w:rPr>
          <w:rFonts w:ascii="Times New Roman" w:hAnsi="Times New Roman" w:cs="Times New Roman"/>
        </w:rPr>
        <w:t xml:space="preserve">, </w:t>
      </w:r>
      <w:r w:rsidRPr="006558AD">
        <w:rPr>
          <w:rFonts w:ascii="Times New Roman" w:hAnsi="Times New Roman" w:cs="Times New Roman"/>
          <w:i/>
          <w:iCs/>
        </w:rPr>
        <w:t>sub</w:t>
      </w:r>
      <w:r w:rsidRPr="006558AD">
        <w:rPr>
          <w:rFonts w:ascii="Times New Roman" w:hAnsi="Times New Roman" w:cs="Times New Roman"/>
        </w:rPr>
        <w:t xml:space="preserve">, </w:t>
      </w:r>
      <w:r w:rsidRPr="006558AD">
        <w:rPr>
          <w:rFonts w:ascii="Times New Roman" w:hAnsi="Times New Roman" w:cs="Times New Roman"/>
          <w:i/>
          <w:iCs/>
        </w:rPr>
        <w:t>super</w:t>
      </w:r>
      <w:r w:rsidRPr="006558AD">
        <w:rPr>
          <w:rFonts w:ascii="Times New Roman" w:hAnsi="Times New Roman" w:cs="Times New Roman"/>
        </w:rPr>
        <w:t xml:space="preserve">, </w:t>
      </w:r>
      <w:r w:rsidRPr="006558AD">
        <w:rPr>
          <w:rFonts w:ascii="Times New Roman" w:hAnsi="Times New Roman" w:cs="Times New Roman"/>
          <w:i/>
          <w:iCs/>
        </w:rPr>
        <w:t>anti</w:t>
      </w:r>
      <w:r w:rsidRPr="006558AD">
        <w:rPr>
          <w:rFonts w:ascii="Times New Roman" w:hAnsi="Times New Roman" w:cs="Times New Roman"/>
        </w:rPr>
        <w:t xml:space="preserve">, </w:t>
      </w:r>
      <w:r w:rsidRPr="006558AD">
        <w:rPr>
          <w:rFonts w:ascii="Times New Roman" w:hAnsi="Times New Roman" w:cs="Times New Roman"/>
          <w:i/>
          <w:iCs/>
        </w:rPr>
        <w:t>inter</w:t>
      </w:r>
      <w:r w:rsidRPr="006558AD">
        <w:rPr>
          <w:rFonts w:ascii="Times New Roman" w:hAnsi="Times New Roman" w:cs="Times New Roman"/>
        </w:rPr>
        <w:t xml:space="preserve">, and </w:t>
      </w:r>
      <w:r w:rsidRPr="006558AD">
        <w:rPr>
          <w:rFonts w:ascii="Times New Roman" w:hAnsi="Times New Roman" w:cs="Times New Roman"/>
          <w:i/>
          <w:iCs/>
          <w:lang w:val="de-DE"/>
        </w:rPr>
        <w:t>intra</w:t>
      </w:r>
      <w:r w:rsidRPr="006558AD">
        <w:rPr>
          <w:rFonts w:ascii="Times New Roman" w:hAnsi="Times New Roman" w:cs="Times New Roman"/>
          <w:lang w:val="de-DE"/>
        </w:rPr>
        <w:t xml:space="preserve">, </w:t>
      </w:r>
      <w:r w:rsidRPr="006558AD">
        <w:rPr>
          <w:rFonts w:ascii="Times New Roman" w:hAnsi="Times New Roman" w:cs="Times New Roman"/>
        </w:rPr>
        <w:t xml:space="preserve">that are attached to the beginning of another morpheme are called </w:t>
      </w:r>
      <w:r w:rsidRPr="006558AD">
        <w:rPr>
          <w:rFonts w:ascii="Times New Roman" w:hAnsi="Times New Roman" w:cs="Times New Roman"/>
          <w:i/>
          <w:iCs/>
        </w:rPr>
        <w:t>pref</w:t>
      </w:r>
      <w:r>
        <w:rPr>
          <w:rFonts w:ascii="Times New Roman" w:hAnsi="Times New Roman" w:cs="Times New Roman"/>
          <w:i/>
          <w:iCs/>
        </w:rPr>
        <w:t>i</w:t>
      </w:r>
      <w:r w:rsidRPr="006558AD">
        <w:rPr>
          <w:rFonts w:ascii="Times New Roman" w:hAnsi="Times New Roman" w:cs="Times New Roman"/>
          <w:i/>
          <w:iCs/>
        </w:rPr>
        <w:t>xes</w:t>
      </w:r>
      <w:r w:rsidRPr="006558AD">
        <w:rPr>
          <w:rFonts w:ascii="Times New Roman" w:hAnsi="Times New Roman" w:cs="Times New Roman"/>
        </w:rPr>
        <w:t xml:space="preserve">. Similarly, </w:t>
      </w:r>
      <w:r>
        <w:rPr>
          <w:rFonts w:ascii="Times New Roman" w:hAnsi="Times New Roman" w:cs="Times New Roman"/>
          <w:i/>
          <w:iCs/>
        </w:rPr>
        <w:t>s</w:t>
      </w:r>
      <w:r w:rsidRPr="006558AD">
        <w:rPr>
          <w:rFonts w:ascii="Times New Roman" w:hAnsi="Times New Roman" w:cs="Times New Roman"/>
          <w:i/>
          <w:iCs/>
        </w:rPr>
        <w:t>uf</w:t>
      </w:r>
      <w:r>
        <w:rPr>
          <w:rFonts w:ascii="Times New Roman" w:hAnsi="Times New Roman" w:cs="Times New Roman"/>
          <w:i/>
          <w:iCs/>
        </w:rPr>
        <w:t>fi</w:t>
      </w:r>
      <w:r w:rsidRPr="006558AD">
        <w:rPr>
          <w:rFonts w:ascii="Times New Roman" w:hAnsi="Times New Roman" w:cs="Times New Roman"/>
          <w:i/>
          <w:iCs/>
        </w:rPr>
        <w:t xml:space="preserve">xes </w:t>
      </w:r>
      <w:r w:rsidRPr="006558AD">
        <w:rPr>
          <w:rFonts w:ascii="Times New Roman" w:hAnsi="Times New Roman" w:cs="Times New Roman"/>
        </w:rPr>
        <w:t xml:space="preserve">are morphemes that get added at the end, such as </w:t>
      </w:r>
      <w:r w:rsidRPr="006558AD">
        <w:rPr>
          <w:rFonts w:ascii="Times New Roman" w:hAnsi="Times New Roman" w:cs="Times New Roman"/>
          <w:i/>
          <w:iCs/>
          <w:lang w:val="nb-NO"/>
        </w:rPr>
        <w:t>ing</w:t>
      </w:r>
      <w:r w:rsidRPr="006558AD">
        <w:rPr>
          <w:rFonts w:ascii="Times New Roman" w:hAnsi="Times New Roman" w:cs="Times New Roman"/>
          <w:lang w:val="nb-NO"/>
        </w:rPr>
        <w:t xml:space="preserve">, </w:t>
      </w:r>
      <w:r w:rsidRPr="006558AD">
        <w:rPr>
          <w:rFonts w:ascii="Times New Roman" w:hAnsi="Times New Roman" w:cs="Times New Roman"/>
          <w:i/>
          <w:iCs/>
        </w:rPr>
        <w:t>ness</w:t>
      </w:r>
      <w:r w:rsidRPr="006558AD">
        <w:rPr>
          <w:rFonts w:ascii="Times New Roman" w:hAnsi="Times New Roman" w:cs="Times New Roman"/>
        </w:rPr>
        <w:t xml:space="preserve">, </w:t>
      </w:r>
      <w:r w:rsidRPr="006558AD">
        <w:rPr>
          <w:rFonts w:ascii="Times New Roman" w:hAnsi="Times New Roman" w:cs="Times New Roman"/>
          <w:i/>
          <w:iCs/>
          <w:lang w:val="nb-NO"/>
        </w:rPr>
        <w:t>ly</w:t>
      </w:r>
      <w:r w:rsidRPr="006558AD">
        <w:rPr>
          <w:rFonts w:ascii="Times New Roman" w:hAnsi="Times New Roman" w:cs="Times New Roman"/>
          <w:lang w:val="nb-NO"/>
        </w:rPr>
        <w:t xml:space="preserve">, </w:t>
      </w:r>
      <w:r>
        <w:rPr>
          <w:rFonts w:ascii="Times New Roman" w:hAnsi="Times New Roman" w:cs="Times New Roman"/>
          <w:lang w:val="nb-NO"/>
        </w:rPr>
        <w:t xml:space="preserve">and </w:t>
      </w:r>
      <w:r w:rsidRPr="006558AD">
        <w:rPr>
          <w:rFonts w:ascii="Times New Roman" w:hAnsi="Times New Roman" w:cs="Times New Roman"/>
          <w:i/>
          <w:iCs/>
        </w:rPr>
        <w:t>able</w:t>
      </w:r>
      <w:r w:rsidRPr="006558AD">
        <w:rPr>
          <w:rFonts w:ascii="Times New Roman" w:hAnsi="Times New Roman" w:cs="Times New Roman"/>
        </w:rPr>
        <w:t>. A morpheme that is a pref</w:t>
      </w:r>
      <w:r>
        <w:rPr>
          <w:rFonts w:ascii="Times New Roman" w:hAnsi="Times New Roman" w:cs="Times New Roman"/>
        </w:rPr>
        <w:t>i</w:t>
      </w:r>
      <w:r w:rsidRPr="006558AD">
        <w:rPr>
          <w:rFonts w:ascii="Times New Roman" w:hAnsi="Times New Roman" w:cs="Times New Roman"/>
        </w:rPr>
        <w:t>x in one language, in a semantic sense, maybe a suf</w:t>
      </w:r>
      <w:r>
        <w:rPr>
          <w:rFonts w:ascii="Times New Roman" w:hAnsi="Times New Roman" w:cs="Times New Roman"/>
        </w:rPr>
        <w:t>fi</w:t>
      </w:r>
      <w:r w:rsidRPr="006558AD">
        <w:rPr>
          <w:rFonts w:ascii="Times New Roman" w:hAnsi="Times New Roman" w:cs="Times New Roman"/>
        </w:rPr>
        <w:t>x in another and vice versa.</w:t>
      </w:r>
    </w:p>
    <w:p w:rsidR="00977949" w:rsidRDefault="00977949" w:rsidP="00977949">
      <w:pPr>
        <w:shd w:val="clear" w:color="auto" w:fill="FFFFFF"/>
        <w:jc w:val="both"/>
        <w:rPr>
          <w:rFonts w:ascii="Times New Roman" w:hAnsi="Times New Roman" w:cs="Times New Roman"/>
        </w:rPr>
      </w:pPr>
    </w:p>
    <w:tbl>
      <w:tblPr>
        <w:tblW w:w="4146" w:type="dxa"/>
        <w:jc w:val="center"/>
        <w:tblLayout w:type="fixed"/>
        <w:tblCellMar>
          <w:left w:w="40" w:type="dxa"/>
          <w:right w:w="40" w:type="dxa"/>
        </w:tblCellMar>
        <w:tblLook w:val="0000"/>
      </w:tblPr>
      <w:tblGrid>
        <w:gridCol w:w="1591"/>
        <w:gridCol w:w="1047"/>
        <w:gridCol w:w="1508"/>
      </w:tblGrid>
      <w:tr w:rsidR="00977949" w:rsidRPr="006558AD" w:rsidTr="006E42E0">
        <w:trPr>
          <w:trHeight w:val="20"/>
          <w:jc w:val="center"/>
        </w:trPr>
        <w:tc>
          <w:tcPr>
            <w:tcW w:w="1591" w:type="dxa"/>
            <w:tcBorders>
              <w:top w:val="single" w:sz="6" w:space="0" w:color="auto"/>
              <w:left w:val="nil"/>
              <w:bottom w:val="single" w:sz="6" w:space="0" w:color="auto"/>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bookmarkStart w:id="5" w:name="bookmark9"/>
            <w:r w:rsidRPr="006558AD">
              <w:rPr>
                <w:rFonts w:ascii="Times New Roman" w:hAnsi="Times New Roman" w:cs="Times New Roman"/>
                <w:b/>
                <w:bCs/>
              </w:rPr>
              <w:t>O</w:t>
            </w:r>
            <w:bookmarkEnd w:id="5"/>
            <w:r w:rsidRPr="006558AD">
              <w:rPr>
                <w:rFonts w:ascii="Times New Roman" w:hAnsi="Times New Roman" w:cs="Times New Roman"/>
                <w:b/>
                <w:bCs/>
              </w:rPr>
              <w:t>riginal Wor</w:t>
            </w:r>
            <w:r>
              <w:rPr>
                <w:rFonts w:ascii="Times New Roman" w:hAnsi="Times New Roman" w:cs="Times New Roman"/>
                <w:b/>
                <w:bCs/>
              </w:rPr>
              <w:t>d</w:t>
            </w:r>
          </w:p>
        </w:tc>
        <w:tc>
          <w:tcPr>
            <w:tcW w:w="1047" w:type="dxa"/>
            <w:tcBorders>
              <w:top w:val="single" w:sz="6" w:space="0" w:color="auto"/>
              <w:left w:val="nil"/>
              <w:bottom w:val="single" w:sz="6" w:space="0" w:color="auto"/>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5D09CA">
              <w:rPr>
                <w:rFonts w:ascii="Times New Roman" w:hAnsi="Times New Roman" w:cs="Times New Roman"/>
                <w:b/>
                <w:bCs/>
              </w:rPr>
              <w:t>Stemming</w:t>
            </w:r>
          </w:p>
        </w:tc>
        <w:tc>
          <w:tcPr>
            <w:tcW w:w="1508" w:type="dxa"/>
            <w:tcBorders>
              <w:top w:val="single" w:sz="6" w:space="0" w:color="auto"/>
              <w:left w:val="nil"/>
              <w:bottom w:val="single" w:sz="6" w:space="0" w:color="auto"/>
              <w:right w:val="nil"/>
            </w:tcBorders>
            <w:shd w:val="clear" w:color="auto" w:fill="FFFFFF"/>
          </w:tcPr>
          <w:p w:rsidR="00977949" w:rsidRPr="006558AD" w:rsidRDefault="00977949" w:rsidP="006E42E0">
            <w:pPr>
              <w:shd w:val="clear" w:color="auto" w:fill="FFFFFF"/>
              <w:jc w:val="both"/>
              <w:rPr>
                <w:rFonts w:ascii="Times New Roman" w:hAnsi="Times New Roman" w:cs="Times New Roman"/>
                <w:b/>
                <w:bCs/>
              </w:rPr>
            </w:pPr>
            <w:r w:rsidRPr="005D09CA">
              <w:rPr>
                <w:rFonts w:ascii="Times New Roman" w:hAnsi="Times New Roman" w:cs="Times New Roman"/>
                <w:b/>
                <w:bCs/>
              </w:rPr>
              <w:t>Lemmatisation</w:t>
            </w:r>
          </w:p>
        </w:tc>
      </w:tr>
      <w:tr w:rsidR="00977949" w:rsidRPr="006558AD" w:rsidTr="006E42E0">
        <w:trPr>
          <w:trHeight w:val="20"/>
          <w:jc w:val="center"/>
        </w:trPr>
        <w:tc>
          <w:tcPr>
            <w:tcW w:w="1591" w:type="dxa"/>
            <w:tcBorders>
              <w:top w:val="single" w:sz="6" w:space="0" w:color="auto"/>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witnessed</w:t>
            </w:r>
          </w:p>
        </w:tc>
        <w:tc>
          <w:tcPr>
            <w:tcW w:w="1047" w:type="dxa"/>
            <w:tcBorders>
              <w:top w:val="single" w:sz="6" w:space="0" w:color="auto"/>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Pr>
                <w:rFonts w:ascii="Times New Roman" w:hAnsi="Times New Roman" w:cs="Times New Roman"/>
              </w:rPr>
              <w:t>w</w:t>
            </w:r>
            <w:r w:rsidRPr="005D09CA">
              <w:rPr>
                <w:rFonts w:ascii="Times New Roman" w:hAnsi="Times New Roman" w:cs="Times New Roman"/>
              </w:rPr>
              <w:t>it</w:t>
            </w:r>
          </w:p>
        </w:tc>
        <w:tc>
          <w:tcPr>
            <w:tcW w:w="1508" w:type="dxa"/>
            <w:tcBorders>
              <w:top w:val="single" w:sz="6" w:space="0" w:color="auto"/>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witness</w:t>
            </w:r>
          </w:p>
        </w:tc>
      </w:tr>
      <w:tr w:rsidR="00977949" w:rsidRPr="006558AD" w:rsidTr="006E42E0">
        <w:trPr>
          <w:trHeight w:val="20"/>
          <w:jc w:val="center"/>
        </w:trPr>
        <w:tc>
          <w:tcPr>
            <w:tcW w:w="1591"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assignments</w:t>
            </w:r>
          </w:p>
        </w:tc>
        <w:tc>
          <w:tcPr>
            <w:tcW w:w="1047"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5D09CA">
              <w:rPr>
                <w:rFonts w:ascii="Times New Roman" w:hAnsi="Times New Roman" w:cs="Times New Roman"/>
              </w:rPr>
              <w:t>assign</w:t>
            </w:r>
          </w:p>
        </w:tc>
        <w:tc>
          <w:tcPr>
            <w:tcW w:w="1508"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assignment</w:t>
            </w:r>
          </w:p>
        </w:tc>
      </w:tr>
      <w:tr w:rsidR="00977949" w:rsidRPr="006558AD" w:rsidTr="006E42E0">
        <w:trPr>
          <w:trHeight w:val="20"/>
          <w:jc w:val="center"/>
        </w:trPr>
        <w:tc>
          <w:tcPr>
            <w:tcW w:w="1591"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considerable</w:t>
            </w:r>
          </w:p>
        </w:tc>
        <w:tc>
          <w:tcPr>
            <w:tcW w:w="1047"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5D09CA">
              <w:rPr>
                <w:rFonts w:ascii="Times New Roman" w:hAnsi="Times New Roman" w:cs="Times New Roman"/>
              </w:rPr>
              <w:t>consider</w:t>
            </w:r>
          </w:p>
        </w:tc>
        <w:tc>
          <w:tcPr>
            <w:tcW w:w="1508"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considerable</w:t>
            </w:r>
          </w:p>
        </w:tc>
      </w:tr>
      <w:tr w:rsidR="00977949" w:rsidRPr="006558AD" w:rsidTr="006E42E0">
        <w:trPr>
          <w:trHeight w:val="20"/>
          <w:jc w:val="center"/>
        </w:trPr>
        <w:tc>
          <w:tcPr>
            <w:tcW w:w="1591"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democrati</w:t>
            </w:r>
            <w:r>
              <w:rPr>
                <w:rFonts w:ascii="Times New Roman" w:hAnsi="Times New Roman" w:cs="Times New Roman"/>
              </w:rPr>
              <w:t>s</w:t>
            </w:r>
            <w:r w:rsidRPr="006558AD">
              <w:rPr>
                <w:rFonts w:ascii="Times New Roman" w:hAnsi="Times New Roman" w:cs="Times New Roman"/>
              </w:rPr>
              <w:t>ation</w:t>
            </w:r>
          </w:p>
        </w:tc>
        <w:tc>
          <w:tcPr>
            <w:tcW w:w="1047"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5D09CA">
              <w:rPr>
                <w:rFonts w:ascii="Times New Roman" w:hAnsi="Times New Roman" w:cs="Times New Roman"/>
              </w:rPr>
              <w:t>democrat</w:t>
            </w:r>
          </w:p>
        </w:tc>
        <w:tc>
          <w:tcPr>
            <w:tcW w:w="1508"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democrati</w:t>
            </w:r>
            <w:r>
              <w:rPr>
                <w:rFonts w:ascii="Times New Roman" w:hAnsi="Times New Roman" w:cs="Times New Roman"/>
              </w:rPr>
              <w:t>s</w:t>
            </w:r>
            <w:r w:rsidRPr="006558AD">
              <w:rPr>
                <w:rFonts w:ascii="Times New Roman" w:hAnsi="Times New Roman" w:cs="Times New Roman"/>
              </w:rPr>
              <w:t>ation</w:t>
            </w:r>
          </w:p>
        </w:tc>
      </w:tr>
      <w:tr w:rsidR="00977949" w:rsidRPr="006558AD" w:rsidTr="006E42E0">
        <w:trPr>
          <w:trHeight w:val="20"/>
          <w:jc w:val="center"/>
        </w:trPr>
        <w:tc>
          <w:tcPr>
            <w:tcW w:w="1591"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interpolated</w:t>
            </w:r>
          </w:p>
        </w:tc>
        <w:tc>
          <w:tcPr>
            <w:tcW w:w="1047"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5D09CA">
              <w:rPr>
                <w:rFonts w:ascii="Times New Roman" w:hAnsi="Times New Roman" w:cs="Times New Roman"/>
                <w:lang w:val="nb-NO"/>
              </w:rPr>
              <w:t>interpol</w:t>
            </w:r>
          </w:p>
        </w:tc>
        <w:tc>
          <w:tcPr>
            <w:tcW w:w="1508"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interpolate</w:t>
            </w:r>
          </w:p>
        </w:tc>
      </w:tr>
      <w:tr w:rsidR="00977949" w:rsidRPr="006558AD" w:rsidTr="006E42E0">
        <w:trPr>
          <w:trHeight w:val="20"/>
          <w:jc w:val="center"/>
        </w:trPr>
        <w:tc>
          <w:tcPr>
            <w:tcW w:w="1591"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Pr>
                <w:rFonts w:ascii="Times New Roman" w:hAnsi="Times New Roman" w:cs="Times New Roman"/>
              </w:rPr>
              <w:t>e</w:t>
            </w:r>
            <w:r w:rsidRPr="005D09CA">
              <w:rPr>
                <w:rFonts w:ascii="Times New Roman" w:hAnsi="Times New Roman" w:cs="Times New Roman"/>
              </w:rPr>
              <w:t>ffectively</w:t>
            </w:r>
          </w:p>
        </w:tc>
        <w:tc>
          <w:tcPr>
            <w:tcW w:w="1047" w:type="dxa"/>
            <w:tcBorders>
              <w:top w:val="nil"/>
              <w:left w:val="nil"/>
              <w:bottom w:val="nil"/>
              <w:right w:val="nil"/>
            </w:tcBorders>
            <w:shd w:val="clear" w:color="auto" w:fill="FFFFFF"/>
          </w:tcPr>
          <w:p w:rsidR="00977949" w:rsidRPr="005D09CA" w:rsidRDefault="00977949" w:rsidP="006E42E0">
            <w:pPr>
              <w:shd w:val="clear" w:color="auto" w:fill="FFFFFF"/>
              <w:jc w:val="both"/>
              <w:rPr>
                <w:rFonts w:ascii="Times New Roman" w:hAnsi="Times New Roman" w:cs="Times New Roman"/>
                <w:lang w:val="nb-NO"/>
              </w:rPr>
            </w:pPr>
            <w:r>
              <w:rPr>
                <w:rFonts w:ascii="Times New Roman" w:hAnsi="Times New Roman" w:cs="Times New Roman"/>
              </w:rPr>
              <w:t>e</w:t>
            </w:r>
            <w:r w:rsidRPr="005D09CA">
              <w:rPr>
                <w:rFonts w:ascii="Times New Roman" w:hAnsi="Times New Roman" w:cs="Times New Roman"/>
              </w:rPr>
              <w:t>ffect</w:t>
            </w:r>
          </w:p>
        </w:tc>
        <w:tc>
          <w:tcPr>
            <w:tcW w:w="1508"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5D09CA">
              <w:rPr>
                <w:rFonts w:ascii="Times New Roman" w:hAnsi="Times New Roman" w:cs="Times New Roman"/>
              </w:rPr>
              <w:t>effective</w:t>
            </w:r>
          </w:p>
        </w:tc>
      </w:tr>
    </w:tbl>
    <w:p w:rsidR="00977949" w:rsidRDefault="00977949" w:rsidP="00977949">
      <w:pPr>
        <w:shd w:val="clear" w:color="auto" w:fill="FFFFFF"/>
        <w:rPr>
          <w:rFonts w:ascii="Times New Roman" w:hAnsi="Times New Roman" w:cs="Times New Roman"/>
        </w:rPr>
      </w:pPr>
    </w:p>
    <w:p w:rsidR="00977949" w:rsidRDefault="00977949" w:rsidP="00977949">
      <w:pPr>
        <w:shd w:val="clear" w:color="auto" w:fill="FFFFFF"/>
        <w:jc w:val="center"/>
        <w:rPr>
          <w:rFonts w:ascii="Times New Roman" w:hAnsi="Times New Roman" w:cs="Times New Roman"/>
        </w:rPr>
      </w:pPr>
      <w:r w:rsidRPr="00BD5F05">
        <w:rPr>
          <w:rFonts w:ascii="Times New Roman" w:hAnsi="Times New Roman" w:cs="Times New Roman"/>
          <w:highlight w:val="cyan"/>
        </w:rPr>
        <w:t xml:space="preserve">Table 2.3: Comparing the results of Porter </w:t>
      </w:r>
      <w:r w:rsidRPr="00BD5F05">
        <w:rPr>
          <w:rFonts w:ascii="Times New Roman" w:hAnsi="Times New Roman" w:cs="Times New Roman"/>
          <w:highlight w:val="cyan"/>
          <w:lang w:val="nb-NO"/>
        </w:rPr>
        <w:t xml:space="preserve">Stemmer </w:t>
      </w:r>
      <w:r w:rsidRPr="00BD5F05">
        <w:rPr>
          <w:rFonts w:ascii="Times New Roman" w:hAnsi="Times New Roman" w:cs="Times New Roman"/>
          <w:highlight w:val="cyan"/>
        </w:rPr>
        <w:t>and WordNetLemmatizer algorithms for various words.</w:t>
      </w:r>
    </w:p>
    <w:p w:rsidR="00977949" w:rsidRDefault="00977949" w:rsidP="00977949">
      <w:pPr>
        <w:shd w:val="clear" w:color="auto" w:fill="FFFFFF"/>
        <w:jc w:val="center"/>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Historically, we have been following morphological rules that govern how these af</w:t>
      </w:r>
      <w:r>
        <w:rPr>
          <w:rFonts w:ascii="Times New Roman" w:hAnsi="Times New Roman" w:cs="Times New Roman"/>
        </w:rPr>
        <w:t>fi</w:t>
      </w:r>
      <w:r w:rsidRPr="006558AD">
        <w:rPr>
          <w:rFonts w:ascii="Times New Roman" w:hAnsi="Times New Roman" w:cs="Times New Roman"/>
        </w:rPr>
        <w:t>xes attach to the base word. For instance, when we add pref</w:t>
      </w:r>
      <w:r>
        <w:rPr>
          <w:rFonts w:ascii="Times New Roman" w:hAnsi="Times New Roman" w:cs="Times New Roman"/>
        </w:rPr>
        <w:t>i</w:t>
      </w:r>
      <w:r w:rsidRPr="006558AD">
        <w:rPr>
          <w:rFonts w:ascii="Times New Roman" w:hAnsi="Times New Roman" w:cs="Times New Roman"/>
        </w:rPr>
        <w:t xml:space="preserve">xes, the resulting word is formed by putting together the two morphemes </w:t>
      </w:r>
      <w:r w:rsidRPr="006558AD">
        <w:rPr>
          <w:rFonts w:ascii="Times New Roman" w:hAnsi="Times New Roman" w:cs="Times New Roman"/>
          <w:lang w:val="da-DK"/>
        </w:rPr>
        <w:t xml:space="preserve">as-is </w:t>
      </w:r>
      <w:r w:rsidRPr="006558AD">
        <w:rPr>
          <w:rFonts w:ascii="Times New Roman" w:hAnsi="Times New Roman" w:cs="Times New Roman"/>
        </w:rPr>
        <w:t xml:space="preserve">(e.g., </w:t>
      </w:r>
      <w:r w:rsidRPr="006558AD">
        <w:rPr>
          <w:rFonts w:ascii="Times New Roman" w:hAnsi="Times New Roman" w:cs="Times New Roman"/>
          <w:i/>
          <w:iCs/>
        </w:rPr>
        <w:t xml:space="preserve">pre </w:t>
      </w:r>
      <w:r w:rsidRPr="006558AD">
        <w:rPr>
          <w:rFonts w:ascii="Times New Roman" w:hAnsi="Times New Roman" w:cs="Times New Roman"/>
        </w:rPr>
        <w:t xml:space="preserve">+ </w:t>
      </w:r>
      <w:r w:rsidRPr="006558AD">
        <w:rPr>
          <w:rFonts w:ascii="Times New Roman" w:hAnsi="Times New Roman" w:cs="Times New Roman"/>
          <w:i/>
          <w:iCs/>
        </w:rPr>
        <w:t>f</w:t>
      </w:r>
      <w:r>
        <w:rPr>
          <w:rFonts w:ascii="Times New Roman" w:hAnsi="Times New Roman" w:cs="Times New Roman"/>
          <w:i/>
          <w:iCs/>
        </w:rPr>
        <w:t>l</w:t>
      </w:r>
      <w:r w:rsidRPr="006558AD">
        <w:rPr>
          <w:rFonts w:ascii="Times New Roman" w:hAnsi="Times New Roman" w:cs="Times New Roman"/>
          <w:i/>
          <w:iCs/>
        </w:rPr>
        <w:t xml:space="preserve">ight </w:t>
      </w:r>
      <w:r w:rsidRPr="006558AD">
        <w:rPr>
          <w:rFonts w:ascii="Times New Roman" w:hAnsi="Times New Roman" w:cs="Times New Roman"/>
        </w:rPr>
        <w:t xml:space="preserve">= </w:t>
      </w:r>
      <w:r w:rsidRPr="006558AD">
        <w:rPr>
          <w:rFonts w:ascii="Times New Roman" w:hAnsi="Times New Roman" w:cs="Times New Roman"/>
          <w:i/>
          <w:iCs/>
        </w:rPr>
        <w:t>pref</w:t>
      </w:r>
      <w:r>
        <w:rPr>
          <w:rFonts w:ascii="Times New Roman" w:hAnsi="Times New Roman" w:cs="Times New Roman"/>
          <w:i/>
          <w:iCs/>
        </w:rPr>
        <w:t>l</w:t>
      </w:r>
      <w:r w:rsidRPr="006558AD">
        <w:rPr>
          <w:rFonts w:ascii="Times New Roman" w:hAnsi="Times New Roman" w:cs="Times New Roman"/>
          <w:i/>
          <w:iCs/>
        </w:rPr>
        <w:t>ight</w:t>
      </w:r>
      <w:r w:rsidRPr="006558AD">
        <w:rPr>
          <w:rFonts w:ascii="Times New Roman" w:hAnsi="Times New Roman" w:cs="Times New Roman"/>
        </w:rPr>
        <w:t>). In contrast, the resulting word might not be a simple concatenation in many suf</w:t>
      </w:r>
      <w:r>
        <w:rPr>
          <w:rFonts w:ascii="Times New Roman" w:hAnsi="Times New Roman" w:cs="Times New Roman"/>
        </w:rPr>
        <w:t>fi</w:t>
      </w:r>
      <w:r w:rsidRPr="006558AD">
        <w:rPr>
          <w:rFonts w:ascii="Times New Roman" w:hAnsi="Times New Roman" w:cs="Times New Roman"/>
        </w:rPr>
        <w:t xml:space="preserve">xes (e.g., </w:t>
      </w:r>
      <w:r w:rsidRPr="006558AD">
        <w:rPr>
          <w:rFonts w:ascii="Times New Roman" w:hAnsi="Times New Roman" w:cs="Times New Roman"/>
          <w:i/>
          <w:iCs/>
        </w:rPr>
        <w:t xml:space="preserve">ready </w:t>
      </w:r>
      <w:r w:rsidRPr="006558AD">
        <w:rPr>
          <w:rFonts w:ascii="Times New Roman" w:hAnsi="Times New Roman" w:cs="Times New Roman"/>
        </w:rPr>
        <w:t xml:space="preserve">+ </w:t>
      </w:r>
      <w:r w:rsidRPr="006558AD">
        <w:rPr>
          <w:rFonts w:ascii="Times New Roman" w:hAnsi="Times New Roman" w:cs="Times New Roman"/>
          <w:i/>
          <w:iCs/>
          <w:lang w:val="nb-NO"/>
        </w:rPr>
        <w:t xml:space="preserve">ly </w:t>
      </w:r>
      <w:r w:rsidRPr="006558AD">
        <w:rPr>
          <w:rFonts w:ascii="Times New Roman" w:hAnsi="Times New Roman" w:cs="Times New Roman"/>
          <w:lang w:val="nb-NO"/>
        </w:rPr>
        <w:t xml:space="preserve">= </w:t>
      </w:r>
      <w:r w:rsidRPr="006558AD">
        <w:rPr>
          <w:rFonts w:ascii="Times New Roman" w:hAnsi="Times New Roman" w:cs="Times New Roman"/>
          <w:i/>
          <w:iCs/>
        </w:rPr>
        <w:t>readily</w:t>
      </w:r>
      <w:r w:rsidRPr="006558AD">
        <w:rPr>
          <w:rFonts w:ascii="Times New Roman" w:hAnsi="Times New Roman" w:cs="Times New Roman"/>
        </w:rPr>
        <w:t>). In English, as well as many other languages, apart from attaching af</w:t>
      </w:r>
      <w:r>
        <w:rPr>
          <w:rFonts w:ascii="Times New Roman" w:hAnsi="Times New Roman" w:cs="Times New Roman"/>
        </w:rPr>
        <w:t>fi</w:t>
      </w:r>
      <w:r w:rsidRPr="006558AD">
        <w:rPr>
          <w:rFonts w:ascii="Times New Roman" w:hAnsi="Times New Roman" w:cs="Times New Roman"/>
        </w:rPr>
        <w:t xml:space="preserve">xes, new words can also be formed by </w:t>
      </w:r>
      <w:r w:rsidRPr="006558AD">
        <w:rPr>
          <w:rFonts w:ascii="Times New Roman" w:hAnsi="Times New Roman" w:cs="Times New Roman"/>
          <w:i/>
          <w:iCs/>
        </w:rPr>
        <w:t xml:space="preserve">compounding </w:t>
      </w:r>
      <w:r w:rsidRPr="006558AD">
        <w:rPr>
          <w:rFonts w:ascii="Times New Roman" w:hAnsi="Times New Roman" w:cs="Times New Roman"/>
        </w:rPr>
        <w:t>existing words, where individual words, like ‘</w:t>
      </w:r>
      <w:r w:rsidRPr="006558AD">
        <w:rPr>
          <w:rFonts w:ascii="Times New Roman" w:hAnsi="Times New Roman" w:cs="Times New Roman"/>
          <w:i/>
          <w:iCs/>
        </w:rPr>
        <w:t>black</w:t>
      </w:r>
      <w:r w:rsidRPr="006558AD">
        <w:rPr>
          <w:rFonts w:ascii="Times New Roman" w:hAnsi="Times New Roman" w:cs="Times New Roman"/>
        </w:rPr>
        <w:t>’ and ‘</w:t>
      </w:r>
      <w:r w:rsidRPr="006558AD">
        <w:rPr>
          <w:rFonts w:ascii="Times New Roman" w:hAnsi="Times New Roman" w:cs="Times New Roman"/>
          <w:i/>
          <w:iCs/>
        </w:rPr>
        <w:t>board</w:t>
      </w:r>
      <w:r w:rsidRPr="006558AD">
        <w:rPr>
          <w:rFonts w:ascii="Times New Roman" w:hAnsi="Times New Roman" w:cs="Times New Roman"/>
        </w:rPr>
        <w:t>’</w:t>
      </w:r>
      <w:r>
        <w:rPr>
          <w:rFonts w:ascii="Times New Roman" w:hAnsi="Times New Roman" w:cs="Times New Roman"/>
        </w:rPr>
        <w:t>,</w:t>
      </w:r>
      <w:r w:rsidRPr="006558AD">
        <w:rPr>
          <w:rFonts w:ascii="Times New Roman" w:hAnsi="Times New Roman" w:cs="Times New Roman"/>
        </w:rPr>
        <w:t xml:space="preserve"> can be joined together to form a </w:t>
      </w:r>
      <w:r w:rsidRPr="006558AD">
        <w:rPr>
          <w:rFonts w:ascii="Times New Roman" w:hAnsi="Times New Roman" w:cs="Times New Roman"/>
          <w:i/>
          <w:iCs/>
        </w:rPr>
        <w:t xml:space="preserve">compound word </w:t>
      </w:r>
      <w:r w:rsidRPr="006558AD">
        <w:rPr>
          <w:rFonts w:ascii="Times New Roman" w:hAnsi="Times New Roman" w:cs="Times New Roman"/>
        </w:rPr>
        <w:t>like ‘</w:t>
      </w:r>
      <w:r w:rsidRPr="006558AD">
        <w:rPr>
          <w:rFonts w:ascii="Times New Roman" w:hAnsi="Times New Roman" w:cs="Times New Roman"/>
          <w:i/>
          <w:iCs/>
        </w:rPr>
        <w:t>blackboard</w:t>
      </w:r>
      <w:r w:rsidRPr="006558AD">
        <w:rPr>
          <w:rFonts w:ascii="Times New Roman" w:hAnsi="Times New Roman" w:cs="Times New Roman"/>
        </w:rPr>
        <w:t>’</w:t>
      </w:r>
      <w:r>
        <w:rPr>
          <w:rFonts w:ascii="Times New Roman" w:hAnsi="Times New Roman" w:cs="Times New Roman"/>
        </w:rPr>
        <w:t>.</w:t>
      </w:r>
      <w:r w:rsidRPr="006558AD">
        <w:rPr>
          <w:rFonts w:ascii="Times New Roman" w:hAnsi="Times New Roman" w:cs="Times New Roman"/>
        </w:rPr>
        <w:t xml:space="preserve"> In other cases, words like ‘</w:t>
      </w:r>
      <w:r w:rsidRPr="006558AD">
        <w:rPr>
          <w:rFonts w:ascii="Times New Roman" w:hAnsi="Times New Roman" w:cs="Times New Roman"/>
          <w:i/>
          <w:iCs/>
        </w:rPr>
        <w:t>will</w:t>
      </w:r>
      <w:r w:rsidRPr="006558AD">
        <w:rPr>
          <w:rFonts w:ascii="Times New Roman" w:hAnsi="Times New Roman" w:cs="Times New Roman"/>
        </w:rPr>
        <w:t>’ and ‘</w:t>
      </w:r>
      <w:r w:rsidRPr="006558AD">
        <w:rPr>
          <w:rFonts w:ascii="Times New Roman" w:hAnsi="Times New Roman" w:cs="Times New Roman"/>
          <w:i/>
          <w:iCs/>
        </w:rPr>
        <w:t>would</w:t>
      </w:r>
      <w:r w:rsidRPr="006558AD">
        <w:rPr>
          <w:rFonts w:ascii="Times New Roman" w:hAnsi="Times New Roman" w:cs="Times New Roman"/>
        </w:rPr>
        <w:t xml:space="preserve">’ are contracted to </w:t>
      </w:r>
      <w:r w:rsidRPr="006558AD">
        <w:rPr>
          <w:rFonts w:ascii="Times New Roman" w:hAnsi="Times New Roman" w:cs="Times New Roman"/>
          <w:i/>
          <w:iCs/>
          <w:lang w:val="nb-NO"/>
        </w:rPr>
        <w:t xml:space="preserve">-’ll </w:t>
      </w:r>
      <w:r w:rsidRPr="006558AD">
        <w:rPr>
          <w:rFonts w:ascii="Times New Roman" w:hAnsi="Times New Roman" w:cs="Times New Roman"/>
        </w:rPr>
        <w:t xml:space="preserve">and </w:t>
      </w:r>
      <w:r w:rsidRPr="006558AD">
        <w:rPr>
          <w:rFonts w:ascii="Times New Roman" w:hAnsi="Times New Roman" w:cs="Times New Roman"/>
          <w:i/>
          <w:iCs/>
        </w:rPr>
        <w:t xml:space="preserve">-’d </w:t>
      </w:r>
      <w:r w:rsidRPr="006558AD">
        <w:rPr>
          <w:rFonts w:ascii="Times New Roman" w:hAnsi="Times New Roman" w:cs="Times New Roman"/>
        </w:rPr>
        <w:t xml:space="preserve">and attached to the end of words. Identifying the various parts of a word into the morphemes that it is composed of and producing its structured representation is called </w:t>
      </w:r>
      <w:r w:rsidRPr="006558AD">
        <w:rPr>
          <w:rFonts w:ascii="Times New Roman" w:hAnsi="Times New Roman" w:cs="Times New Roman"/>
          <w:i/>
          <w:iCs/>
        </w:rPr>
        <w:t xml:space="preserve">morphological parsing </w:t>
      </w:r>
      <w:r w:rsidRPr="006558AD">
        <w:rPr>
          <w:rFonts w:ascii="Times New Roman" w:hAnsi="Times New Roman" w:cs="Times New Roman"/>
        </w:rPr>
        <w:t xml:space="preserve">or </w:t>
      </w:r>
      <w:r w:rsidRPr="006558AD">
        <w:rPr>
          <w:rFonts w:ascii="Times New Roman" w:hAnsi="Times New Roman" w:cs="Times New Roman"/>
          <w:i/>
          <w:iCs/>
        </w:rPr>
        <w:t>stemming</w:t>
      </w:r>
      <w:r w:rsidRPr="006558AD">
        <w:rPr>
          <w:rFonts w:ascii="Times New Roman" w:hAnsi="Times New Roman" w:cs="Times New Roman"/>
        </w:rPr>
        <w:t>.</w:t>
      </w:r>
    </w:p>
    <w:p w:rsidR="00977949" w:rsidRDefault="00977949" w:rsidP="00977949">
      <w:pPr>
        <w:shd w:val="clear" w:color="auto" w:fill="FFFFFF"/>
        <w:jc w:val="both"/>
        <w:rPr>
          <w:rFonts w:ascii="Times New Roman" w:hAnsi="Times New Roman" w:cs="Times New Roman"/>
          <w:b/>
          <w:bCs/>
          <w:i/>
          <w:i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i/>
          <w:iCs/>
        </w:rPr>
        <w:t>2.3.2</w:t>
      </w:r>
      <w:r>
        <w:rPr>
          <w:rFonts w:ascii="Times New Roman" w:hAnsi="Times New Roman" w:cs="Times New Roman"/>
          <w:b/>
          <w:bCs/>
          <w:i/>
          <w:iCs/>
        </w:rPr>
        <w:t xml:space="preserve"> </w:t>
      </w:r>
      <w:r w:rsidRPr="006558AD">
        <w:rPr>
          <w:rFonts w:ascii="Times New Roman" w:hAnsi="Times New Roman" w:cs="Times New Roman"/>
          <w:b/>
          <w:bCs/>
          <w:i/>
          <w:iCs/>
        </w:rPr>
        <w:t>Stemming</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A stemming algorithm or </w:t>
      </w:r>
      <w:r w:rsidRPr="006558AD">
        <w:rPr>
          <w:rFonts w:ascii="Times New Roman" w:hAnsi="Times New Roman" w:cs="Times New Roman"/>
          <w:i/>
          <w:iCs/>
          <w:lang w:val="nb-NO"/>
        </w:rPr>
        <w:t xml:space="preserve">stemmer </w:t>
      </w:r>
      <w:r w:rsidRPr="006558AD">
        <w:rPr>
          <w:rFonts w:ascii="Times New Roman" w:hAnsi="Times New Roman" w:cs="Times New Roman"/>
        </w:rPr>
        <w:t>is the one that eliminates af</w:t>
      </w:r>
      <w:r>
        <w:rPr>
          <w:rFonts w:ascii="Times New Roman" w:hAnsi="Times New Roman" w:cs="Times New Roman"/>
        </w:rPr>
        <w:t>fi</w:t>
      </w:r>
      <w:r w:rsidRPr="006558AD">
        <w:rPr>
          <w:rFonts w:ascii="Times New Roman" w:hAnsi="Times New Roman" w:cs="Times New Roman"/>
        </w:rPr>
        <w:t xml:space="preserve">xes and serves as a heuristic to </w:t>
      </w:r>
      <w:r>
        <w:rPr>
          <w:rFonts w:ascii="Times New Roman" w:hAnsi="Times New Roman" w:cs="Times New Roman"/>
        </w:rPr>
        <w:t>normalise</w:t>
      </w:r>
      <w:r w:rsidRPr="006558AD">
        <w:rPr>
          <w:rFonts w:ascii="Times New Roman" w:hAnsi="Times New Roman" w:cs="Times New Roman"/>
        </w:rPr>
        <w:t xml:space="preserve"> the inf</w:t>
      </w:r>
      <w:r>
        <w:rPr>
          <w:rFonts w:ascii="Times New Roman" w:hAnsi="Times New Roman" w:cs="Times New Roman"/>
        </w:rPr>
        <w:t>l</w:t>
      </w:r>
      <w:r w:rsidRPr="006558AD">
        <w:rPr>
          <w:rFonts w:ascii="Times New Roman" w:hAnsi="Times New Roman" w:cs="Times New Roman"/>
        </w:rPr>
        <w:t xml:space="preserve">ectional (plurals, tenses, etc.) and derivational (turning verbs into nouns) forms of a word. For </w:t>
      </w:r>
      <w:r w:rsidRPr="006558AD">
        <w:rPr>
          <w:rFonts w:ascii="Times New Roman" w:hAnsi="Times New Roman" w:cs="Times New Roman"/>
        </w:rPr>
        <w:lastRenderedPageBreak/>
        <w:t xml:space="preserve">example, </w:t>
      </w:r>
      <w:r>
        <w:rPr>
          <w:rFonts w:ascii="Times New Roman" w:hAnsi="Times New Roman" w:cs="Times New Roman"/>
        </w:rPr>
        <w:t xml:space="preserve">the </w:t>
      </w:r>
      <w:r w:rsidRPr="006558AD">
        <w:rPr>
          <w:rFonts w:ascii="Times New Roman" w:hAnsi="Times New Roman" w:cs="Times New Roman"/>
        </w:rPr>
        <w:t xml:space="preserve">words </w:t>
      </w:r>
      <w:r w:rsidRPr="006558AD">
        <w:rPr>
          <w:rFonts w:ascii="Times New Roman" w:hAnsi="Times New Roman" w:cs="Times New Roman"/>
          <w:i/>
          <w:iCs/>
        </w:rPr>
        <w:t>run</w:t>
      </w:r>
      <w:r w:rsidRPr="006558AD">
        <w:rPr>
          <w:rFonts w:ascii="Times New Roman" w:hAnsi="Times New Roman" w:cs="Times New Roman"/>
        </w:rPr>
        <w:t xml:space="preserve">, </w:t>
      </w:r>
      <w:r w:rsidRPr="006558AD">
        <w:rPr>
          <w:rFonts w:ascii="Times New Roman" w:hAnsi="Times New Roman" w:cs="Times New Roman"/>
          <w:i/>
          <w:iCs/>
        </w:rPr>
        <w:t>runs</w:t>
      </w:r>
      <w:r w:rsidRPr="006558AD">
        <w:rPr>
          <w:rFonts w:ascii="Times New Roman" w:hAnsi="Times New Roman" w:cs="Times New Roman"/>
        </w:rPr>
        <w:t xml:space="preserve">, </w:t>
      </w:r>
      <w:r w:rsidRPr="006558AD">
        <w:rPr>
          <w:rFonts w:ascii="Times New Roman" w:hAnsi="Times New Roman" w:cs="Times New Roman"/>
          <w:i/>
          <w:iCs/>
        </w:rPr>
        <w:t>ran</w:t>
      </w:r>
      <w:r w:rsidRPr="006558AD">
        <w:rPr>
          <w:rFonts w:ascii="Times New Roman" w:hAnsi="Times New Roman" w:cs="Times New Roman"/>
        </w:rPr>
        <w:t xml:space="preserve">, and </w:t>
      </w:r>
      <w:r w:rsidRPr="006558AD">
        <w:rPr>
          <w:rFonts w:ascii="Times New Roman" w:hAnsi="Times New Roman" w:cs="Times New Roman"/>
          <w:i/>
          <w:iCs/>
        </w:rPr>
        <w:t xml:space="preserve">running </w:t>
      </w:r>
      <w:r w:rsidRPr="006558AD">
        <w:rPr>
          <w:rFonts w:ascii="Times New Roman" w:hAnsi="Times New Roman" w:cs="Times New Roman"/>
        </w:rPr>
        <w:t>all refer to the same underlying concept and can be represented by a single concept instead of four dif</w:t>
      </w:r>
      <w:r>
        <w:rPr>
          <w:rFonts w:ascii="Times New Roman" w:hAnsi="Times New Roman" w:cs="Times New Roman"/>
        </w:rPr>
        <w:t>f</w:t>
      </w:r>
      <w:r w:rsidRPr="006558AD">
        <w:rPr>
          <w:rFonts w:ascii="Times New Roman" w:hAnsi="Times New Roman" w:cs="Times New Roman"/>
        </w:rPr>
        <w:t>erent ones. However, stemming can be tricky as we can lose information by chopping of</w:t>
      </w:r>
      <w:r>
        <w:rPr>
          <w:rFonts w:ascii="Times New Roman" w:hAnsi="Times New Roman" w:cs="Times New Roman"/>
        </w:rPr>
        <w:t>f</w:t>
      </w:r>
      <w:r w:rsidRPr="006558AD">
        <w:rPr>
          <w:rFonts w:ascii="Times New Roman" w:hAnsi="Times New Roman" w:cs="Times New Roman"/>
        </w:rPr>
        <w:t xml:space="preserve"> a few characters of a word indiscriminately. In order to support stemming, a variety of heuristics (rule-based) algorithms have been proposed. NLP packages often include the famous stemming algorithms</w:t>
      </w:r>
      <w:r>
        <w:rPr>
          <w:rFonts w:ascii="Times New Roman" w:hAnsi="Times New Roman" w:cs="Times New Roman"/>
        </w:rPr>
        <w:t>—</w:t>
      </w:r>
      <w:r w:rsidRPr="006558AD">
        <w:rPr>
          <w:rFonts w:ascii="Times New Roman" w:hAnsi="Times New Roman" w:cs="Times New Roman"/>
        </w:rPr>
        <w:t>the Porter</w:t>
      </w:r>
      <w:r>
        <w:rPr>
          <w:rStyle w:val="FootnoteReference"/>
          <w:rFonts w:ascii="Times New Roman" w:hAnsi="Times New Roman" w:cs="Times New Roman"/>
        </w:rPr>
        <w:footnoteReference w:id="4"/>
      </w:r>
      <w:r w:rsidRPr="006558AD">
        <w:rPr>
          <w:rFonts w:ascii="Times New Roman" w:hAnsi="Times New Roman" w:cs="Times New Roman"/>
        </w:rPr>
        <w:t xml:space="preserve"> and Snowball</w:t>
      </w:r>
      <w:r>
        <w:rPr>
          <w:rStyle w:val="FootnoteReference"/>
          <w:rFonts w:ascii="Times New Roman" w:hAnsi="Times New Roman" w:cs="Times New Roman"/>
        </w:rPr>
        <w:footnoteReference w:id="5"/>
      </w:r>
      <w:r w:rsidRPr="006558AD">
        <w:rPr>
          <w:rFonts w:ascii="Times New Roman" w:hAnsi="Times New Roman" w:cs="Times New Roman"/>
        </w:rPr>
        <w:t xml:space="preserve"> </w:t>
      </w:r>
      <w:r>
        <w:rPr>
          <w:rFonts w:ascii="Times New Roman" w:hAnsi="Times New Roman" w:cs="Times New Roman"/>
          <w:lang w:val="nb-NO"/>
        </w:rPr>
        <w:t>Stemmers</w:t>
      </w:r>
      <w:r w:rsidRPr="006558AD">
        <w:rPr>
          <w:rFonts w:ascii="Times New Roman" w:hAnsi="Times New Roman" w:cs="Times New Roman"/>
          <w:lang w:val="nb-NO"/>
        </w:rPr>
        <w:t>.</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A stem may not be a valid dictionary word but merely an abstraction that represents all the words that look the same at the character level. For instance, if we have a stemming rule to remove all instances of ‘</w:t>
      </w:r>
      <w:r w:rsidRPr="006558AD">
        <w:rPr>
          <w:rFonts w:ascii="Times New Roman" w:hAnsi="Times New Roman" w:cs="Times New Roman"/>
          <w:i/>
          <w:iCs/>
          <w:lang w:val="nb-NO"/>
        </w:rPr>
        <w:t>s</w:t>
      </w:r>
      <w:r w:rsidRPr="006558AD">
        <w:rPr>
          <w:rFonts w:ascii="Times New Roman" w:hAnsi="Times New Roman" w:cs="Times New Roman"/>
          <w:lang w:val="nb-NO"/>
        </w:rPr>
        <w:t xml:space="preserve">’ </w:t>
      </w:r>
      <w:r w:rsidRPr="006558AD">
        <w:rPr>
          <w:rFonts w:ascii="Times New Roman" w:hAnsi="Times New Roman" w:cs="Times New Roman"/>
        </w:rPr>
        <w:t>from the end of words in order to normali</w:t>
      </w:r>
      <w:r>
        <w:rPr>
          <w:rFonts w:ascii="Times New Roman" w:hAnsi="Times New Roman" w:cs="Times New Roman"/>
        </w:rPr>
        <w:t>s</w:t>
      </w:r>
      <w:r w:rsidRPr="006558AD">
        <w:rPr>
          <w:rFonts w:ascii="Times New Roman" w:hAnsi="Times New Roman" w:cs="Times New Roman"/>
        </w:rPr>
        <w:t>e plural forms, we might end up with non-meaningful results as well – ‘</w:t>
      </w:r>
      <w:r w:rsidRPr="006558AD">
        <w:rPr>
          <w:rFonts w:ascii="Times New Roman" w:hAnsi="Times New Roman" w:cs="Times New Roman"/>
          <w:i/>
          <w:iCs/>
        </w:rPr>
        <w:t>lens</w:t>
      </w:r>
      <w:r w:rsidRPr="006558AD">
        <w:rPr>
          <w:rFonts w:ascii="Times New Roman" w:hAnsi="Times New Roman" w:cs="Times New Roman"/>
        </w:rPr>
        <w:t>’ becomes ‘</w:t>
      </w:r>
      <w:r w:rsidRPr="006558AD">
        <w:rPr>
          <w:rFonts w:ascii="Times New Roman" w:hAnsi="Times New Roman" w:cs="Times New Roman"/>
          <w:i/>
          <w:iCs/>
          <w:lang w:val="nb-NO"/>
        </w:rPr>
        <w:t>len</w:t>
      </w:r>
      <w:r w:rsidRPr="006558AD">
        <w:rPr>
          <w:rFonts w:ascii="Times New Roman" w:hAnsi="Times New Roman" w:cs="Times New Roman"/>
          <w:lang w:val="nb-NO"/>
        </w:rPr>
        <w:t xml:space="preserve">’, </w:t>
      </w:r>
      <w:r w:rsidRPr="006558AD">
        <w:rPr>
          <w:rFonts w:ascii="Times New Roman" w:hAnsi="Times New Roman" w:cs="Times New Roman"/>
        </w:rPr>
        <w:t>which is not a known English dictionary term, yet will be acceptable as per the stemming rules.</w:t>
      </w:r>
    </w:p>
    <w:p w:rsidR="00977949" w:rsidRDefault="00977949" w:rsidP="00977949">
      <w:pPr>
        <w:shd w:val="clear" w:color="auto" w:fill="FFFFFF"/>
        <w:jc w:val="both"/>
        <w:rPr>
          <w:rFonts w:ascii="Times New Roman" w:hAnsi="Times New Roman" w:cs="Times New Roman"/>
          <w:b/>
          <w:bCs/>
          <w:i/>
          <w:i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i/>
          <w:iCs/>
        </w:rPr>
        <w:t>2.3.3</w:t>
      </w:r>
      <w:r>
        <w:rPr>
          <w:rFonts w:ascii="Times New Roman" w:hAnsi="Times New Roman" w:cs="Times New Roman"/>
          <w:b/>
          <w:bCs/>
          <w:i/>
          <w:iCs/>
        </w:rPr>
        <w:t xml:space="preserve"> </w:t>
      </w:r>
      <w:r w:rsidRPr="006558AD">
        <w:rPr>
          <w:rFonts w:ascii="Times New Roman" w:hAnsi="Times New Roman" w:cs="Times New Roman"/>
          <w:b/>
          <w:bCs/>
          <w:i/>
          <w:iCs/>
        </w:rPr>
        <w:t>Lemmati</w:t>
      </w:r>
      <w:r>
        <w:rPr>
          <w:rFonts w:ascii="Times New Roman" w:hAnsi="Times New Roman" w:cs="Times New Roman"/>
          <w:b/>
          <w:bCs/>
          <w:i/>
          <w:iCs/>
        </w:rPr>
        <w:t>s</w:t>
      </w:r>
      <w:r w:rsidRPr="006558AD">
        <w:rPr>
          <w:rFonts w:ascii="Times New Roman" w:hAnsi="Times New Roman" w:cs="Times New Roman"/>
          <w:b/>
          <w:bCs/>
          <w:i/>
          <w:iCs/>
        </w:rPr>
        <w:t>ation</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Instead of </w:t>
      </w:r>
      <w:r>
        <w:rPr>
          <w:rFonts w:ascii="Times New Roman" w:hAnsi="Times New Roman" w:cs="Times New Roman"/>
        </w:rPr>
        <w:t>normalising</w:t>
      </w:r>
      <w:r w:rsidRPr="006558AD">
        <w:rPr>
          <w:rFonts w:ascii="Times New Roman" w:hAnsi="Times New Roman" w:cs="Times New Roman"/>
        </w:rPr>
        <w:t xml:space="preserve"> the words at the superf</w:t>
      </w:r>
      <w:r>
        <w:rPr>
          <w:rFonts w:ascii="Times New Roman" w:hAnsi="Times New Roman" w:cs="Times New Roman"/>
        </w:rPr>
        <w:t>i</w:t>
      </w:r>
      <w:r w:rsidRPr="006558AD">
        <w:rPr>
          <w:rFonts w:ascii="Times New Roman" w:hAnsi="Times New Roman" w:cs="Times New Roman"/>
        </w:rPr>
        <w:t xml:space="preserve">cial character level, we can group them based on their larger context and usage. </w:t>
      </w:r>
      <w:r>
        <w:rPr>
          <w:rFonts w:ascii="Times New Roman" w:hAnsi="Times New Roman" w:cs="Times New Roman"/>
          <w:i/>
          <w:iCs/>
        </w:rPr>
        <w:t>Lemmatisers</w:t>
      </w:r>
      <w:r w:rsidRPr="006558AD">
        <w:rPr>
          <w:rFonts w:ascii="Times New Roman" w:hAnsi="Times New Roman" w:cs="Times New Roman"/>
          <w:i/>
          <w:iCs/>
        </w:rPr>
        <w:t xml:space="preserve"> </w:t>
      </w:r>
      <w:r w:rsidRPr="006558AD">
        <w:rPr>
          <w:rFonts w:ascii="Times New Roman" w:hAnsi="Times New Roman" w:cs="Times New Roman"/>
        </w:rPr>
        <w:t xml:space="preserve">are algorithms that </w:t>
      </w:r>
      <w:r>
        <w:rPr>
          <w:rFonts w:ascii="Times New Roman" w:hAnsi="Times New Roman" w:cs="Times New Roman"/>
        </w:rPr>
        <w:t>normalise</w:t>
      </w:r>
      <w:r w:rsidRPr="006558AD">
        <w:rPr>
          <w:rFonts w:ascii="Times New Roman" w:hAnsi="Times New Roman" w:cs="Times New Roman"/>
        </w:rPr>
        <w:t xml:space="preserve"> words down to the underlying semantic form – the </w:t>
      </w:r>
      <w:r w:rsidRPr="006558AD">
        <w:rPr>
          <w:rFonts w:ascii="Times New Roman" w:hAnsi="Times New Roman" w:cs="Times New Roman"/>
          <w:i/>
          <w:iCs/>
        </w:rPr>
        <w:t>lemma</w:t>
      </w:r>
      <w:r w:rsidRPr="006558AD">
        <w:rPr>
          <w:rFonts w:ascii="Times New Roman" w:hAnsi="Times New Roman" w:cs="Times New Roman"/>
        </w:rPr>
        <w:t xml:space="preserve">. </w:t>
      </w:r>
      <w:r>
        <w:rPr>
          <w:rFonts w:ascii="Times New Roman" w:hAnsi="Times New Roman" w:cs="Times New Roman"/>
        </w:rPr>
        <w:t>Lemmatisers</w:t>
      </w:r>
      <w:r w:rsidRPr="006558AD">
        <w:rPr>
          <w:rFonts w:ascii="Times New Roman" w:hAnsi="Times New Roman" w:cs="Times New Roman"/>
        </w:rPr>
        <w:t xml:space="preserve"> are usually more accurate than</w:t>
      </w:r>
      <w:r>
        <w:rPr>
          <w:rFonts w:ascii="Times New Roman" w:hAnsi="Times New Roman" w:cs="Times New Roman"/>
        </w:rPr>
        <w:t xml:space="preserve"> </w:t>
      </w:r>
      <w:r w:rsidRPr="006558AD">
        <w:rPr>
          <w:rFonts w:ascii="Times New Roman" w:hAnsi="Times New Roman" w:cs="Times New Roman"/>
          <w:lang w:val="nb-NO"/>
        </w:rPr>
        <w:t xml:space="preserve">stemmers </w:t>
      </w:r>
      <w:r w:rsidRPr="006558AD">
        <w:rPr>
          <w:rFonts w:ascii="Times New Roman" w:hAnsi="Times New Roman" w:cs="Times New Roman"/>
        </w:rPr>
        <w:t>as they use a knowledge base or thesaurus of words, their synonyms, and forms to ensure that only words that mean the same are clustered together and are represented by a well-def</w:t>
      </w:r>
      <w:r>
        <w:rPr>
          <w:rFonts w:ascii="Times New Roman" w:hAnsi="Times New Roman" w:cs="Times New Roman"/>
        </w:rPr>
        <w:t>i</w:t>
      </w:r>
      <w:r w:rsidRPr="006558AD">
        <w:rPr>
          <w:rFonts w:ascii="Times New Roman" w:hAnsi="Times New Roman" w:cs="Times New Roman"/>
        </w:rPr>
        <w:t>ned lemma instead of an arbitrary stem, which may not be a dictionary word. This dif</w:t>
      </w:r>
      <w:r>
        <w:rPr>
          <w:rFonts w:ascii="Times New Roman" w:hAnsi="Times New Roman" w:cs="Times New Roman"/>
        </w:rPr>
        <w:t>f</w:t>
      </w:r>
      <w:r w:rsidRPr="006558AD">
        <w:rPr>
          <w:rFonts w:ascii="Times New Roman" w:hAnsi="Times New Roman" w:cs="Times New Roman"/>
        </w:rPr>
        <w:t xml:space="preserve">erence is easier to understand with the examples in Table 2.3. A </w:t>
      </w:r>
      <w:r>
        <w:rPr>
          <w:rFonts w:ascii="Times New Roman" w:hAnsi="Times New Roman" w:cs="Times New Roman"/>
        </w:rPr>
        <w:t>lemmatiser</w:t>
      </w:r>
      <w:r w:rsidRPr="006558AD">
        <w:rPr>
          <w:rFonts w:ascii="Times New Roman" w:hAnsi="Times New Roman" w:cs="Times New Roman"/>
        </w:rPr>
        <w:t xml:space="preserve"> will be able to group the words ‘</w:t>
      </w:r>
      <w:r w:rsidRPr="006558AD">
        <w:rPr>
          <w:rFonts w:ascii="Times New Roman" w:hAnsi="Times New Roman" w:cs="Times New Roman"/>
          <w:i/>
          <w:iCs/>
        </w:rPr>
        <w:t>good</w:t>
      </w:r>
      <w:r w:rsidRPr="006558AD">
        <w:rPr>
          <w:rFonts w:ascii="Times New Roman" w:hAnsi="Times New Roman" w:cs="Times New Roman"/>
        </w:rPr>
        <w:t>’</w:t>
      </w:r>
      <w:r>
        <w:rPr>
          <w:rFonts w:ascii="Times New Roman" w:hAnsi="Times New Roman" w:cs="Times New Roman"/>
        </w:rPr>
        <w:t>,</w:t>
      </w:r>
      <w:r w:rsidRPr="006558AD">
        <w:rPr>
          <w:rFonts w:ascii="Times New Roman" w:hAnsi="Times New Roman" w:cs="Times New Roman"/>
        </w:rPr>
        <w:t xml:space="preserve"> ‘</w:t>
      </w:r>
      <w:r w:rsidRPr="006558AD">
        <w:rPr>
          <w:rFonts w:ascii="Times New Roman" w:hAnsi="Times New Roman" w:cs="Times New Roman"/>
          <w:i/>
          <w:iCs/>
        </w:rPr>
        <w:t>better</w:t>
      </w:r>
      <w:r w:rsidRPr="006558AD">
        <w:rPr>
          <w:rFonts w:ascii="Times New Roman" w:hAnsi="Times New Roman" w:cs="Times New Roman"/>
        </w:rPr>
        <w:t>’</w:t>
      </w:r>
      <w:r>
        <w:rPr>
          <w:rFonts w:ascii="Times New Roman" w:hAnsi="Times New Roman" w:cs="Times New Roman"/>
        </w:rPr>
        <w:t>,</w:t>
      </w:r>
      <w:r w:rsidRPr="006558AD">
        <w:rPr>
          <w:rFonts w:ascii="Times New Roman" w:hAnsi="Times New Roman" w:cs="Times New Roman"/>
        </w:rPr>
        <w:t xml:space="preserve"> and ‘</w:t>
      </w:r>
      <w:r w:rsidRPr="006558AD">
        <w:rPr>
          <w:rFonts w:ascii="Times New Roman" w:hAnsi="Times New Roman" w:cs="Times New Roman"/>
          <w:i/>
          <w:iCs/>
        </w:rPr>
        <w:t>best</w:t>
      </w:r>
      <w:r w:rsidRPr="006558AD">
        <w:rPr>
          <w:rFonts w:ascii="Times New Roman" w:hAnsi="Times New Roman" w:cs="Times New Roman"/>
        </w:rPr>
        <w:t xml:space="preserve">’ into the same bucket if it knows that these words are adjectives. A table or dictionary lookup is often the way how </w:t>
      </w:r>
      <w:r>
        <w:rPr>
          <w:rFonts w:ascii="Times New Roman" w:hAnsi="Times New Roman" w:cs="Times New Roman"/>
        </w:rPr>
        <w:t>lemmatisers</w:t>
      </w:r>
      <w:r w:rsidRPr="006558AD">
        <w:rPr>
          <w:rFonts w:ascii="Times New Roman" w:hAnsi="Times New Roman" w:cs="Times New Roman"/>
        </w:rPr>
        <w:t xml:space="preserve"> retrieve information about similar-meaning words. </w:t>
      </w:r>
      <w:r w:rsidRPr="006558AD">
        <w:rPr>
          <w:rFonts w:ascii="Times New Roman" w:hAnsi="Times New Roman" w:cs="Times New Roman"/>
          <w:lang w:val="da-DK"/>
        </w:rPr>
        <w:t xml:space="preserve">WordNet </w:t>
      </w:r>
      <w:r w:rsidRPr="006558AD">
        <w:rPr>
          <w:rFonts w:ascii="Times New Roman" w:hAnsi="Times New Roman" w:cs="Times New Roman"/>
        </w:rPr>
        <w:t>is a famous database of English words that are linked together by semantic relations.</w:t>
      </w:r>
    </w:p>
    <w:p w:rsidR="00977949" w:rsidRDefault="00977949" w:rsidP="00977949">
      <w:pPr>
        <w:shd w:val="clear" w:color="auto" w:fill="FFFFFF"/>
        <w:jc w:val="both"/>
        <w:rPr>
          <w:rFonts w:ascii="Times New Roman" w:hAnsi="Times New Roman" w:cs="Times New Roman"/>
          <w:b/>
          <w:bCs/>
          <w:i/>
          <w:i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i/>
          <w:iCs/>
        </w:rPr>
        <w:t>2.3.4</w:t>
      </w:r>
      <w:r>
        <w:rPr>
          <w:rFonts w:ascii="Times New Roman" w:hAnsi="Times New Roman" w:cs="Times New Roman"/>
          <w:b/>
          <w:bCs/>
          <w:i/>
          <w:iCs/>
        </w:rPr>
        <w:t xml:space="preserve"> </w:t>
      </w:r>
      <w:r w:rsidRPr="006558AD">
        <w:rPr>
          <w:rFonts w:ascii="Times New Roman" w:hAnsi="Times New Roman" w:cs="Times New Roman"/>
          <w:b/>
          <w:bCs/>
          <w:i/>
          <w:iCs/>
        </w:rPr>
        <w:t>Lexicon</w:t>
      </w:r>
    </w:p>
    <w:p w:rsidR="00977949" w:rsidRPr="006558AD" w:rsidRDefault="00977949" w:rsidP="00977949">
      <w:pPr>
        <w:shd w:val="clear" w:color="auto" w:fill="FFFFFF"/>
        <w:jc w:val="both"/>
        <w:rPr>
          <w:rFonts w:ascii="Times New Roman" w:hAnsi="Times New Roman" w:cs="Times New Roman"/>
        </w:rPr>
      </w:pPr>
      <w:bookmarkStart w:id="6" w:name="bookmark11"/>
      <w:r w:rsidRPr="006558AD">
        <w:rPr>
          <w:rFonts w:ascii="Times New Roman" w:hAnsi="Times New Roman" w:cs="Times New Roman"/>
        </w:rPr>
        <w:t>S</w:t>
      </w:r>
      <w:bookmarkEnd w:id="6"/>
      <w:r w:rsidRPr="006558AD">
        <w:rPr>
          <w:rFonts w:ascii="Times New Roman" w:hAnsi="Times New Roman" w:cs="Times New Roman"/>
        </w:rPr>
        <w:t xml:space="preserve">temming or </w:t>
      </w:r>
      <w:r>
        <w:rPr>
          <w:rFonts w:ascii="Times New Roman" w:hAnsi="Times New Roman" w:cs="Times New Roman"/>
        </w:rPr>
        <w:t>lemmatisation</w:t>
      </w:r>
      <w:r w:rsidRPr="006558AD">
        <w:rPr>
          <w:rFonts w:ascii="Times New Roman" w:hAnsi="Times New Roman" w:cs="Times New Roman"/>
        </w:rPr>
        <w:t xml:space="preserve"> helps reduce the signal-to-noise ratio in a text corpus by reducing the redundant concepts present in it. The process allows us to build an optimal vocabulary/lexicon that makes up the language of the corpus. This lexicon def</w:t>
      </w:r>
      <w:r>
        <w:rPr>
          <w:rFonts w:ascii="Times New Roman" w:hAnsi="Times New Roman" w:cs="Times New Roman"/>
        </w:rPr>
        <w:t>i</w:t>
      </w:r>
      <w:r w:rsidRPr="006558AD">
        <w:rPr>
          <w:rFonts w:ascii="Times New Roman" w:hAnsi="Times New Roman" w:cs="Times New Roman"/>
        </w:rPr>
        <w:t xml:space="preserve">nes the input and output space for the language model trained on the corpus. Many classical tasks in NLP, like sentiment analysis, </w:t>
      </w:r>
      <w:r>
        <w:rPr>
          <w:rFonts w:ascii="Times New Roman" w:hAnsi="Times New Roman" w:cs="Times New Roman"/>
        </w:rPr>
        <w:t>NER</w:t>
      </w:r>
      <w:r w:rsidRPr="006558AD">
        <w:rPr>
          <w:rFonts w:ascii="Times New Roman" w:hAnsi="Times New Roman" w:cs="Times New Roman"/>
        </w:rPr>
        <w:t xml:space="preserve">, and </w:t>
      </w:r>
      <w:r>
        <w:rPr>
          <w:rFonts w:ascii="Times New Roman" w:hAnsi="Times New Roman" w:cs="Times New Roman"/>
        </w:rPr>
        <w:t>POS</w:t>
      </w:r>
      <w:r w:rsidRPr="006558AD">
        <w:rPr>
          <w:rFonts w:ascii="Times New Roman" w:hAnsi="Times New Roman" w:cs="Times New Roman"/>
        </w:rPr>
        <w:t xml:space="preserve"> tagging, as well as domain-specif</w:t>
      </w:r>
      <w:r>
        <w:rPr>
          <w:rFonts w:ascii="Times New Roman" w:hAnsi="Times New Roman" w:cs="Times New Roman"/>
        </w:rPr>
        <w:t>i</w:t>
      </w:r>
      <w:r w:rsidRPr="006558AD">
        <w:rPr>
          <w:rFonts w:ascii="Times New Roman" w:hAnsi="Times New Roman" w:cs="Times New Roman"/>
        </w:rPr>
        <w:t xml:space="preserve">c tasks like medical or legal text analysis, depend upon a lexicon for making sense of the input. For many of these tasks, we prefer to use </w:t>
      </w:r>
      <w:r>
        <w:rPr>
          <w:rFonts w:ascii="Times New Roman" w:hAnsi="Times New Roman" w:cs="Times New Roman"/>
        </w:rPr>
        <w:t>specialised</w:t>
      </w:r>
      <w:r w:rsidRPr="006558AD">
        <w:rPr>
          <w:rFonts w:ascii="Times New Roman" w:hAnsi="Times New Roman" w:cs="Times New Roman"/>
        </w:rPr>
        <w:t xml:space="preserve"> lexicons (e.g., AFINN</w:t>
      </w:r>
      <w:r>
        <w:rPr>
          <w:rStyle w:val="FootnoteReference"/>
          <w:rFonts w:ascii="Times New Roman" w:hAnsi="Times New Roman" w:cs="Times New Roman"/>
        </w:rPr>
        <w:footnoteReference w:id="6"/>
      </w:r>
      <w:r w:rsidRPr="006558AD">
        <w:rPr>
          <w:rFonts w:ascii="Times New Roman" w:hAnsi="Times New Roman" w:cs="Times New Roman"/>
        </w:rPr>
        <w:t>, SentiWordNet</w:t>
      </w:r>
      <w:r>
        <w:rPr>
          <w:rStyle w:val="FootnoteReference"/>
          <w:rFonts w:ascii="Times New Roman" w:hAnsi="Times New Roman" w:cs="Times New Roman"/>
        </w:rPr>
        <w:footnoteReference w:id="7"/>
      </w:r>
      <w:r w:rsidRPr="006558AD">
        <w:rPr>
          <w:rFonts w:ascii="Times New Roman" w:hAnsi="Times New Roman" w:cs="Times New Roman"/>
        </w:rPr>
        <w:t>, EmoLex</w:t>
      </w:r>
      <w:r>
        <w:rPr>
          <w:rStyle w:val="FootnoteReference"/>
          <w:rFonts w:ascii="Times New Roman" w:hAnsi="Times New Roman" w:cs="Times New Roman"/>
        </w:rPr>
        <w:footnoteReference w:id="8"/>
      </w:r>
      <w:r w:rsidRPr="006558AD">
        <w:rPr>
          <w:rFonts w:ascii="Times New Roman" w:hAnsi="Times New Roman" w:cs="Times New Roman"/>
        </w:rPr>
        <w:t xml:space="preserve">, </w:t>
      </w:r>
      <w:r w:rsidRPr="006558AD">
        <w:rPr>
          <w:rFonts w:ascii="Times New Roman" w:hAnsi="Times New Roman" w:cs="Times New Roman"/>
          <w:lang w:val="da-DK"/>
        </w:rPr>
        <w:t>PropBank</w:t>
      </w:r>
      <w:r>
        <w:rPr>
          <w:rStyle w:val="FootnoteReference"/>
          <w:rFonts w:ascii="Times New Roman" w:hAnsi="Times New Roman" w:cs="Times New Roman"/>
          <w:lang w:val="da-DK"/>
        </w:rPr>
        <w:footnoteReference w:id="9"/>
      </w:r>
      <w:r w:rsidRPr="006558AD">
        <w:rPr>
          <w:rFonts w:ascii="Times New Roman" w:hAnsi="Times New Roman" w:cs="Times New Roman"/>
          <w:lang w:val="da-DK"/>
        </w:rPr>
        <w:t xml:space="preserve">) </w:t>
      </w:r>
      <w:r w:rsidRPr="006558AD">
        <w:rPr>
          <w:rFonts w:ascii="Times New Roman" w:hAnsi="Times New Roman" w:cs="Times New Roman"/>
        </w:rPr>
        <w:t xml:space="preserve">that are built up by manually annotating with the help of human experts, automatic extraction using statistical and machine learning techniques or using a hybrid approach. The intuition </w:t>
      </w:r>
      <w:r w:rsidRPr="006558AD">
        <w:rPr>
          <w:rFonts w:ascii="Times New Roman" w:hAnsi="Times New Roman" w:cs="Times New Roman"/>
        </w:rPr>
        <w:lastRenderedPageBreak/>
        <w:t>behind the lexicon also plays a role in the formation of rules and conventions to incorporate new terms like ‘</w:t>
      </w:r>
      <w:r w:rsidRPr="006558AD">
        <w:rPr>
          <w:rFonts w:ascii="Times New Roman" w:hAnsi="Times New Roman" w:cs="Times New Roman"/>
          <w:i/>
          <w:iCs/>
        </w:rPr>
        <w:t>tweet</w:t>
      </w:r>
      <w:r w:rsidRPr="006558AD">
        <w:rPr>
          <w:rFonts w:ascii="Times New Roman" w:hAnsi="Times New Roman" w:cs="Times New Roman"/>
        </w:rPr>
        <w:t>’ and ‘</w:t>
      </w:r>
      <w:r w:rsidRPr="006558AD">
        <w:rPr>
          <w:rFonts w:ascii="Times New Roman" w:hAnsi="Times New Roman" w:cs="Times New Roman"/>
          <w:i/>
          <w:iCs/>
          <w:lang w:val="da-DK"/>
        </w:rPr>
        <w:t>hangry</w:t>
      </w:r>
      <w:r w:rsidRPr="006558AD">
        <w:rPr>
          <w:rFonts w:ascii="Times New Roman" w:hAnsi="Times New Roman" w:cs="Times New Roman"/>
          <w:lang w:val="da-DK"/>
        </w:rPr>
        <w:t>’</w:t>
      </w:r>
      <w:r>
        <w:rPr>
          <w:rFonts w:ascii="Times New Roman" w:hAnsi="Times New Roman" w:cs="Times New Roman"/>
          <w:lang w:val="da-DK"/>
        </w:rPr>
        <w:t>.</w:t>
      </w:r>
      <w:r w:rsidRPr="006558AD">
        <w:rPr>
          <w:rFonts w:ascii="Times New Roman" w:hAnsi="Times New Roman" w:cs="Times New Roman"/>
          <w:lang w:val="da-DK"/>
        </w:rPr>
        <w:t xml:space="preserve"> </w:t>
      </w:r>
      <w:r w:rsidRPr="006558AD">
        <w:rPr>
          <w:rFonts w:ascii="Times New Roman" w:hAnsi="Times New Roman" w:cs="Times New Roman"/>
        </w:rPr>
        <w:t>They can be formed due to the adoption of popular culture, foreign words, compounding, or due to morphological changes.</w:t>
      </w:r>
    </w:p>
    <w:p w:rsidR="00977949" w:rsidRDefault="00977949" w:rsidP="00977949">
      <w:pPr>
        <w:shd w:val="clear" w:color="auto" w:fill="FFFFFF"/>
        <w:jc w:val="both"/>
        <w:rPr>
          <w:rFonts w:ascii="Times New Roman" w:hAnsi="Times New Roman" w:cs="Times New Roman"/>
          <w:b/>
          <w:b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2.4</w:t>
      </w:r>
      <w:r>
        <w:rPr>
          <w:rFonts w:ascii="Times New Roman" w:hAnsi="Times New Roman" w:cs="Times New Roman"/>
          <w:b/>
          <w:bCs/>
        </w:rPr>
        <w:t xml:space="preserve"> </w:t>
      </w:r>
      <w:r w:rsidRPr="006558AD">
        <w:rPr>
          <w:rFonts w:ascii="Times New Roman" w:hAnsi="Times New Roman" w:cs="Times New Roman"/>
          <w:b/>
          <w:bCs/>
        </w:rPr>
        <w:t>Tokeni</w:t>
      </w:r>
      <w:r>
        <w:rPr>
          <w:rFonts w:ascii="Times New Roman" w:hAnsi="Times New Roman" w:cs="Times New Roman"/>
          <w:b/>
          <w:bCs/>
        </w:rPr>
        <w:t>s</w:t>
      </w:r>
      <w:r w:rsidRPr="006558AD">
        <w:rPr>
          <w:rFonts w:ascii="Times New Roman" w:hAnsi="Times New Roman" w:cs="Times New Roman"/>
          <w:b/>
          <w:bCs/>
        </w:rPr>
        <w:t>ation</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In order to build the lexicon, the question is how we def</w:t>
      </w:r>
      <w:r>
        <w:rPr>
          <w:rFonts w:ascii="Times New Roman" w:hAnsi="Times New Roman" w:cs="Times New Roman"/>
        </w:rPr>
        <w:t>i</w:t>
      </w:r>
      <w:r w:rsidRPr="006558AD">
        <w:rPr>
          <w:rFonts w:ascii="Times New Roman" w:hAnsi="Times New Roman" w:cs="Times New Roman"/>
        </w:rPr>
        <w:t xml:space="preserve">ne the boundary of breaking the text stream into entities that can be added to the lexicon. Commonly, these informative units of information in NLP are called </w:t>
      </w:r>
      <w:r w:rsidRPr="006558AD">
        <w:rPr>
          <w:rFonts w:ascii="Times New Roman" w:hAnsi="Times New Roman" w:cs="Times New Roman"/>
          <w:i/>
          <w:iCs/>
        </w:rPr>
        <w:t>tokens</w:t>
      </w:r>
      <w:r w:rsidRPr="006558AD">
        <w:rPr>
          <w:rFonts w:ascii="Times New Roman" w:hAnsi="Times New Roman" w:cs="Times New Roman"/>
        </w:rPr>
        <w:t xml:space="preserve">, and the process of obtaining tokens by breaking the text corpus into smaller </w:t>
      </w:r>
      <w:r w:rsidRPr="006558AD">
        <w:rPr>
          <w:rFonts w:ascii="Times New Roman" w:hAnsi="Times New Roman" w:cs="Times New Roman"/>
          <w:lang w:val="da-DK"/>
        </w:rPr>
        <w:t xml:space="preserve">processable </w:t>
      </w:r>
      <w:r w:rsidRPr="006558AD">
        <w:rPr>
          <w:rFonts w:ascii="Times New Roman" w:hAnsi="Times New Roman" w:cs="Times New Roman"/>
        </w:rPr>
        <w:t xml:space="preserve">units/chunks is called </w:t>
      </w:r>
      <w:r>
        <w:rPr>
          <w:rFonts w:ascii="Times New Roman" w:hAnsi="Times New Roman" w:cs="Times New Roman"/>
          <w:i/>
          <w:iCs/>
        </w:rPr>
        <w:t>tokenisation</w:t>
      </w:r>
      <w:r w:rsidRPr="006558AD">
        <w:rPr>
          <w:rFonts w:ascii="Times New Roman" w:hAnsi="Times New Roman" w:cs="Times New Roman"/>
        </w:rPr>
        <w:t>.</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For example, consider an input corpus consisting of two sentences: S1: ‘</w:t>
      </w:r>
      <w:r w:rsidRPr="006558AD">
        <w:rPr>
          <w:rFonts w:ascii="Times New Roman" w:hAnsi="Times New Roman" w:cs="Times New Roman"/>
          <w:i/>
          <w:iCs/>
        </w:rPr>
        <w:t>I want the f</w:t>
      </w:r>
      <w:r>
        <w:rPr>
          <w:rFonts w:ascii="Times New Roman" w:hAnsi="Times New Roman" w:cs="Times New Roman"/>
          <w:i/>
          <w:iCs/>
        </w:rPr>
        <w:t>i</w:t>
      </w:r>
      <w:r w:rsidRPr="006558AD">
        <w:rPr>
          <w:rFonts w:ascii="Times New Roman" w:hAnsi="Times New Roman" w:cs="Times New Roman"/>
          <w:i/>
          <w:iCs/>
        </w:rPr>
        <w:t xml:space="preserve">rst token from the list of tokens. </w:t>
      </w:r>
      <w:r w:rsidRPr="006558AD">
        <w:rPr>
          <w:rFonts w:ascii="Times New Roman" w:hAnsi="Times New Roman" w:cs="Times New Roman"/>
        </w:rPr>
        <w:t>and S2: ‘</w:t>
      </w:r>
      <w:r w:rsidRPr="006558AD">
        <w:rPr>
          <w:rFonts w:ascii="Times New Roman" w:hAnsi="Times New Roman" w:cs="Times New Roman"/>
          <w:i/>
          <w:iCs/>
        </w:rPr>
        <w:t xml:space="preserve">The tokens are obtained via </w:t>
      </w:r>
      <w:r>
        <w:rPr>
          <w:rFonts w:ascii="Times New Roman" w:hAnsi="Times New Roman" w:cs="Times New Roman"/>
          <w:i/>
          <w:iCs/>
        </w:rPr>
        <w:t>tokenisation</w:t>
      </w:r>
      <w:r w:rsidRPr="006558AD">
        <w:rPr>
          <w:rFonts w:ascii="Times New Roman" w:hAnsi="Times New Roman" w:cs="Times New Roman"/>
        </w:rPr>
        <w:t>’</w:t>
      </w:r>
      <w:r>
        <w:rPr>
          <w:rFonts w:ascii="Times New Roman" w:hAnsi="Times New Roman" w:cs="Times New Roman"/>
        </w:rPr>
        <w:t>.</w:t>
      </w:r>
    </w:p>
    <w:p w:rsidR="00977949" w:rsidRDefault="00977949" w:rsidP="00977949">
      <w:pPr>
        <w:shd w:val="clear" w:color="auto" w:fill="FFFFFF"/>
        <w:jc w:val="both"/>
        <w:rPr>
          <w:rFonts w:ascii="Times New Roman" w:hAnsi="Times New Roman" w:cs="Times New Roman"/>
          <w:b/>
          <w:b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Sentence/Word/Character-</w:t>
      </w:r>
      <w:r>
        <w:rPr>
          <w:rFonts w:ascii="Times New Roman" w:hAnsi="Times New Roman" w:cs="Times New Roman"/>
          <w:b/>
          <w:bCs/>
        </w:rPr>
        <w:t>L</w:t>
      </w:r>
      <w:r w:rsidRPr="006558AD">
        <w:rPr>
          <w:rFonts w:ascii="Times New Roman" w:hAnsi="Times New Roman" w:cs="Times New Roman"/>
          <w:b/>
          <w:bCs/>
        </w:rPr>
        <w:t>evel Tokens</w:t>
      </w:r>
      <w:r>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 xml:space="preserve">For the above example, sentence-level </w:t>
      </w:r>
      <w:r>
        <w:rPr>
          <w:rFonts w:ascii="Times New Roman" w:hAnsi="Times New Roman" w:cs="Times New Roman"/>
          <w:lang w:val="nb-NO"/>
        </w:rPr>
        <w:t>tokenisation</w:t>
      </w:r>
      <w:r w:rsidRPr="006558AD">
        <w:rPr>
          <w:rFonts w:ascii="Times New Roman" w:hAnsi="Times New Roman" w:cs="Times New Roman"/>
        </w:rPr>
        <w:t xml:space="preserve"> will yield a list [‘I want the f</w:t>
      </w:r>
      <w:r>
        <w:rPr>
          <w:rFonts w:ascii="Times New Roman" w:hAnsi="Times New Roman" w:cs="Times New Roman"/>
        </w:rPr>
        <w:t>i</w:t>
      </w:r>
      <w:r w:rsidRPr="006558AD">
        <w:rPr>
          <w:rFonts w:ascii="Times New Roman" w:hAnsi="Times New Roman" w:cs="Times New Roman"/>
        </w:rPr>
        <w:t xml:space="preserve">rst token from the list of tokens.’, ‘The tokens are obtained via </w:t>
      </w:r>
      <w:r>
        <w:rPr>
          <w:rFonts w:ascii="Times New Roman" w:hAnsi="Times New Roman" w:cs="Times New Roman"/>
        </w:rPr>
        <w:t>tokenisation</w:t>
      </w:r>
      <w:r w:rsidRPr="006558AD">
        <w:rPr>
          <w:rFonts w:ascii="Times New Roman" w:hAnsi="Times New Roman" w:cs="Times New Roman"/>
        </w:rPr>
        <w:t>’</w:t>
      </w:r>
      <w:r>
        <w:rPr>
          <w:rFonts w:ascii="Times New Roman" w:hAnsi="Times New Roman" w:cs="Times New Roman"/>
        </w:rPr>
        <w:t>.</w:t>
      </w:r>
      <w:r w:rsidRPr="006558AD">
        <w:rPr>
          <w:rFonts w:ascii="Times New Roman" w:hAnsi="Times New Roman" w:cs="Times New Roman"/>
        </w:rPr>
        <w:t>] by splitting the sentences at the punctuation marks. However, this naive splitting at punctuation can also be problematic; the phrase ‘</w:t>
      </w:r>
      <w:r w:rsidRPr="006558AD">
        <w:rPr>
          <w:rFonts w:ascii="Times New Roman" w:hAnsi="Times New Roman" w:cs="Times New Roman"/>
          <w:i/>
          <w:iCs/>
        </w:rPr>
        <w:t>But, here we are!</w:t>
      </w:r>
      <w:r w:rsidRPr="006558AD">
        <w:rPr>
          <w:rFonts w:ascii="Times New Roman" w:hAnsi="Times New Roman" w:cs="Times New Roman"/>
        </w:rPr>
        <w:t>’ can be wrongly split at ‘,’ instead of ‘!’. To reduce ambiguity, one can also split the sentence at the word level. In English, word level splitting is easier as whitespace is the default delimiter. Therefore, our text would be broken as the following word tokens: [‘I’, ‘want’, ‘the’, ‘f</w:t>
      </w:r>
      <w:r>
        <w:rPr>
          <w:rFonts w:ascii="Times New Roman" w:hAnsi="Times New Roman" w:cs="Times New Roman"/>
        </w:rPr>
        <w:t>i</w:t>
      </w:r>
      <w:r w:rsidRPr="006558AD">
        <w:rPr>
          <w:rFonts w:ascii="Times New Roman" w:hAnsi="Times New Roman" w:cs="Times New Roman"/>
        </w:rPr>
        <w:t>rst’,</w:t>
      </w:r>
      <w:r>
        <w:rPr>
          <w:rFonts w:ascii="Times New Roman" w:hAnsi="Times New Roman" w:cs="Times New Roman"/>
        </w:rPr>
        <w:t xml:space="preserve"> </w:t>
      </w:r>
      <w:r w:rsidRPr="006558AD">
        <w:rPr>
          <w:rFonts w:ascii="Times New Roman" w:hAnsi="Times New Roman" w:cs="Times New Roman"/>
        </w:rPr>
        <w:t>‘token’, ‘from’, ‘the’, ‘list’, ‘of’ ‘tokens.’, ‘The’, ‘tokens’, ‘are’, ‘obtained’, ‘via’, ‘</w:t>
      </w:r>
      <w:r>
        <w:rPr>
          <w:rFonts w:ascii="Times New Roman" w:hAnsi="Times New Roman" w:cs="Times New Roman"/>
        </w:rPr>
        <w:t>tokenisation</w:t>
      </w:r>
      <w:r w:rsidRPr="006558AD">
        <w:rPr>
          <w:rFonts w:ascii="Times New Roman" w:hAnsi="Times New Roman" w:cs="Times New Roman"/>
        </w:rPr>
        <w:t>.’]. When splitting by spaces, the tokens ‘tokens.’ and ‘</w:t>
      </w:r>
      <w:r>
        <w:rPr>
          <w:rFonts w:ascii="Times New Roman" w:hAnsi="Times New Roman" w:cs="Times New Roman"/>
        </w:rPr>
        <w:t>tokenisation</w:t>
      </w:r>
      <w:r w:rsidRPr="006558AD">
        <w:rPr>
          <w:rFonts w:ascii="Times New Roman" w:hAnsi="Times New Roman" w:cs="Times New Roman"/>
        </w:rPr>
        <w:t xml:space="preserve">.’ have punctuation attached to them. To reduce the number of unique tokens in </w:t>
      </w:r>
      <w:r>
        <w:rPr>
          <w:rFonts w:ascii="Times New Roman" w:hAnsi="Times New Roman" w:cs="Times New Roman"/>
        </w:rPr>
        <w:t>tokenised</w:t>
      </w:r>
      <w:r w:rsidRPr="006558AD">
        <w:rPr>
          <w:rFonts w:ascii="Times New Roman" w:hAnsi="Times New Roman" w:cs="Times New Roman"/>
        </w:rPr>
        <w:t xml:space="preserve"> output, we can either discard the punctuation altogether or add them separately to the token list as [‘I’, ‘want’, ‘the’, ‘f</w:t>
      </w:r>
      <w:r>
        <w:rPr>
          <w:rFonts w:ascii="Times New Roman" w:hAnsi="Times New Roman" w:cs="Times New Roman"/>
        </w:rPr>
        <w:t>i</w:t>
      </w:r>
      <w:r w:rsidRPr="006558AD">
        <w:rPr>
          <w:rFonts w:ascii="Times New Roman" w:hAnsi="Times New Roman" w:cs="Times New Roman"/>
        </w:rPr>
        <w:t>rst’, ‘token’, ‘from’, ‘the’, ‘list’, ‘of’ ‘tokens’, ‘The’, ‘tokens’, ‘are’, ‘obtained’, ‘via’, ‘</w:t>
      </w:r>
      <w:r>
        <w:rPr>
          <w:rFonts w:ascii="Times New Roman" w:hAnsi="Times New Roman" w:cs="Times New Roman"/>
        </w:rPr>
        <w:t>tokenisation</w:t>
      </w:r>
      <w:r w:rsidRPr="006558AD">
        <w:rPr>
          <w:rFonts w:ascii="Times New Roman" w:hAnsi="Times New Roman" w:cs="Times New Roman"/>
        </w:rPr>
        <w:t xml:space="preserve">’, ‘.’]. Once we have obtained the words, we can make the chunking process even more granular by operating at the character level. In that case, our corpus will be listed as [‘I’, ‘ ’,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‘t’, ‘h’, ‘e’, ‘f’,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‘r’, ‘s’, ‘t’, ‘t’, ‘o’, ‘k’, ‘e’, ‘n’, ‘f’, ‘r’, ‘o’, </w:t>
      </w:r>
      <w:r w:rsidRPr="006558AD">
        <w:rPr>
          <w:rFonts w:ascii="Times New Roman" w:hAnsi="Times New Roman" w:cs="Times New Roman"/>
          <w:lang w:val="da-DK"/>
        </w:rPr>
        <w:t xml:space="preserve">‘m’, </w:t>
      </w:r>
      <w:r w:rsidRPr="006558AD">
        <w:rPr>
          <w:rFonts w:ascii="Times New Roman" w:hAnsi="Times New Roman" w:cs="Times New Roman"/>
          <w:lang w:val="nb-NO"/>
        </w:rPr>
        <w:t xml:space="preserve">‘T’, ‘h’, ‘e’, </w:t>
      </w:r>
      <w:r w:rsidRPr="006558AD">
        <w:rPr>
          <w:rFonts w:ascii="Times New Roman" w:hAnsi="Times New Roman" w:cs="Times New Roman"/>
          <w:lang w:val="da-DK"/>
        </w:rPr>
        <w:t xml:space="preserve">‘l’, ‘i’, </w:t>
      </w:r>
      <w:r w:rsidRPr="006558AD">
        <w:rPr>
          <w:rFonts w:ascii="Times New Roman" w:hAnsi="Times New Roman" w:cs="Times New Roman"/>
          <w:lang w:val="nb-NO"/>
        </w:rPr>
        <w:t xml:space="preserve">‘s’, ‘t’, ‘o’, ‘f’, ‘t’, ‘o’, ‘k’, ‘e’, ‘n’, ‘s’, ‘t’, ‘h’, ‘e’, ‘t’, ‘o’, ‘k’, ‘e’, ‘n’, ‘s’, </w:t>
      </w:r>
      <w:r w:rsidRPr="006558AD">
        <w:rPr>
          <w:rFonts w:ascii="Times New Roman" w:hAnsi="Times New Roman" w:cs="Times New Roman"/>
        </w:rPr>
        <w:t xml:space="preserve">‘a’, </w:t>
      </w:r>
      <w:r w:rsidRPr="006558AD">
        <w:rPr>
          <w:rFonts w:ascii="Times New Roman" w:hAnsi="Times New Roman" w:cs="Times New Roman"/>
          <w:lang w:val="nb-NO"/>
        </w:rPr>
        <w:t xml:space="preserve">‘r’, ‘e’, ‘o’, ‘b’, ‘t’, </w:t>
      </w:r>
      <w:r w:rsidRPr="006558AD">
        <w:rPr>
          <w:rFonts w:ascii="Times New Roman" w:hAnsi="Times New Roman" w:cs="Times New Roman"/>
        </w:rPr>
        <w:t xml:space="preserve">‘a’,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‘n’, ‘e’, </w:t>
      </w:r>
      <w:r w:rsidRPr="006558AD">
        <w:rPr>
          <w:rFonts w:ascii="Times New Roman" w:hAnsi="Times New Roman" w:cs="Times New Roman"/>
        </w:rPr>
        <w:t xml:space="preserve">‘d’, </w:t>
      </w:r>
      <w:r w:rsidRPr="006558AD">
        <w:rPr>
          <w:rFonts w:ascii="Times New Roman" w:hAnsi="Times New Roman" w:cs="Times New Roman"/>
          <w:lang w:val="da-DK"/>
        </w:rPr>
        <w:t xml:space="preserve">‘v’, ‘i’, </w:t>
      </w:r>
      <w:r w:rsidRPr="006558AD">
        <w:rPr>
          <w:rFonts w:ascii="Times New Roman" w:hAnsi="Times New Roman" w:cs="Times New Roman"/>
        </w:rPr>
        <w:t xml:space="preserve">‘a’, </w:t>
      </w:r>
      <w:r w:rsidRPr="006558AD">
        <w:rPr>
          <w:rFonts w:ascii="Times New Roman" w:hAnsi="Times New Roman" w:cs="Times New Roman"/>
          <w:lang w:val="nb-NO"/>
        </w:rPr>
        <w:t xml:space="preserve">‘t’, ‘o’, ‘k’, ‘e’, ‘n’,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‘z’, </w:t>
      </w:r>
      <w:r w:rsidRPr="006558AD">
        <w:rPr>
          <w:rFonts w:ascii="Times New Roman" w:hAnsi="Times New Roman" w:cs="Times New Roman"/>
        </w:rPr>
        <w:t xml:space="preserve">‘a’, </w:t>
      </w:r>
      <w:r w:rsidRPr="006558AD">
        <w:rPr>
          <w:rFonts w:ascii="Times New Roman" w:hAnsi="Times New Roman" w:cs="Times New Roman"/>
          <w:lang w:val="nb-NO"/>
        </w:rPr>
        <w:t xml:space="preserve">‘t’,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‘o’, ‘n’]. </w:t>
      </w:r>
      <w:r w:rsidRPr="006558AD">
        <w:rPr>
          <w:rFonts w:ascii="Times New Roman" w:hAnsi="Times New Roman" w:cs="Times New Roman"/>
        </w:rPr>
        <w:t>In this example of character-level chunking, it becomes dif</w:t>
      </w:r>
      <w:r>
        <w:rPr>
          <w:rFonts w:ascii="Times New Roman" w:hAnsi="Times New Roman" w:cs="Times New Roman"/>
        </w:rPr>
        <w:t>fi</w:t>
      </w:r>
      <w:r w:rsidRPr="006558AD">
        <w:rPr>
          <w:rFonts w:ascii="Times New Roman" w:hAnsi="Times New Roman" w:cs="Times New Roman"/>
        </w:rPr>
        <w:t>cult to detect word boundaries. In later paragraphs, we will discuss how to overcome this issue.</w:t>
      </w:r>
    </w:p>
    <w:p w:rsidR="00977949" w:rsidRDefault="00977949" w:rsidP="00977949">
      <w:pPr>
        <w:shd w:val="clear" w:color="auto" w:fill="FFFFFF"/>
        <w:jc w:val="both"/>
        <w:rPr>
          <w:rFonts w:ascii="Times New Roman" w:hAnsi="Times New Roman" w:cs="Times New Roman"/>
          <w:i/>
          <w:iCs/>
          <w:lang w:val="nb-NO"/>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i/>
          <w:iCs/>
          <w:lang w:val="nb-NO"/>
        </w:rPr>
        <w:t>N</w:t>
      </w:r>
      <w:r w:rsidRPr="006558AD">
        <w:rPr>
          <w:rFonts w:ascii="Times New Roman" w:hAnsi="Times New Roman" w:cs="Times New Roman"/>
          <w:b/>
          <w:bCs/>
        </w:rPr>
        <w:t>-grams</w:t>
      </w:r>
      <w:r>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 xml:space="preserve">So far, we have observed tokens as one unit at a time. This form of </w:t>
      </w:r>
      <w:r>
        <w:rPr>
          <w:rFonts w:ascii="Times New Roman" w:hAnsi="Times New Roman" w:cs="Times New Roman"/>
        </w:rPr>
        <w:t>token</w:t>
      </w:r>
      <w:r w:rsidRPr="006558AD">
        <w:rPr>
          <w:rFonts w:ascii="Times New Roman" w:hAnsi="Times New Roman" w:cs="Times New Roman"/>
        </w:rPr>
        <w:t xml:space="preserve"> is also called </w:t>
      </w:r>
      <w:r w:rsidRPr="006558AD">
        <w:rPr>
          <w:rFonts w:ascii="Times New Roman" w:hAnsi="Times New Roman" w:cs="Times New Roman"/>
          <w:i/>
          <w:iCs/>
          <w:lang w:val="de-DE"/>
        </w:rPr>
        <w:t>uni-gram</w:t>
      </w:r>
      <w:r w:rsidRPr="006558AD">
        <w:rPr>
          <w:rFonts w:ascii="Times New Roman" w:hAnsi="Times New Roman" w:cs="Times New Roman"/>
          <w:lang w:val="de-DE"/>
        </w:rPr>
        <w:t xml:space="preserve">, </w:t>
      </w:r>
      <w:r w:rsidRPr="006558AD">
        <w:rPr>
          <w:rFonts w:ascii="Times New Roman" w:hAnsi="Times New Roman" w:cs="Times New Roman"/>
        </w:rPr>
        <w:t xml:space="preserve">with </w:t>
      </w:r>
      <w:r w:rsidRPr="006558AD">
        <w:rPr>
          <w:rFonts w:ascii="Times New Roman" w:hAnsi="Times New Roman" w:cs="Times New Roman"/>
          <w:i/>
          <w:iCs/>
        </w:rPr>
        <w:t xml:space="preserve">uni </w:t>
      </w:r>
      <w:r w:rsidRPr="006558AD">
        <w:rPr>
          <w:rFonts w:ascii="Times New Roman" w:hAnsi="Times New Roman" w:cs="Times New Roman"/>
        </w:rPr>
        <w:t xml:space="preserve">being the unit of </w:t>
      </w:r>
      <w:r>
        <w:rPr>
          <w:rFonts w:ascii="Times New Roman" w:hAnsi="Times New Roman" w:cs="Times New Roman"/>
        </w:rPr>
        <w:t>tokenisation</w:t>
      </w:r>
      <w:r w:rsidRPr="006558AD">
        <w:rPr>
          <w:rFonts w:ascii="Times New Roman" w:hAnsi="Times New Roman" w:cs="Times New Roman"/>
        </w:rPr>
        <w:t xml:space="preserve"> referencing the quantity </w:t>
      </w:r>
      <w:r w:rsidRPr="006558AD">
        <w:rPr>
          <w:rFonts w:ascii="Times New Roman" w:hAnsi="Times New Roman" w:cs="Times New Roman"/>
          <w:i/>
          <w:iCs/>
        </w:rPr>
        <w:t>one</w:t>
      </w:r>
      <w:r w:rsidRPr="006558AD">
        <w:rPr>
          <w:rFonts w:ascii="Times New Roman" w:hAnsi="Times New Roman" w:cs="Times New Roman"/>
        </w:rPr>
        <w:t xml:space="preserve">. However, we can also look at </w:t>
      </w:r>
      <w:r>
        <w:rPr>
          <w:rFonts w:ascii="Times New Roman" w:hAnsi="Times New Roman" w:cs="Times New Roman"/>
        </w:rPr>
        <w:t>neighbouring</w:t>
      </w:r>
      <w:r w:rsidRPr="006558AD">
        <w:rPr>
          <w:rFonts w:ascii="Times New Roman" w:hAnsi="Times New Roman" w:cs="Times New Roman"/>
        </w:rPr>
        <w:t xml:space="preserve"> tokens, such as </w:t>
      </w:r>
      <w:r w:rsidRPr="006558AD">
        <w:rPr>
          <w:rFonts w:ascii="Times New Roman" w:hAnsi="Times New Roman" w:cs="Times New Roman"/>
          <w:i/>
          <w:iCs/>
          <w:lang w:val="nb-NO"/>
        </w:rPr>
        <w:t xml:space="preserve">n </w:t>
      </w:r>
      <w:r w:rsidRPr="006558AD">
        <w:rPr>
          <w:rFonts w:ascii="Times New Roman" w:hAnsi="Times New Roman" w:cs="Times New Roman"/>
        </w:rPr>
        <w:t>tokens, ahead of the current token</w:t>
      </w:r>
      <w:r>
        <w:rPr>
          <w:rFonts w:ascii="Times New Roman" w:hAnsi="Times New Roman" w:cs="Times New Roman"/>
        </w:rPr>
        <w:t>,</w:t>
      </w:r>
      <w:r w:rsidRPr="006558AD">
        <w:rPr>
          <w:rFonts w:ascii="Times New Roman" w:hAnsi="Times New Roman" w:cs="Times New Roman"/>
        </w:rPr>
        <w:t xml:space="preserve"> leading to </w:t>
      </w:r>
      <w:r w:rsidRPr="006558AD">
        <w:rPr>
          <w:rFonts w:ascii="Times New Roman" w:hAnsi="Times New Roman" w:cs="Times New Roman"/>
          <w:i/>
          <w:iCs/>
          <w:lang w:val="nb-NO"/>
        </w:rPr>
        <w:t>n</w:t>
      </w:r>
      <w:r w:rsidRPr="006558AD">
        <w:rPr>
          <w:rFonts w:ascii="Times New Roman" w:hAnsi="Times New Roman" w:cs="Times New Roman"/>
        </w:rPr>
        <w:t xml:space="preserve">-grams instead. For example, when </w:t>
      </w:r>
      <w:r w:rsidRPr="006558AD">
        <w:rPr>
          <w:rFonts w:ascii="Times New Roman" w:hAnsi="Times New Roman" w:cs="Times New Roman"/>
          <w:i/>
          <w:iCs/>
          <w:lang w:val="nb-NO"/>
        </w:rPr>
        <w:t xml:space="preserve">n </w:t>
      </w:r>
      <w:r w:rsidRPr="006558AD">
        <w:rPr>
          <w:rFonts w:ascii="Times New Roman" w:hAnsi="Times New Roman" w:cs="Times New Roman"/>
          <w:lang w:val="nb-NO"/>
        </w:rPr>
        <w:t xml:space="preserve">= 2, </w:t>
      </w:r>
      <w:r w:rsidRPr="006558AD">
        <w:rPr>
          <w:rFonts w:ascii="Times New Roman" w:hAnsi="Times New Roman" w:cs="Times New Roman"/>
        </w:rPr>
        <w:t>our word-level tokens will be of the form [‘I want’, ‘want the’, ‘the f</w:t>
      </w:r>
      <w:r>
        <w:rPr>
          <w:rFonts w:ascii="Times New Roman" w:hAnsi="Times New Roman" w:cs="Times New Roman"/>
        </w:rPr>
        <w:t>i</w:t>
      </w:r>
      <w:r w:rsidRPr="006558AD">
        <w:rPr>
          <w:rFonts w:ascii="Times New Roman" w:hAnsi="Times New Roman" w:cs="Times New Roman"/>
        </w:rPr>
        <w:t xml:space="preserve">rst’, ..., ‘via </w:t>
      </w:r>
      <w:r>
        <w:rPr>
          <w:rFonts w:ascii="Times New Roman" w:hAnsi="Times New Roman" w:cs="Times New Roman"/>
        </w:rPr>
        <w:t>tokenisation</w:t>
      </w:r>
      <w:r w:rsidRPr="006558AD">
        <w:rPr>
          <w:rFonts w:ascii="Times New Roman" w:hAnsi="Times New Roman" w:cs="Times New Roman"/>
        </w:rPr>
        <w:t>’, ‘</w:t>
      </w:r>
      <w:r>
        <w:rPr>
          <w:rFonts w:ascii="Times New Roman" w:hAnsi="Times New Roman" w:cs="Times New Roman"/>
        </w:rPr>
        <w:t>tokenisation</w:t>
      </w:r>
      <w:r w:rsidRPr="006558AD">
        <w:rPr>
          <w:rFonts w:ascii="Times New Roman" w:hAnsi="Times New Roman" w:cs="Times New Roman"/>
        </w:rPr>
        <w:t xml:space="preserve"> &lt;EOS&gt;’], where &lt;EOS&gt; is the unique token indicating we have reached the end of our text stream. Similarly, for </w:t>
      </w:r>
      <w:r w:rsidRPr="006558AD">
        <w:rPr>
          <w:rFonts w:ascii="Times New Roman" w:hAnsi="Times New Roman" w:cs="Times New Roman"/>
          <w:i/>
          <w:iCs/>
          <w:lang w:val="nb-NO"/>
        </w:rPr>
        <w:t xml:space="preserve">n </w:t>
      </w:r>
      <w:r w:rsidRPr="006558AD">
        <w:rPr>
          <w:rFonts w:ascii="Times New Roman" w:hAnsi="Times New Roman" w:cs="Times New Roman"/>
          <w:lang w:val="nb-NO"/>
        </w:rPr>
        <w:t xml:space="preserve">= 3, </w:t>
      </w:r>
      <w:r w:rsidRPr="006558AD">
        <w:rPr>
          <w:rFonts w:ascii="Times New Roman" w:hAnsi="Times New Roman" w:cs="Times New Roman"/>
        </w:rPr>
        <w:t>the f</w:t>
      </w:r>
      <w:r>
        <w:rPr>
          <w:rFonts w:ascii="Times New Roman" w:hAnsi="Times New Roman" w:cs="Times New Roman"/>
        </w:rPr>
        <w:t>i</w:t>
      </w:r>
      <w:r w:rsidRPr="006558AD">
        <w:rPr>
          <w:rFonts w:ascii="Times New Roman" w:hAnsi="Times New Roman" w:cs="Times New Roman"/>
        </w:rPr>
        <w:t xml:space="preserve">rst token will be ‘I want the’ and so on. The </w:t>
      </w:r>
      <w:r w:rsidRPr="006558AD">
        <w:rPr>
          <w:rFonts w:ascii="Times New Roman" w:hAnsi="Times New Roman" w:cs="Times New Roman"/>
          <w:lang w:val="da-DK"/>
        </w:rPr>
        <w:t xml:space="preserve">n-gram </w:t>
      </w:r>
      <w:r w:rsidRPr="006558AD">
        <w:rPr>
          <w:rFonts w:ascii="Times New Roman" w:hAnsi="Times New Roman" w:cs="Times New Roman"/>
        </w:rPr>
        <w:t xml:space="preserve">operation can be performed at the sentence or character level as well. As the window size for </w:t>
      </w:r>
      <w:r w:rsidRPr="006558AD">
        <w:rPr>
          <w:rFonts w:ascii="Times New Roman" w:hAnsi="Times New Roman" w:cs="Times New Roman"/>
          <w:i/>
          <w:iCs/>
          <w:lang w:val="nb-NO"/>
        </w:rPr>
        <w:t xml:space="preserve">n </w:t>
      </w:r>
      <w:r w:rsidRPr="006558AD">
        <w:rPr>
          <w:rFonts w:ascii="Times New Roman" w:hAnsi="Times New Roman" w:cs="Times New Roman"/>
        </w:rPr>
        <w:t xml:space="preserve">increases, </w:t>
      </w:r>
      <w:r w:rsidRPr="006558AD">
        <w:rPr>
          <w:rFonts w:ascii="Times New Roman" w:hAnsi="Times New Roman" w:cs="Times New Roman"/>
        </w:rPr>
        <w:lastRenderedPageBreak/>
        <w:t xml:space="preserve">we are able to capture more semantic context; however, with a very large value of </w:t>
      </w:r>
      <w:r w:rsidRPr="006558AD">
        <w:rPr>
          <w:rFonts w:ascii="Times New Roman" w:hAnsi="Times New Roman" w:cs="Times New Roman"/>
          <w:i/>
          <w:iCs/>
          <w:lang w:val="nb-NO"/>
        </w:rPr>
        <w:t>n</w:t>
      </w:r>
      <w:r w:rsidRPr="006558AD">
        <w:rPr>
          <w:rFonts w:ascii="Times New Roman" w:hAnsi="Times New Roman" w:cs="Times New Roman"/>
          <w:lang w:val="nb-NO"/>
        </w:rPr>
        <w:t xml:space="preserve">, </w:t>
      </w:r>
      <w:r w:rsidRPr="006558AD">
        <w:rPr>
          <w:rFonts w:ascii="Times New Roman" w:hAnsi="Times New Roman" w:cs="Times New Roman"/>
        </w:rPr>
        <w:t xml:space="preserve">we end with the whole stream, defeating the purpose of performing chunking. The task of obtaining the optimal number of </w:t>
      </w:r>
      <w:r w:rsidRPr="006558AD">
        <w:rPr>
          <w:rFonts w:ascii="Times New Roman" w:hAnsi="Times New Roman" w:cs="Times New Roman"/>
          <w:i/>
          <w:iCs/>
          <w:lang w:val="nb-NO"/>
        </w:rPr>
        <w:t>n</w:t>
      </w:r>
      <w:r w:rsidRPr="006558AD">
        <w:rPr>
          <w:rFonts w:ascii="Times New Roman" w:hAnsi="Times New Roman" w:cs="Times New Roman"/>
        </w:rPr>
        <w:t>-grams is task and data-specif</w:t>
      </w:r>
      <w:r>
        <w:rPr>
          <w:rFonts w:ascii="Times New Roman" w:hAnsi="Times New Roman" w:cs="Times New Roman"/>
        </w:rPr>
        <w:t>i</w:t>
      </w:r>
      <w:r w:rsidRPr="006558AD">
        <w:rPr>
          <w:rFonts w:ascii="Times New Roman" w:hAnsi="Times New Roman" w:cs="Times New Roman"/>
        </w:rPr>
        <w:t>c.</w:t>
      </w:r>
    </w:p>
    <w:p w:rsidR="00977949" w:rsidRDefault="00977949" w:rsidP="00977949">
      <w:pPr>
        <w:shd w:val="clear" w:color="auto" w:fill="FFFFFF"/>
        <w:jc w:val="both"/>
        <w:rPr>
          <w:rFonts w:ascii="Times New Roman" w:hAnsi="Times New Roman" w:cs="Times New Roman"/>
          <w:b/>
          <w:bCs/>
          <w:i/>
          <w:i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i/>
          <w:iCs/>
        </w:rPr>
        <w:t>2.4.1</w:t>
      </w:r>
      <w:r>
        <w:rPr>
          <w:rFonts w:ascii="Times New Roman" w:hAnsi="Times New Roman" w:cs="Times New Roman"/>
          <w:b/>
          <w:bCs/>
          <w:i/>
          <w:iCs/>
        </w:rPr>
        <w:t xml:space="preserve"> </w:t>
      </w:r>
      <w:r w:rsidRPr="006558AD">
        <w:rPr>
          <w:rFonts w:ascii="Times New Roman" w:hAnsi="Times New Roman" w:cs="Times New Roman"/>
          <w:b/>
          <w:bCs/>
          <w:i/>
          <w:iCs/>
        </w:rPr>
        <w:t xml:space="preserve">Advanced Techniques: </w:t>
      </w:r>
      <w:r w:rsidRPr="006558AD">
        <w:rPr>
          <w:rFonts w:ascii="Times New Roman" w:hAnsi="Times New Roman" w:cs="Times New Roman"/>
          <w:b/>
          <w:bCs/>
          <w:i/>
          <w:iCs/>
          <w:lang w:val="fr-FR"/>
        </w:rPr>
        <w:t xml:space="preserve">Subword </w:t>
      </w:r>
      <w:r w:rsidRPr="006558AD">
        <w:rPr>
          <w:rFonts w:ascii="Times New Roman" w:hAnsi="Times New Roman" w:cs="Times New Roman"/>
          <w:b/>
          <w:bCs/>
          <w:i/>
          <w:iCs/>
        </w:rPr>
        <w:t>Tokeni</w:t>
      </w:r>
      <w:r>
        <w:rPr>
          <w:rFonts w:ascii="Times New Roman" w:hAnsi="Times New Roman" w:cs="Times New Roman"/>
          <w:b/>
          <w:bCs/>
          <w:i/>
          <w:iCs/>
        </w:rPr>
        <w:t>s</w:t>
      </w:r>
      <w:r w:rsidRPr="006558AD">
        <w:rPr>
          <w:rFonts w:ascii="Times New Roman" w:hAnsi="Times New Roman" w:cs="Times New Roman"/>
          <w:b/>
          <w:bCs/>
          <w:i/>
          <w:iCs/>
        </w:rPr>
        <w:t>ation</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On the one hand, character-level tokens provide more resilience against spelling errors. On the other hand, it comes at the cost of semantic information. For example, the </w:t>
      </w:r>
      <w:r w:rsidRPr="006558AD">
        <w:rPr>
          <w:rFonts w:ascii="Times New Roman" w:hAnsi="Times New Roman" w:cs="Times New Roman"/>
          <w:lang w:val="fr-FR"/>
        </w:rPr>
        <w:t>subword ‘</w:t>
      </w:r>
      <w:r w:rsidRPr="006558AD">
        <w:rPr>
          <w:rFonts w:ascii="Times New Roman" w:hAnsi="Times New Roman" w:cs="Times New Roman"/>
          <w:i/>
          <w:iCs/>
        </w:rPr>
        <w:t>ken</w:t>
      </w:r>
      <w:r w:rsidRPr="006558AD">
        <w:rPr>
          <w:rFonts w:ascii="Times New Roman" w:hAnsi="Times New Roman" w:cs="Times New Roman"/>
        </w:rPr>
        <w:t>’ can be part of semantically diverse terms, ‘</w:t>
      </w:r>
      <w:r w:rsidRPr="006558AD">
        <w:rPr>
          <w:rFonts w:ascii="Times New Roman" w:hAnsi="Times New Roman" w:cs="Times New Roman"/>
          <w:i/>
          <w:iCs/>
        </w:rPr>
        <w:t>Kendall</w:t>
      </w:r>
      <w:r w:rsidRPr="006558AD">
        <w:rPr>
          <w:rFonts w:ascii="Times New Roman" w:hAnsi="Times New Roman" w:cs="Times New Roman"/>
        </w:rPr>
        <w:t>’, ‘</w:t>
      </w:r>
      <w:r w:rsidRPr="006558AD">
        <w:rPr>
          <w:rFonts w:ascii="Times New Roman" w:hAnsi="Times New Roman" w:cs="Times New Roman"/>
          <w:i/>
          <w:iCs/>
        </w:rPr>
        <w:t>token</w:t>
      </w:r>
      <w:r w:rsidRPr="006558AD">
        <w:rPr>
          <w:rFonts w:ascii="Times New Roman" w:hAnsi="Times New Roman" w:cs="Times New Roman"/>
        </w:rPr>
        <w:t>’, or ‘</w:t>
      </w:r>
      <w:r w:rsidRPr="006558AD">
        <w:rPr>
          <w:rFonts w:ascii="Times New Roman" w:hAnsi="Times New Roman" w:cs="Times New Roman"/>
          <w:i/>
          <w:iCs/>
        </w:rPr>
        <w:t>broken</w:t>
      </w:r>
      <w:r w:rsidRPr="006558AD">
        <w:rPr>
          <w:rFonts w:ascii="Times New Roman" w:hAnsi="Times New Roman" w:cs="Times New Roman"/>
        </w:rPr>
        <w:t>’</w:t>
      </w:r>
      <w:r>
        <w:rPr>
          <w:rFonts w:ascii="Times New Roman" w:hAnsi="Times New Roman" w:cs="Times New Roman"/>
        </w:rPr>
        <w:t>.</w:t>
      </w:r>
      <w:r w:rsidRPr="006558AD">
        <w:rPr>
          <w:rFonts w:ascii="Times New Roman" w:hAnsi="Times New Roman" w:cs="Times New Roman"/>
        </w:rPr>
        <w:t xml:space="preserve"> Here, practitioners have come up with a </w:t>
      </w:r>
      <w:r>
        <w:rPr>
          <w:rFonts w:ascii="Times New Roman" w:hAnsi="Times New Roman" w:cs="Times New Roman"/>
        </w:rPr>
        <w:t>tokenisation</w:t>
      </w:r>
      <w:r w:rsidRPr="006558AD">
        <w:rPr>
          <w:rFonts w:ascii="Times New Roman" w:hAnsi="Times New Roman" w:cs="Times New Roman"/>
        </w:rPr>
        <w:t xml:space="preserve"> process that is a combination of word and character levels tokens, known as </w:t>
      </w:r>
      <w:r w:rsidRPr="006558AD">
        <w:rPr>
          <w:rFonts w:ascii="Times New Roman" w:hAnsi="Times New Roman" w:cs="Times New Roman"/>
          <w:i/>
          <w:iCs/>
        </w:rPr>
        <w:t>sub-word tokeni</w:t>
      </w:r>
      <w:r>
        <w:rPr>
          <w:rFonts w:ascii="Times New Roman" w:hAnsi="Times New Roman" w:cs="Times New Roman"/>
          <w:i/>
          <w:iCs/>
        </w:rPr>
        <w:t>s</w:t>
      </w:r>
      <w:r w:rsidRPr="006558AD">
        <w:rPr>
          <w:rFonts w:ascii="Times New Roman" w:hAnsi="Times New Roman" w:cs="Times New Roman"/>
          <w:i/>
          <w:iCs/>
        </w:rPr>
        <w:t>ation</w:t>
      </w:r>
      <w:r w:rsidRPr="006558AD">
        <w:rPr>
          <w:rFonts w:ascii="Times New Roman" w:hAnsi="Times New Roman" w:cs="Times New Roman"/>
        </w:rPr>
        <w:t xml:space="preserve">, which is primarily based on splitting and merging tokens based on the frequency of occurrence within a corpus. In this section, we discuss the two most widely adopted bottom-up </w:t>
      </w:r>
      <w:r w:rsidRPr="006558AD">
        <w:rPr>
          <w:rFonts w:ascii="Times New Roman" w:hAnsi="Times New Roman" w:cs="Times New Roman"/>
          <w:lang w:val="fr-FR"/>
        </w:rPr>
        <w:t xml:space="preserve">subword </w:t>
      </w:r>
      <w:r w:rsidRPr="006558AD">
        <w:rPr>
          <w:rFonts w:ascii="Times New Roman" w:hAnsi="Times New Roman" w:cs="Times New Roman"/>
        </w:rPr>
        <w:t>tokeni</w:t>
      </w:r>
      <w:r>
        <w:rPr>
          <w:rFonts w:ascii="Times New Roman" w:hAnsi="Times New Roman" w:cs="Times New Roman"/>
        </w:rPr>
        <w:t>s</w:t>
      </w:r>
      <w:r w:rsidRPr="006558AD">
        <w:rPr>
          <w:rFonts w:ascii="Times New Roman" w:hAnsi="Times New Roman" w:cs="Times New Roman"/>
        </w:rPr>
        <w:t xml:space="preserve">ation techniques that take a greedy approach based on the frequency of </w:t>
      </w:r>
      <w:r w:rsidRPr="006558AD">
        <w:rPr>
          <w:rFonts w:ascii="Times New Roman" w:hAnsi="Times New Roman" w:cs="Times New Roman"/>
          <w:lang w:val="fr-FR"/>
        </w:rPr>
        <w:t xml:space="preserve">subword </w:t>
      </w:r>
      <w:r w:rsidRPr="006558AD">
        <w:rPr>
          <w:rFonts w:ascii="Times New Roman" w:hAnsi="Times New Roman" w:cs="Times New Roman"/>
        </w:rPr>
        <w:t>occurrence</w:t>
      </w:r>
      <w:r>
        <w:rPr>
          <w:rFonts w:ascii="Times New Roman" w:hAnsi="Times New Roman" w:cs="Times New Roman"/>
        </w:rPr>
        <w:t>—</w:t>
      </w:r>
      <w:r w:rsidRPr="006558AD">
        <w:rPr>
          <w:rFonts w:ascii="Times New Roman" w:hAnsi="Times New Roman" w:cs="Times New Roman"/>
        </w:rPr>
        <w:t>Byte Pair Encoding and Wordpiece Tokeni</w:t>
      </w:r>
      <w:r>
        <w:rPr>
          <w:rFonts w:ascii="Times New Roman" w:hAnsi="Times New Roman" w:cs="Times New Roman"/>
        </w:rPr>
        <w:t>s</w:t>
      </w:r>
      <w:r w:rsidRPr="006558AD">
        <w:rPr>
          <w:rFonts w:ascii="Times New Roman" w:hAnsi="Times New Roman" w:cs="Times New Roman"/>
        </w:rPr>
        <w:t>ation.</w:t>
      </w:r>
    </w:p>
    <w:p w:rsidR="00977949" w:rsidRDefault="00977949" w:rsidP="00977949">
      <w:pPr>
        <w:shd w:val="clear" w:color="auto" w:fill="FFFFFF"/>
        <w:jc w:val="both"/>
        <w:rPr>
          <w:rFonts w:ascii="Times New Roman" w:hAnsi="Times New Roman" w:cs="Times New Roman"/>
          <w:i/>
          <w:iCs/>
        </w:rPr>
      </w:pPr>
    </w:p>
    <w:p w:rsidR="00977949" w:rsidRPr="006558AD" w:rsidRDefault="00977949" w:rsidP="00977949">
      <w:pPr>
        <w:shd w:val="clear" w:color="auto" w:fill="FFFFFF"/>
        <w:jc w:val="both"/>
        <w:rPr>
          <w:rFonts w:ascii="Times New Roman" w:hAnsi="Times New Roman" w:cs="Times New Roman"/>
        </w:rPr>
      </w:pPr>
      <w:r>
        <w:rPr>
          <w:rFonts w:ascii="Times New Roman" w:hAnsi="Times New Roman" w:cs="Times New Roman"/>
          <w:i/>
          <w:iCs/>
        </w:rPr>
        <w:t xml:space="preserve">&lt;H4&gt; </w:t>
      </w:r>
      <w:r w:rsidRPr="006558AD">
        <w:rPr>
          <w:rFonts w:ascii="Times New Roman" w:hAnsi="Times New Roman" w:cs="Times New Roman"/>
          <w:i/>
          <w:iCs/>
        </w:rPr>
        <w:t>Byte Pair Encoding (BPE)</w:t>
      </w: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Byte pair encoding (Gage 1994) was initially developed as an algorithm to encode/compress a text based on the most frequently occurring bytes (a byte or 8 bits refers to a single character token for practical usage). The algorithm merges the most frequently occurring consecutive bytes and replaces them with a new representative token that is not part of the existing lexicon. The process continues until no more merger is possible (see Algorithm 1).</w:t>
      </w:r>
    </w:p>
    <w:p w:rsidR="00977949" w:rsidRDefault="00977949" w:rsidP="00977949">
      <w:pPr>
        <w:shd w:val="clear" w:color="auto" w:fill="FFFFFF"/>
        <w:jc w:val="both"/>
        <w:rPr>
          <w:rFonts w:ascii="Times New Roman" w:hAnsi="Times New Roman" w:cs="Times New Roman"/>
          <w:b/>
          <w:bCs/>
        </w:rPr>
      </w:pPr>
    </w:p>
    <w:p w:rsidR="00977949" w:rsidRDefault="00977949" w:rsidP="00977949">
      <w:pPr>
        <w:shd w:val="clear" w:color="auto" w:fill="FFFFFF"/>
        <w:jc w:val="both"/>
        <w:rPr>
          <w:rFonts w:ascii="Times New Roman" w:hAnsi="Times New Roman" w:cs="Times New Roman"/>
          <w:lang w:val="nb-NO"/>
        </w:rPr>
      </w:pPr>
      <w:bookmarkStart w:id="7" w:name="bookmark15"/>
      <w:r w:rsidRPr="006558AD">
        <w:rPr>
          <w:rFonts w:ascii="Times New Roman" w:hAnsi="Times New Roman" w:cs="Times New Roman"/>
        </w:rPr>
        <w:t>I</w:t>
      </w:r>
      <w:bookmarkEnd w:id="7"/>
      <w:r w:rsidRPr="006558AD">
        <w:rPr>
          <w:rFonts w:ascii="Times New Roman" w:hAnsi="Times New Roman" w:cs="Times New Roman"/>
        </w:rPr>
        <w:t xml:space="preserve">n order to preserve word boundaries, the space token is replaced by a special token, say </w:t>
      </w:r>
      <w:r w:rsidRPr="006558AD">
        <w:rPr>
          <w:rFonts w:ascii="Times New Roman" w:hAnsi="Times New Roman" w:cs="Times New Roman"/>
          <w:lang w:val="nb-NO"/>
        </w:rPr>
        <w:t xml:space="preserve">‘&lt;/w&gt;’, </w:t>
      </w:r>
      <w:r w:rsidRPr="006558AD">
        <w:rPr>
          <w:rFonts w:ascii="Times New Roman" w:hAnsi="Times New Roman" w:cs="Times New Roman"/>
        </w:rPr>
        <w:t xml:space="preserve">which is not a part of the vocabulary and is concatenated to the last character of each word. Thus, our 2nd and 3rd words in the corpus,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‘t h e’], </w:t>
      </w:r>
      <w:r w:rsidRPr="006558AD">
        <w:rPr>
          <w:rFonts w:ascii="Times New Roman" w:hAnsi="Times New Roman" w:cs="Times New Roman"/>
        </w:rPr>
        <w:t xml:space="preserve">will be represented as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n t &lt;/w&gt;’, ‘t h e &lt;/w&gt;’].</w:t>
      </w:r>
    </w:p>
    <w:p w:rsidR="00977949" w:rsidRPr="006558AD" w:rsidRDefault="00977949" w:rsidP="00977949">
      <w:pPr>
        <w:shd w:val="clear" w:color="auto" w:fill="FFFFFF"/>
        <w:jc w:val="both"/>
        <w:rPr>
          <w:rFonts w:ascii="Times New Roman" w:hAnsi="Times New Roman" w:cs="Times New Roman"/>
        </w:rPr>
      </w:pPr>
    </w:p>
    <w:p w:rsidR="00977949" w:rsidRPr="007B6880" w:rsidRDefault="00977949" w:rsidP="00977949">
      <w:pPr>
        <w:shd w:val="clear" w:color="auto" w:fill="FFFFFF"/>
        <w:tabs>
          <w:tab w:val="left" w:pos="5760"/>
          <w:tab w:val="left" w:pos="9096"/>
        </w:tabs>
        <w:jc w:val="right"/>
        <w:rPr>
          <w:rFonts w:ascii="Times New Roman" w:hAnsi="Times New Roman" w:cs="Times New Roman"/>
          <w:lang w:val="it-IT"/>
        </w:rPr>
      </w:pPr>
      <w:r w:rsidRPr="007B6880">
        <w:rPr>
          <w:rFonts w:ascii="Times New Roman" w:hAnsi="Times New Roman" w:cs="Times New Roman"/>
          <w:i/>
          <w:iCs/>
          <w:lang w:val="it-IT"/>
        </w:rPr>
        <w:t>FC</w:t>
      </w:r>
      <w:r w:rsidRPr="007B6880">
        <w:rPr>
          <w:rFonts w:ascii="Times New Roman" w:hAnsi="Times New Roman" w:cs="Times New Roman"/>
          <w:i/>
          <w:iCs/>
          <w:vertAlign w:val="subscript"/>
          <w:lang w:val="it-IT"/>
        </w:rPr>
        <w:t xml:space="preserve">BPE </w:t>
      </w:r>
      <w:r w:rsidRPr="007B6880">
        <w:rPr>
          <w:rFonts w:ascii="Times New Roman" w:hAnsi="Times New Roman" w:cs="Times New Roman"/>
          <w:lang w:val="it-IT"/>
        </w:rPr>
        <w:t>(</w:t>
      </w:r>
      <w:r w:rsidRPr="006558AD">
        <w:rPr>
          <w:rFonts w:ascii="Times New Roman" w:hAnsi="Times New Roman" w:cs="Times New Roman"/>
          <w:i/>
          <w:iCs/>
          <w:lang w:val="da-DK"/>
        </w:rPr>
        <w:t xml:space="preserve">i, </w:t>
      </w:r>
      <w:r w:rsidRPr="006558AD">
        <w:rPr>
          <w:rFonts w:ascii="Times New Roman" w:hAnsi="Times New Roman" w:cs="Times New Roman"/>
          <w:i/>
          <w:iCs/>
          <w:lang w:val="nb-NO"/>
        </w:rPr>
        <w:t>j</w:t>
      </w:r>
      <w:r w:rsidRPr="006558AD">
        <w:rPr>
          <w:rFonts w:ascii="Times New Roman" w:hAnsi="Times New Roman" w:cs="Times New Roman"/>
          <w:lang w:val="nb-NO"/>
        </w:rPr>
        <w:t>)</w:t>
      </w:r>
      <w:r>
        <w:rPr>
          <w:rFonts w:ascii="Times New Roman" w:hAnsi="Times New Roman" w:cs="Times New Roman"/>
          <w:lang w:val="nb-NO"/>
        </w:rPr>
        <w:t xml:space="preserve"> </w:t>
      </w:r>
      <w:r w:rsidRPr="006558AD">
        <w:rPr>
          <w:rFonts w:ascii="Times New Roman" w:hAnsi="Times New Roman" w:cs="Times New Roman"/>
          <w:lang w:val="nb-NO"/>
        </w:rPr>
        <w:t>=</w:t>
      </w:r>
      <w:r>
        <w:rPr>
          <w:rFonts w:ascii="Times New Roman" w:hAnsi="Times New Roman" w:cs="Times New Roman"/>
          <w:lang w:val="nb-NO"/>
        </w:rPr>
        <w:t xml:space="preserve"> </w:t>
      </w:r>
      <w:r w:rsidRPr="006558AD">
        <w:rPr>
          <w:rFonts w:ascii="Times New Roman" w:hAnsi="Times New Roman" w:cs="Times New Roman"/>
          <w:lang w:val="nb-NO"/>
        </w:rPr>
        <w:t>Σ(</w:t>
      </w:r>
      <w:r w:rsidRPr="006558AD">
        <w:rPr>
          <w:rFonts w:ascii="Times New Roman" w:hAnsi="Times New Roman" w:cs="Times New Roman"/>
          <w:i/>
          <w:iCs/>
          <w:lang w:val="da-DK"/>
        </w:rPr>
        <w:t>i</w:t>
      </w:r>
      <w:r>
        <w:rPr>
          <w:rFonts w:ascii="Times New Roman" w:hAnsi="Times New Roman" w:cs="Times New Roman"/>
          <w:i/>
          <w:iCs/>
          <w:lang w:val="da-DK"/>
        </w:rPr>
        <w:t xml:space="preserve"> </w:t>
      </w:r>
      <w:r w:rsidRPr="006558AD">
        <w:rPr>
          <w:rFonts w:ascii="Times New Roman" w:hAnsi="Times New Roman" w:cs="Times New Roman"/>
          <w:lang w:val="da-DK"/>
        </w:rPr>
        <w:t>:</w:t>
      </w:r>
      <w:r>
        <w:rPr>
          <w:rFonts w:ascii="Times New Roman" w:hAnsi="Times New Roman" w:cs="Times New Roman"/>
          <w:lang w:val="da-DK"/>
        </w:rPr>
        <w:t xml:space="preserve"> </w:t>
      </w:r>
      <w:r w:rsidRPr="006558AD">
        <w:rPr>
          <w:rFonts w:ascii="Times New Roman" w:hAnsi="Times New Roman" w:cs="Times New Roman"/>
          <w:i/>
          <w:iCs/>
          <w:lang w:val="nb-NO"/>
        </w:rPr>
        <w:t>j</w:t>
      </w:r>
      <w:r w:rsidRPr="006558AD">
        <w:rPr>
          <w:rFonts w:ascii="Times New Roman" w:hAnsi="Times New Roman" w:cs="Times New Roman"/>
          <w:lang w:val="nb-NO"/>
        </w:rPr>
        <w:t>)</w:t>
      </w:r>
      <w:r w:rsidRPr="006558AD">
        <w:rPr>
          <w:rFonts w:ascii="Times New Roman" w:hAnsi="Times New Roman" w:cs="Times New Roman"/>
          <w:lang w:val="nb-NO"/>
        </w:rPr>
        <w:tab/>
        <w:t>(</w:t>
      </w:r>
      <w:r>
        <w:rPr>
          <w:rFonts w:ascii="Times New Roman" w:hAnsi="Times New Roman" w:cs="Times New Roman"/>
          <w:lang w:val="nb-NO"/>
        </w:rPr>
        <w:t>2.</w:t>
      </w:r>
      <w:r w:rsidRPr="006558AD">
        <w:rPr>
          <w:rFonts w:ascii="Times New Roman" w:hAnsi="Times New Roman" w:cs="Times New Roman"/>
          <w:lang w:val="nb-NO"/>
        </w:rPr>
        <w:t>1)</w:t>
      </w:r>
    </w:p>
    <w:p w:rsidR="00977949" w:rsidRPr="0078784D" w:rsidRDefault="00977949" w:rsidP="00977949">
      <w:pPr>
        <w:shd w:val="clear" w:color="auto" w:fill="FFFFFF"/>
        <w:jc w:val="both"/>
        <w:rPr>
          <w:rFonts w:ascii="Times New Roman" w:hAnsi="Times New Roman" w:cs="Times New Roman"/>
          <w:b/>
          <w:bCs/>
          <w:lang w:val="it-IT"/>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 xml:space="preserve">Example 2.1. </w:t>
      </w:r>
      <w:r w:rsidRPr="006558AD">
        <w:rPr>
          <w:rFonts w:ascii="Times New Roman" w:hAnsi="Times New Roman" w:cs="Times New Roman"/>
        </w:rPr>
        <w:t>Taking our initial corpus into consideration, let us observe a few iterations of BPE.</w:t>
      </w:r>
    </w:p>
    <w:p w:rsidR="00977949" w:rsidRPr="006558AD" w:rsidRDefault="00977949" w:rsidP="00977949">
      <w:pPr>
        <w:shd w:val="clear" w:color="auto" w:fill="FFFFFF"/>
        <w:jc w:val="both"/>
        <w:rPr>
          <w:rFonts w:ascii="Times New Roman" w:hAnsi="Times New Roman" w:cs="Times New Roman"/>
        </w:rPr>
      </w:pPr>
    </w:p>
    <w:p w:rsidR="00977949" w:rsidRPr="00FA260A" w:rsidRDefault="00977949" w:rsidP="00A45E52">
      <w:pPr>
        <w:widowControl w:val="0"/>
        <w:numPr>
          <w:ilvl w:val="0"/>
          <w:numId w:val="17"/>
        </w:numPr>
        <w:shd w:val="clear" w:color="auto" w:fill="FFFFFF"/>
        <w:tabs>
          <w:tab w:val="left" w:pos="610"/>
        </w:tabs>
        <w:autoSpaceDE w:val="0"/>
        <w:autoSpaceDN w:val="0"/>
        <w:adjustRightInd w:val="0"/>
        <w:spacing w:after="0" w:line="240" w:lineRule="auto"/>
        <w:jc w:val="both"/>
        <w:rPr>
          <w:rFonts w:ascii="Times New Roman" w:hAnsi="Times New Roman" w:cs="Times New Roman"/>
        </w:rPr>
      </w:pPr>
      <w:r w:rsidRPr="006558AD">
        <w:rPr>
          <w:rFonts w:ascii="Times New Roman" w:hAnsi="Times New Roman" w:cs="Times New Roman"/>
          <w:i/>
          <w:iCs/>
        </w:rPr>
        <w:t xml:space="preserve">Iteration </w:t>
      </w:r>
      <w:r w:rsidRPr="004D405E">
        <w:rPr>
          <w:rFonts w:ascii="Times New Roman" w:hAnsi="Times New Roman" w:cs="Times New Roman"/>
        </w:rPr>
        <w:t>0</w:t>
      </w:r>
      <w:r w:rsidRPr="006558AD">
        <w:rPr>
          <w:rFonts w:ascii="Times New Roman" w:hAnsi="Times New Roman" w:cs="Times New Roman"/>
          <w:i/>
          <w:iCs/>
        </w:rPr>
        <w:t xml:space="preserve"> (pre-tokeni</w:t>
      </w:r>
      <w:r>
        <w:rPr>
          <w:rFonts w:ascii="Times New Roman" w:hAnsi="Times New Roman" w:cs="Times New Roman"/>
          <w:i/>
          <w:iCs/>
        </w:rPr>
        <w:t>s</w:t>
      </w:r>
      <w:r w:rsidRPr="006558AD">
        <w:rPr>
          <w:rFonts w:ascii="Times New Roman" w:hAnsi="Times New Roman" w:cs="Times New Roman"/>
          <w:i/>
          <w:iCs/>
        </w:rPr>
        <w:t>ation)</w:t>
      </w:r>
      <w:r w:rsidRPr="004D405E">
        <w:rPr>
          <w:rFonts w:ascii="Times New Roman" w:hAnsi="Times New Roman" w:cs="Times New Roman"/>
        </w:rPr>
        <w:t>:</w:t>
      </w:r>
      <w:r w:rsidRPr="006558AD">
        <w:rPr>
          <w:rFonts w:ascii="Times New Roman" w:hAnsi="Times New Roman" w:cs="Times New Roman"/>
          <w:i/>
          <w:iCs/>
        </w:rPr>
        <w:t xml:space="preserve"> </w:t>
      </w:r>
      <w:r w:rsidRPr="006558AD">
        <w:rPr>
          <w:rFonts w:ascii="Times New Roman" w:hAnsi="Times New Roman" w:cs="Times New Roman"/>
        </w:rPr>
        <w:t xml:space="preserve">Our tokens are enlisted as: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‘t h e’, ‘f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r s t’, ‘t o k e n’, ‘f r o </w:t>
      </w:r>
      <w:r w:rsidRPr="006558AD">
        <w:rPr>
          <w:rFonts w:ascii="Times New Roman" w:hAnsi="Times New Roman" w:cs="Times New Roman"/>
          <w:lang w:val="da-DK"/>
        </w:rPr>
        <w:t xml:space="preserve">m’, </w:t>
      </w:r>
      <w:r w:rsidRPr="006558AD">
        <w:rPr>
          <w:rFonts w:ascii="Times New Roman" w:hAnsi="Times New Roman" w:cs="Times New Roman"/>
          <w:lang w:val="nb-NO"/>
        </w:rPr>
        <w:t xml:space="preserve">‘t h e’, </w:t>
      </w:r>
      <w:r w:rsidRPr="006558AD">
        <w:rPr>
          <w:rFonts w:ascii="Times New Roman" w:hAnsi="Times New Roman" w:cs="Times New Roman"/>
          <w:lang w:val="da-DK"/>
        </w:rPr>
        <w:t xml:space="preserve">‘l i </w:t>
      </w:r>
      <w:r w:rsidRPr="006558AD">
        <w:rPr>
          <w:rFonts w:ascii="Times New Roman" w:hAnsi="Times New Roman" w:cs="Times New Roman"/>
          <w:lang w:val="nb-NO"/>
        </w:rPr>
        <w:t xml:space="preserve">s t’, ‘o f’, ‘t o k e n s’, ‘t h e’, ‘t o k e n s’, </w:t>
      </w:r>
      <w:r w:rsidRPr="006558AD">
        <w:rPr>
          <w:rFonts w:ascii="Times New Roman" w:hAnsi="Times New Roman" w:cs="Times New Roman"/>
        </w:rPr>
        <w:t xml:space="preserve">‘a </w:t>
      </w:r>
      <w:r w:rsidRPr="006558AD">
        <w:rPr>
          <w:rFonts w:ascii="Times New Roman" w:hAnsi="Times New Roman" w:cs="Times New Roman"/>
          <w:lang w:val="nb-NO"/>
        </w:rPr>
        <w:t xml:space="preserve">r e’, ‘o b t </w:t>
      </w:r>
      <w:r w:rsidRPr="006558AD">
        <w:rPr>
          <w:rFonts w:ascii="Times New Roman" w:hAnsi="Times New Roman" w:cs="Times New Roman"/>
        </w:rPr>
        <w:t xml:space="preserve">a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n e </w:t>
      </w:r>
      <w:r w:rsidRPr="006558AD">
        <w:rPr>
          <w:rFonts w:ascii="Times New Roman" w:hAnsi="Times New Roman" w:cs="Times New Roman"/>
        </w:rPr>
        <w:t xml:space="preserve">d’, </w:t>
      </w:r>
      <w:r w:rsidRPr="006558AD">
        <w:rPr>
          <w:rFonts w:ascii="Times New Roman" w:hAnsi="Times New Roman" w:cs="Times New Roman"/>
          <w:lang w:val="da-DK"/>
        </w:rPr>
        <w:t xml:space="preserve">‘v i </w:t>
      </w:r>
      <w:r w:rsidRPr="006558AD">
        <w:rPr>
          <w:rFonts w:ascii="Times New Roman" w:hAnsi="Times New Roman" w:cs="Times New Roman"/>
        </w:rPr>
        <w:t xml:space="preserve">a’, </w:t>
      </w:r>
      <w:r w:rsidRPr="006558AD">
        <w:rPr>
          <w:rFonts w:ascii="Times New Roman" w:hAnsi="Times New Roman" w:cs="Times New Roman"/>
          <w:lang w:val="nb-NO"/>
        </w:rPr>
        <w:t xml:space="preserve">‘t o k e n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z </w:t>
      </w:r>
      <w:r w:rsidRPr="006558AD">
        <w:rPr>
          <w:rFonts w:ascii="Times New Roman" w:hAnsi="Times New Roman" w:cs="Times New Roman"/>
        </w:rPr>
        <w:t xml:space="preserve">a </w:t>
      </w:r>
      <w:r w:rsidRPr="006558AD">
        <w:rPr>
          <w:rFonts w:ascii="Times New Roman" w:hAnsi="Times New Roman" w:cs="Times New Roman"/>
          <w:lang w:val="nb-NO"/>
        </w:rPr>
        <w:t xml:space="preserve">t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o n’]. </w:t>
      </w:r>
      <w:r w:rsidRPr="006558AD">
        <w:rPr>
          <w:rFonts w:ascii="Times New Roman" w:hAnsi="Times New Roman" w:cs="Times New Roman"/>
        </w:rPr>
        <w:t xml:space="preserve">Our unique vocabulary is enlisted as: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‘h’, ‘e’, ‘f’, ‘r’, ‘s’, ‘o’, ‘k’, </w:t>
      </w:r>
      <w:r w:rsidRPr="006558AD">
        <w:rPr>
          <w:rFonts w:ascii="Times New Roman" w:hAnsi="Times New Roman" w:cs="Times New Roman"/>
          <w:lang w:val="da-DK"/>
        </w:rPr>
        <w:t xml:space="preserve">‘m’, ‘l’, </w:t>
      </w:r>
      <w:r w:rsidRPr="006558AD">
        <w:rPr>
          <w:rFonts w:ascii="Times New Roman" w:hAnsi="Times New Roman" w:cs="Times New Roman"/>
          <w:lang w:val="nb-NO"/>
        </w:rPr>
        <w:t xml:space="preserve">‘b’, </w:t>
      </w:r>
      <w:r w:rsidRPr="006558AD">
        <w:rPr>
          <w:rFonts w:ascii="Times New Roman" w:hAnsi="Times New Roman" w:cs="Times New Roman"/>
        </w:rPr>
        <w:t xml:space="preserve">‘d’, </w:t>
      </w:r>
      <w:r w:rsidRPr="006558AD">
        <w:rPr>
          <w:rFonts w:ascii="Times New Roman" w:hAnsi="Times New Roman" w:cs="Times New Roman"/>
          <w:lang w:val="da-DK"/>
        </w:rPr>
        <w:t xml:space="preserve">‘v’, </w:t>
      </w:r>
      <w:r w:rsidRPr="006558AD">
        <w:rPr>
          <w:rFonts w:ascii="Times New Roman" w:hAnsi="Times New Roman" w:cs="Times New Roman"/>
          <w:lang w:val="nb-NO"/>
        </w:rPr>
        <w:t>‘z’}.</w:t>
      </w:r>
    </w:p>
    <w:p w:rsidR="00977949" w:rsidRDefault="00977949" w:rsidP="00977949">
      <w:pPr>
        <w:shd w:val="clear" w:color="auto" w:fill="FFFFFF"/>
        <w:tabs>
          <w:tab w:val="left" w:pos="610"/>
        </w:tabs>
        <w:ind w:left="720"/>
        <w:jc w:val="both"/>
        <w:rPr>
          <w:rFonts w:ascii="Times New Roman" w:hAnsi="Times New Roman" w:cs="Times New Roman"/>
        </w:rPr>
      </w:pPr>
    </w:p>
    <w:p w:rsidR="00977949" w:rsidRPr="00FA260A" w:rsidRDefault="00977949" w:rsidP="00A45E52">
      <w:pPr>
        <w:widowControl w:val="0"/>
        <w:numPr>
          <w:ilvl w:val="0"/>
          <w:numId w:val="17"/>
        </w:numPr>
        <w:shd w:val="clear" w:color="auto" w:fill="FFFFFF"/>
        <w:tabs>
          <w:tab w:val="left" w:pos="610"/>
        </w:tabs>
        <w:autoSpaceDE w:val="0"/>
        <w:autoSpaceDN w:val="0"/>
        <w:adjustRightInd w:val="0"/>
        <w:spacing w:after="0" w:line="240" w:lineRule="auto"/>
        <w:jc w:val="both"/>
        <w:rPr>
          <w:rFonts w:ascii="Times New Roman" w:hAnsi="Times New Roman" w:cs="Times New Roman"/>
          <w:lang w:val="nb-NO"/>
        </w:rPr>
      </w:pPr>
      <w:r w:rsidRPr="006558AD">
        <w:rPr>
          <w:rFonts w:ascii="Times New Roman" w:hAnsi="Times New Roman" w:cs="Times New Roman"/>
          <w:i/>
          <w:iCs/>
        </w:rPr>
        <w:lastRenderedPageBreak/>
        <w:t xml:space="preserve">Iteration </w:t>
      </w:r>
      <w:r w:rsidRPr="004D405E">
        <w:rPr>
          <w:rFonts w:ascii="Times New Roman" w:hAnsi="Times New Roman" w:cs="Times New Roman"/>
        </w:rPr>
        <w:t>1:</w:t>
      </w:r>
      <w:r w:rsidRPr="006558AD">
        <w:rPr>
          <w:rFonts w:ascii="Times New Roman" w:hAnsi="Times New Roman" w:cs="Times New Roman"/>
          <w:i/>
          <w:iCs/>
        </w:rPr>
        <w:t xml:space="preserve"> </w:t>
      </w:r>
      <w:r w:rsidRPr="006558AD">
        <w:rPr>
          <w:rFonts w:ascii="Times New Roman" w:hAnsi="Times New Roman" w:cs="Times New Roman"/>
        </w:rPr>
        <w:t xml:space="preserve">Among the possible character combinations, the most frequently occurring character pairs are </w:t>
      </w:r>
      <w:r w:rsidRPr="006558AD">
        <w:rPr>
          <w:rFonts w:ascii="Times New Roman" w:hAnsi="Times New Roman" w:cs="Times New Roman"/>
          <w:lang w:val="nb-NO"/>
        </w:rPr>
        <w:t xml:space="preserve">‘o’ </w:t>
      </w:r>
      <w:r w:rsidRPr="006558AD">
        <w:rPr>
          <w:rFonts w:ascii="Times New Roman" w:hAnsi="Times New Roman" w:cs="Times New Roman"/>
        </w:rPr>
        <w:t xml:space="preserve">+ </w:t>
      </w:r>
      <w:r w:rsidRPr="006558AD">
        <w:rPr>
          <w:rFonts w:ascii="Times New Roman" w:hAnsi="Times New Roman" w:cs="Times New Roman"/>
          <w:lang w:val="nb-NO"/>
        </w:rPr>
        <w:t xml:space="preserve">‘k’, </w:t>
      </w:r>
      <w:r w:rsidRPr="006558AD">
        <w:rPr>
          <w:rFonts w:ascii="Times New Roman" w:hAnsi="Times New Roman" w:cs="Times New Roman"/>
        </w:rPr>
        <w:t xml:space="preserve">occurring 4 times. Thus, all occurrences of </w:t>
      </w:r>
      <w:r w:rsidRPr="006558AD">
        <w:rPr>
          <w:rFonts w:ascii="Times New Roman" w:hAnsi="Times New Roman" w:cs="Times New Roman"/>
          <w:lang w:val="nb-NO"/>
        </w:rPr>
        <w:t xml:space="preserve">‘o’ </w:t>
      </w:r>
      <w:r w:rsidRPr="006558AD">
        <w:rPr>
          <w:rFonts w:ascii="Times New Roman" w:hAnsi="Times New Roman" w:cs="Times New Roman"/>
        </w:rPr>
        <w:t xml:space="preserve">+ </w:t>
      </w:r>
      <w:r w:rsidRPr="006558AD">
        <w:rPr>
          <w:rFonts w:ascii="Times New Roman" w:hAnsi="Times New Roman" w:cs="Times New Roman"/>
          <w:lang w:val="nb-NO"/>
        </w:rPr>
        <w:t xml:space="preserve">‘k’ </w:t>
      </w:r>
      <w:r w:rsidRPr="006558AD">
        <w:rPr>
          <w:rFonts w:ascii="Times New Roman" w:hAnsi="Times New Roman" w:cs="Times New Roman"/>
        </w:rPr>
        <w:t xml:space="preserve">will be replaced by ‘ok‘. The updated tokens thus appear as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‘t h e’, ‘f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r s t’, ‘t </w:t>
      </w:r>
      <w:r w:rsidRPr="006558AD">
        <w:rPr>
          <w:rFonts w:ascii="Times New Roman" w:hAnsi="Times New Roman" w:cs="Times New Roman"/>
        </w:rPr>
        <w:t xml:space="preserve">ok </w:t>
      </w:r>
      <w:r w:rsidRPr="006558AD">
        <w:rPr>
          <w:rFonts w:ascii="Times New Roman" w:hAnsi="Times New Roman" w:cs="Times New Roman"/>
          <w:lang w:val="nb-NO"/>
        </w:rPr>
        <w:t xml:space="preserve">e n’, ‘f r o </w:t>
      </w:r>
      <w:r w:rsidRPr="006558AD">
        <w:rPr>
          <w:rFonts w:ascii="Times New Roman" w:hAnsi="Times New Roman" w:cs="Times New Roman"/>
          <w:lang w:val="da-DK"/>
        </w:rPr>
        <w:t xml:space="preserve">m’, </w:t>
      </w:r>
      <w:r w:rsidRPr="006558AD">
        <w:rPr>
          <w:rFonts w:ascii="Times New Roman" w:hAnsi="Times New Roman" w:cs="Times New Roman"/>
          <w:lang w:val="nb-NO"/>
        </w:rPr>
        <w:t xml:space="preserve">‘t h e’, </w:t>
      </w:r>
      <w:r w:rsidRPr="006558AD">
        <w:rPr>
          <w:rFonts w:ascii="Times New Roman" w:hAnsi="Times New Roman" w:cs="Times New Roman"/>
          <w:lang w:val="da-DK"/>
        </w:rPr>
        <w:t xml:space="preserve">‘l i </w:t>
      </w:r>
      <w:r w:rsidRPr="006558AD">
        <w:rPr>
          <w:rFonts w:ascii="Times New Roman" w:hAnsi="Times New Roman" w:cs="Times New Roman"/>
          <w:lang w:val="nb-NO"/>
        </w:rPr>
        <w:t xml:space="preserve">s t’, ‘o f’, ‘t </w:t>
      </w:r>
      <w:r w:rsidRPr="006558AD">
        <w:rPr>
          <w:rFonts w:ascii="Times New Roman" w:hAnsi="Times New Roman" w:cs="Times New Roman"/>
        </w:rPr>
        <w:t xml:space="preserve">ok </w:t>
      </w:r>
      <w:r w:rsidRPr="006558AD">
        <w:rPr>
          <w:rFonts w:ascii="Times New Roman" w:hAnsi="Times New Roman" w:cs="Times New Roman"/>
          <w:lang w:val="nb-NO"/>
        </w:rPr>
        <w:t xml:space="preserve">e n s’, ‘t h e’, ‘t </w:t>
      </w:r>
      <w:r w:rsidRPr="006558AD">
        <w:rPr>
          <w:rFonts w:ascii="Times New Roman" w:hAnsi="Times New Roman" w:cs="Times New Roman"/>
        </w:rPr>
        <w:t xml:space="preserve">ok </w:t>
      </w:r>
      <w:r w:rsidRPr="006558AD">
        <w:rPr>
          <w:rFonts w:ascii="Times New Roman" w:hAnsi="Times New Roman" w:cs="Times New Roman"/>
          <w:lang w:val="nb-NO"/>
        </w:rPr>
        <w:t xml:space="preserve">e n s’, </w:t>
      </w:r>
      <w:r w:rsidRPr="006558AD">
        <w:rPr>
          <w:rFonts w:ascii="Times New Roman" w:hAnsi="Times New Roman" w:cs="Times New Roman"/>
        </w:rPr>
        <w:t xml:space="preserve">‘a </w:t>
      </w:r>
      <w:r w:rsidRPr="006558AD">
        <w:rPr>
          <w:rFonts w:ascii="Times New Roman" w:hAnsi="Times New Roman" w:cs="Times New Roman"/>
          <w:lang w:val="nb-NO"/>
        </w:rPr>
        <w:t xml:space="preserve">r e’, ‘o b t </w:t>
      </w:r>
      <w:r w:rsidRPr="006558AD">
        <w:rPr>
          <w:rFonts w:ascii="Times New Roman" w:hAnsi="Times New Roman" w:cs="Times New Roman"/>
        </w:rPr>
        <w:t xml:space="preserve">a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n e </w:t>
      </w:r>
      <w:r w:rsidRPr="006558AD">
        <w:rPr>
          <w:rFonts w:ascii="Times New Roman" w:hAnsi="Times New Roman" w:cs="Times New Roman"/>
        </w:rPr>
        <w:t xml:space="preserve">d’, </w:t>
      </w:r>
      <w:r w:rsidRPr="006558AD">
        <w:rPr>
          <w:rFonts w:ascii="Times New Roman" w:hAnsi="Times New Roman" w:cs="Times New Roman"/>
          <w:lang w:val="da-DK"/>
        </w:rPr>
        <w:t xml:space="preserve">‘v i </w:t>
      </w:r>
      <w:r w:rsidRPr="006558AD">
        <w:rPr>
          <w:rFonts w:ascii="Times New Roman" w:hAnsi="Times New Roman" w:cs="Times New Roman"/>
        </w:rPr>
        <w:t xml:space="preserve">a’, </w:t>
      </w:r>
      <w:r w:rsidRPr="006558AD">
        <w:rPr>
          <w:rFonts w:ascii="Times New Roman" w:hAnsi="Times New Roman" w:cs="Times New Roman"/>
          <w:lang w:val="nb-NO"/>
        </w:rPr>
        <w:t xml:space="preserve">‘t </w:t>
      </w:r>
      <w:r w:rsidRPr="006558AD">
        <w:rPr>
          <w:rFonts w:ascii="Times New Roman" w:hAnsi="Times New Roman" w:cs="Times New Roman"/>
        </w:rPr>
        <w:t xml:space="preserve">ok </w:t>
      </w:r>
      <w:r w:rsidRPr="006558AD">
        <w:rPr>
          <w:rFonts w:ascii="Times New Roman" w:hAnsi="Times New Roman" w:cs="Times New Roman"/>
          <w:lang w:val="nb-NO"/>
        </w:rPr>
        <w:t xml:space="preserve">e n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z </w:t>
      </w:r>
      <w:r w:rsidRPr="006558AD">
        <w:rPr>
          <w:rFonts w:ascii="Times New Roman" w:hAnsi="Times New Roman" w:cs="Times New Roman"/>
        </w:rPr>
        <w:t xml:space="preserve">a </w:t>
      </w:r>
      <w:r w:rsidRPr="006558AD">
        <w:rPr>
          <w:rFonts w:ascii="Times New Roman" w:hAnsi="Times New Roman" w:cs="Times New Roman"/>
          <w:lang w:val="nb-NO"/>
        </w:rPr>
        <w:t xml:space="preserve">t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o n’] </w:t>
      </w:r>
      <w:r w:rsidRPr="006558AD">
        <w:rPr>
          <w:rFonts w:ascii="Times New Roman" w:hAnsi="Times New Roman" w:cs="Times New Roman"/>
        </w:rPr>
        <w:t>with {‘ok’} added to the unique count.</w:t>
      </w:r>
    </w:p>
    <w:p w:rsidR="00977949" w:rsidRPr="006558AD" w:rsidRDefault="00977949" w:rsidP="00977949">
      <w:pPr>
        <w:shd w:val="clear" w:color="auto" w:fill="FFFFFF"/>
        <w:tabs>
          <w:tab w:val="left" w:pos="610"/>
        </w:tabs>
        <w:ind w:left="720"/>
        <w:jc w:val="both"/>
        <w:rPr>
          <w:rFonts w:ascii="Times New Roman" w:hAnsi="Times New Roman" w:cs="Times New Roman"/>
          <w:lang w:val="nb-NO"/>
        </w:rPr>
      </w:pPr>
    </w:p>
    <w:p w:rsidR="00977949" w:rsidRDefault="00977949" w:rsidP="00A45E52">
      <w:pPr>
        <w:widowControl w:val="0"/>
        <w:numPr>
          <w:ilvl w:val="0"/>
          <w:numId w:val="17"/>
        </w:numPr>
        <w:shd w:val="clear" w:color="auto" w:fill="FFFFFF"/>
        <w:tabs>
          <w:tab w:val="left" w:pos="610"/>
        </w:tabs>
        <w:autoSpaceDE w:val="0"/>
        <w:autoSpaceDN w:val="0"/>
        <w:adjustRightInd w:val="0"/>
        <w:spacing w:after="0" w:line="240" w:lineRule="auto"/>
        <w:jc w:val="both"/>
        <w:rPr>
          <w:rFonts w:ascii="Times New Roman" w:hAnsi="Times New Roman" w:cs="Times New Roman"/>
        </w:rPr>
      </w:pPr>
      <w:r w:rsidRPr="006558AD">
        <w:rPr>
          <w:rFonts w:ascii="Times New Roman" w:hAnsi="Times New Roman" w:cs="Times New Roman"/>
          <w:i/>
          <w:iCs/>
        </w:rPr>
        <w:t xml:space="preserve">Iteration </w:t>
      </w:r>
      <w:r w:rsidRPr="004D405E">
        <w:rPr>
          <w:rFonts w:ascii="Times New Roman" w:hAnsi="Times New Roman" w:cs="Times New Roman"/>
        </w:rPr>
        <w:t>2</w:t>
      </w:r>
      <w:r w:rsidRPr="006558AD">
        <w:rPr>
          <w:rFonts w:ascii="Times New Roman" w:hAnsi="Times New Roman" w:cs="Times New Roman"/>
          <w:i/>
          <w:iCs/>
        </w:rPr>
        <w:t xml:space="preserve">: </w:t>
      </w:r>
      <w:r w:rsidRPr="006558AD">
        <w:rPr>
          <w:rFonts w:ascii="Times New Roman" w:hAnsi="Times New Roman" w:cs="Times New Roman"/>
        </w:rPr>
        <w:t xml:space="preserve">Now, looking at all paired frequencies with ‘ok‘ considered as a single unit, we observe that </w:t>
      </w:r>
      <w:r w:rsidRPr="006558AD">
        <w:rPr>
          <w:rFonts w:ascii="Times New Roman" w:hAnsi="Times New Roman" w:cs="Times New Roman"/>
          <w:lang w:val="nb-NO"/>
        </w:rPr>
        <w:t xml:space="preserve">‘t’ </w:t>
      </w:r>
      <w:r w:rsidRPr="006558AD">
        <w:rPr>
          <w:rFonts w:ascii="Times New Roman" w:hAnsi="Times New Roman" w:cs="Times New Roman"/>
        </w:rPr>
        <w:t xml:space="preserve">+ ‘ok’ occurring four times is the next pair to be merged. This updates the word list as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‘w </w:t>
      </w:r>
      <w:r w:rsidRPr="006558AD">
        <w:rPr>
          <w:rFonts w:ascii="Times New Roman" w:hAnsi="Times New Roman" w:cs="Times New Roman"/>
        </w:rPr>
        <w:t xml:space="preserve">a </w:t>
      </w:r>
      <w:r w:rsidRPr="006558AD">
        <w:rPr>
          <w:rFonts w:ascii="Times New Roman" w:hAnsi="Times New Roman" w:cs="Times New Roman"/>
          <w:lang w:val="nb-NO"/>
        </w:rPr>
        <w:t xml:space="preserve">n t’, ‘t h e’, ‘f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r s t’, ‘tok e n’, ‘f r o </w:t>
      </w:r>
      <w:r w:rsidRPr="006558AD">
        <w:rPr>
          <w:rFonts w:ascii="Times New Roman" w:hAnsi="Times New Roman" w:cs="Times New Roman"/>
          <w:lang w:val="da-DK"/>
        </w:rPr>
        <w:t xml:space="preserve">m’, </w:t>
      </w:r>
      <w:r w:rsidRPr="006558AD">
        <w:rPr>
          <w:rFonts w:ascii="Times New Roman" w:hAnsi="Times New Roman" w:cs="Times New Roman"/>
          <w:lang w:val="nb-NO"/>
        </w:rPr>
        <w:t xml:space="preserve">‘t h e’, </w:t>
      </w:r>
      <w:r w:rsidRPr="006558AD">
        <w:rPr>
          <w:rFonts w:ascii="Times New Roman" w:hAnsi="Times New Roman" w:cs="Times New Roman"/>
          <w:lang w:val="da-DK"/>
        </w:rPr>
        <w:t xml:space="preserve">‘l i </w:t>
      </w:r>
      <w:r w:rsidRPr="006558AD">
        <w:rPr>
          <w:rFonts w:ascii="Times New Roman" w:hAnsi="Times New Roman" w:cs="Times New Roman"/>
          <w:lang w:val="nb-NO"/>
        </w:rPr>
        <w:t xml:space="preserve">s t’, ‘o f’, ‘tok e n s’, ‘t h e’, ‘tok e n s’, </w:t>
      </w:r>
      <w:r w:rsidRPr="006558AD">
        <w:rPr>
          <w:rFonts w:ascii="Times New Roman" w:hAnsi="Times New Roman" w:cs="Times New Roman"/>
        </w:rPr>
        <w:t xml:space="preserve">‘a </w:t>
      </w:r>
      <w:r w:rsidRPr="006558AD">
        <w:rPr>
          <w:rFonts w:ascii="Times New Roman" w:hAnsi="Times New Roman" w:cs="Times New Roman"/>
          <w:lang w:val="nb-NO"/>
        </w:rPr>
        <w:t xml:space="preserve">r e’, ‘o b t </w:t>
      </w:r>
      <w:r w:rsidRPr="006558AD">
        <w:rPr>
          <w:rFonts w:ascii="Times New Roman" w:hAnsi="Times New Roman" w:cs="Times New Roman"/>
        </w:rPr>
        <w:t xml:space="preserve">a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n e </w:t>
      </w:r>
      <w:r w:rsidRPr="006558AD">
        <w:rPr>
          <w:rFonts w:ascii="Times New Roman" w:hAnsi="Times New Roman" w:cs="Times New Roman"/>
        </w:rPr>
        <w:t xml:space="preserve">d’, </w:t>
      </w:r>
      <w:r w:rsidRPr="006558AD">
        <w:rPr>
          <w:rFonts w:ascii="Times New Roman" w:hAnsi="Times New Roman" w:cs="Times New Roman"/>
          <w:lang w:val="da-DK"/>
        </w:rPr>
        <w:t xml:space="preserve">‘v i </w:t>
      </w:r>
      <w:r w:rsidRPr="006558AD">
        <w:rPr>
          <w:rFonts w:ascii="Times New Roman" w:hAnsi="Times New Roman" w:cs="Times New Roman"/>
        </w:rPr>
        <w:t xml:space="preserve">a’, </w:t>
      </w:r>
      <w:r w:rsidRPr="006558AD">
        <w:rPr>
          <w:rFonts w:ascii="Times New Roman" w:hAnsi="Times New Roman" w:cs="Times New Roman"/>
          <w:lang w:val="nb-NO"/>
        </w:rPr>
        <w:t xml:space="preserve">‘tok e n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z </w:t>
      </w:r>
      <w:r w:rsidRPr="006558AD">
        <w:rPr>
          <w:rFonts w:ascii="Times New Roman" w:hAnsi="Times New Roman" w:cs="Times New Roman"/>
        </w:rPr>
        <w:t xml:space="preserve">a </w:t>
      </w:r>
      <w:r w:rsidRPr="006558AD">
        <w:rPr>
          <w:rFonts w:ascii="Times New Roman" w:hAnsi="Times New Roman" w:cs="Times New Roman"/>
          <w:lang w:val="nb-NO"/>
        </w:rPr>
        <w:t xml:space="preserve">t </w:t>
      </w:r>
      <w:r w:rsidRPr="006558AD">
        <w:rPr>
          <w:rFonts w:ascii="Times New Roman" w:hAnsi="Times New Roman" w:cs="Times New Roman"/>
          <w:lang w:val="da-DK"/>
        </w:rPr>
        <w:t xml:space="preserve">i </w:t>
      </w:r>
      <w:r w:rsidRPr="006558AD">
        <w:rPr>
          <w:rFonts w:ascii="Times New Roman" w:hAnsi="Times New Roman" w:cs="Times New Roman"/>
          <w:lang w:val="nb-NO"/>
        </w:rPr>
        <w:t xml:space="preserve">o n’] </w:t>
      </w:r>
      <w:r w:rsidRPr="006558AD">
        <w:rPr>
          <w:rFonts w:ascii="Times New Roman" w:hAnsi="Times New Roman" w:cs="Times New Roman"/>
        </w:rPr>
        <w:t xml:space="preserve">with </w:t>
      </w:r>
      <w:r w:rsidRPr="006558AD">
        <w:rPr>
          <w:rFonts w:ascii="Times New Roman" w:hAnsi="Times New Roman" w:cs="Times New Roman"/>
          <w:lang w:val="nb-NO"/>
        </w:rPr>
        <w:t xml:space="preserve">‘tok’ </w:t>
      </w:r>
      <w:r>
        <w:rPr>
          <w:rFonts w:ascii="Times New Roman" w:hAnsi="Times New Roman" w:cs="Times New Roman"/>
        </w:rPr>
        <w:t>added as a vocabulary term.</w:t>
      </w:r>
    </w:p>
    <w:p w:rsidR="00977949" w:rsidRDefault="00977949" w:rsidP="00977949">
      <w:pPr>
        <w:pStyle w:val="ListParagraph"/>
        <w:rPr>
          <w:rFonts w:ascii="Times New Roman" w:hAnsi="Times New Roman" w:cs="Times New Roman"/>
        </w:rPr>
      </w:pPr>
    </w:p>
    <w:p w:rsidR="00977949" w:rsidRPr="006B721B" w:rsidRDefault="00977949" w:rsidP="00A45E52">
      <w:pPr>
        <w:widowControl w:val="0"/>
        <w:numPr>
          <w:ilvl w:val="0"/>
          <w:numId w:val="17"/>
        </w:numPr>
        <w:shd w:val="clear" w:color="auto" w:fill="FFFFFF"/>
        <w:tabs>
          <w:tab w:val="left" w:pos="610"/>
        </w:tabs>
        <w:autoSpaceDE w:val="0"/>
        <w:autoSpaceDN w:val="0"/>
        <w:adjustRightInd w:val="0"/>
        <w:spacing w:after="0" w:line="240" w:lineRule="auto"/>
        <w:jc w:val="both"/>
        <w:rPr>
          <w:rFonts w:ascii="Times New Roman" w:hAnsi="Times New Roman" w:cs="Times New Roman"/>
        </w:rPr>
      </w:pPr>
      <w:r w:rsidRPr="006B721B">
        <w:rPr>
          <w:rFonts w:ascii="Times New Roman" w:hAnsi="Times New Roman" w:cs="Times New Roman"/>
          <w:i/>
          <w:iCs/>
        </w:rPr>
        <w:t xml:space="preserve">Iteration </w:t>
      </w:r>
      <w:r w:rsidRPr="006B721B">
        <w:rPr>
          <w:rFonts w:ascii="Times New Roman" w:hAnsi="Times New Roman" w:cs="Times New Roman"/>
          <w:i/>
          <w:iCs/>
          <w:lang w:val="nb-NO"/>
        </w:rPr>
        <w:t>N</w:t>
      </w:r>
      <w:r w:rsidRPr="006B721B">
        <w:rPr>
          <w:rFonts w:ascii="Times New Roman" w:hAnsi="Times New Roman" w:cs="Times New Roman"/>
          <w:lang w:val="nb-NO"/>
        </w:rPr>
        <w:t xml:space="preserve">: </w:t>
      </w:r>
      <w:r w:rsidRPr="006B721B">
        <w:rPr>
          <w:rFonts w:ascii="Times New Roman" w:hAnsi="Times New Roman" w:cs="Times New Roman"/>
        </w:rPr>
        <w:t xml:space="preserve">After </w:t>
      </w:r>
      <w:r w:rsidRPr="006B721B">
        <w:rPr>
          <w:rFonts w:ascii="Times New Roman" w:hAnsi="Times New Roman" w:cs="Times New Roman"/>
          <w:i/>
          <w:iCs/>
          <w:lang w:val="nb-NO"/>
        </w:rPr>
        <w:t xml:space="preserve">N </w:t>
      </w:r>
      <w:r w:rsidRPr="006B721B">
        <w:rPr>
          <w:rFonts w:ascii="Times New Roman" w:hAnsi="Times New Roman" w:cs="Times New Roman"/>
        </w:rPr>
        <w:t xml:space="preserve">merger and replacement steps, our words will be represented as: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‘w </w:t>
      </w:r>
      <w:r w:rsidRPr="006B721B">
        <w:rPr>
          <w:rFonts w:ascii="Times New Roman" w:hAnsi="Times New Roman" w:cs="Times New Roman"/>
        </w:rPr>
        <w:t xml:space="preserve">a </w:t>
      </w:r>
      <w:r w:rsidRPr="006B721B">
        <w:rPr>
          <w:rFonts w:ascii="Times New Roman" w:hAnsi="Times New Roman" w:cs="Times New Roman"/>
          <w:lang w:val="nb-NO"/>
        </w:rPr>
        <w:t xml:space="preserve">n t’, </w:t>
      </w:r>
      <w:r w:rsidRPr="006B721B">
        <w:rPr>
          <w:rFonts w:ascii="Times New Roman" w:hAnsi="Times New Roman" w:cs="Times New Roman"/>
        </w:rPr>
        <w:t xml:space="preserve">‘the’, </w:t>
      </w:r>
      <w:r w:rsidRPr="006B721B">
        <w:rPr>
          <w:rFonts w:ascii="Times New Roman" w:hAnsi="Times New Roman" w:cs="Times New Roman"/>
          <w:lang w:val="nb-NO"/>
        </w:rPr>
        <w:t xml:space="preserve">‘f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r </w:t>
      </w:r>
      <w:r w:rsidRPr="006B721B">
        <w:rPr>
          <w:rFonts w:ascii="Times New Roman" w:hAnsi="Times New Roman" w:cs="Times New Roman"/>
        </w:rPr>
        <w:t xml:space="preserve">st’, ‘token’, </w:t>
      </w:r>
      <w:r w:rsidRPr="006B721B">
        <w:rPr>
          <w:rFonts w:ascii="Times New Roman" w:hAnsi="Times New Roman" w:cs="Times New Roman"/>
          <w:lang w:val="nb-NO"/>
        </w:rPr>
        <w:t xml:space="preserve">‘f r o </w:t>
      </w:r>
      <w:r w:rsidRPr="006B721B">
        <w:rPr>
          <w:rFonts w:ascii="Times New Roman" w:hAnsi="Times New Roman" w:cs="Times New Roman"/>
          <w:lang w:val="da-DK"/>
        </w:rPr>
        <w:t xml:space="preserve">m’, </w:t>
      </w:r>
      <w:r w:rsidRPr="006B721B">
        <w:rPr>
          <w:rFonts w:ascii="Times New Roman" w:hAnsi="Times New Roman" w:cs="Times New Roman"/>
        </w:rPr>
        <w:t xml:space="preserve">‘the’, </w:t>
      </w:r>
      <w:r w:rsidRPr="006B721B">
        <w:rPr>
          <w:rFonts w:ascii="Times New Roman" w:hAnsi="Times New Roman" w:cs="Times New Roman"/>
          <w:lang w:val="da-DK"/>
        </w:rPr>
        <w:t xml:space="preserve">‘l i </w:t>
      </w:r>
      <w:r w:rsidRPr="006B721B">
        <w:rPr>
          <w:rFonts w:ascii="Times New Roman" w:hAnsi="Times New Roman" w:cs="Times New Roman"/>
        </w:rPr>
        <w:t xml:space="preserve">st’, </w:t>
      </w:r>
      <w:r w:rsidRPr="006B721B">
        <w:rPr>
          <w:rFonts w:ascii="Times New Roman" w:hAnsi="Times New Roman" w:cs="Times New Roman"/>
          <w:lang w:val="nb-NO"/>
        </w:rPr>
        <w:t xml:space="preserve">‘o f’, </w:t>
      </w:r>
      <w:r w:rsidRPr="006B721B">
        <w:rPr>
          <w:rFonts w:ascii="Times New Roman" w:hAnsi="Times New Roman" w:cs="Times New Roman"/>
        </w:rPr>
        <w:t xml:space="preserve">‘tokens’, ‘the’, ‘tokens’, ‘a </w:t>
      </w:r>
      <w:r w:rsidRPr="006B721B">
        <w:rPr>
          <w:rFonts w:ascii="Times New Roman" w:hAnsi="Times New Roman" w:cs="Times New Roman"/>
          <w:lang w:val="nb-NO"/>
        </w:rPr>
        <w:t xml:space="preserve">r e’, ‘o b t </w:t>
      </w:r>
      <w:r w:rsidRPr="006B721B">
        <w:rPr>
          <w:rFonts w:ascii="Times New Roman" w:hAnsi="Times New Roman" w:cs="Times New Roman"/>
        </w:rPr>
        <w:t xml:space="preserve">a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n e </w:t>
      </w:r>
      <w:r w:rsidRPr="006B721B">
        <w:rPr>
          <w:rFonts w:ascii="Times New Roman" w:hAnsi="Times New Roman" w:cs="Times New Roman"/>
        </w:rPr>
        <w:t xml:space="preserve">d’, </w:t>
      </w:r>
      <w:r w:rsidRPr="006B721B">
        <w:rPr>
          <w:rFonts w:ascii="Times New Roman" w:hAnsi="Times New Roman" w:cs="Times New Roman"/>
          <w:lang w:val="da-DK"/>
        </w:rPr>
        <w:t xml:space="preserve">‘v i </w:t>
      </w:r>
      <w:r w:rsidRPr="006B721B">
        <w:rPr>
          <w:rFonts w:ascii="Times New Roman" w:hAnsi="Times New Roman" w:cs="Times New Roman"/>
        </w:rPr>
        <w:t xml:space="preserve">a’, ‘token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z </w:t>
      </w:r>
      <w:r w:rsidRPr="006B721B">
        <w:rPr>
          <w:rFonts w:ascii="Times New Roman" w:hAnsi="Times New Roman" w:cs="Times New Roman"/>
        </w:rPr>
        <w:t xml:space="preserve">a </w:t>
      </w:r>
      <w:r w:rsidRPr="006B721B">
        <w:rPr>
          <w:rFonts w:ascii="Times New Roman" w:hAnsi="Times New Roman" w:cs="Times New Roman"/>
          <w:lang w:val="nb-NO"/>
        </w:rPr>
        <w:t xml:space="preserve">t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o n’] </w:t>
      </w:r>
      <w:r w:rsidRPr="006B721B">
        <w:rPr>
          <w:rFonts w:ascii="Times New Roman" w:hAnsi="Times New Roman" w:cs="Times New Roman"/>
        </w:rPr>
        <w:t xml:space="preserve">and our final vocabulary will be: </w:t>
      </w:r>
      <w:r w:rsidRPr="006B721B">
        <w:rPr>
          <w:rFonts w:ascii="Times New Roman" w:hAnsi="Times New Roman" w:cs="Times New Roman"/>
          <w:lang w:val="da-DK"/>
        </w:rPr>
        <w:t xml:space="preserve">[‘i’, </w:t>
      </w:r>
      <w:r w:rsidRPr="006B721B">
        <w:rPr>
          <w:rFonts w:ascii="Times New Roman" w:hAnsi="Times New Roman" w:cs="Times New Roman"/>
          <w:lang w:val="nb-NO"/>
        </w:rPr>
        <w:t xml:space="preserve">‘w’, </w:t>
      </w:r>
      <w:r w:rsidRPr="006B721B">
        <w:rPr>
          <w:rFonts w:ascii="Times New Roman" w:hAnsi="Times New Roman" w:cs="Times New Roman"/>
        </w:rPr>
        <w:t xml:space="preserve">‘a’, </w:t>
      </w:r>
      <w:r w:rsidRPr="006B721B">
        <w:rPr>
          <w:rFonts w:ascii="Times New Roman" w:hAnsi="Times New Roman" w:cs="Times New Roman"/>
          <w:lang w:val="nb-NO"/>
        </w:rPr>
        <w:t xml:space="preserve">‘n’, ‘t’, ‘h’, ‘e’, ‘f’, ‘r’, ‘s’, ‘o’, ‘k’, </w:t>
      </w:r>
      <w:r w:rsidRPr="006B721B">
        <w:rPr>
          <w:rFonts w:ascii="Times New Roman" w:hAnsi="Times New Roman" w:cs="Times New Roman"/>
          <w:lang w:val="da-DK"/>
        </w:rPr>
        <w:t xml:space="preserve">‘m’, ‘l’, </w:t>
      </w:r>
      <w:r w:rsidRPr="006B721B">
        <w:rPr>
          <w:rFonts w:ascii="Times New Roman" w:hAnsi="Times New Roman" w:cs="Times New Roman"/>
          <w:lang w:val="nb-NO"/>
        </w:rPr>
        <w:t xml:space="preserve">‘b’, </w:t>
      </w:r>
      <w:r w:rsidRPr="006B721B">
        <w:rPr>
          <w:rFonts w:ascii="Times New Roman" w:hAnsi="Times New Roman" w:cs="Times New Roman"/>
        </w:rPr>
        <w:t xml:space="preserve">‘d’, </w:t>
      </w:r>
      <w:r w:rsidRPr="006B721B">
        <w:rPr>
          <w:rFonts w:ascii="Times New Roman" w:hAnsi="Times New Roman" w:cs="Times New Roman"/>
          <w:lang w:val="da-DK"/>
        </w:rPr>
        <w:t xml:space="preserve">‘v’, </w:t>
      </w:r>
      <w:r w:rsidRPr="006B721B">
        <w:rPr>
          <w:rFonts w:ascii="Times New Roman" w:hAnsi="Times New Roman" w:cs="Times New Roman"/>
          <w:lang w:val="nb-NO"/>
        </w:rPr>
        <w:t xml:space="preserve">‘z’, </w:t>
      </w:r>
      <w:r w:rsidRPr="006B721B">
        <w:rPr>
          <w:rFonts w:ascii="Times New Roman" w:hAnsi="Times New Roman" w:cs="Times New Roman"/>
        </w:rPr>
        <w:t xml:space="preserve">’ok’, </w:t>
      </w:r>
      <w:r w:rsidRPr="006B721B">
        <w:rPr>
          <w:rFonts w:ascii="Times New Roman" w:hAnsi="Times New Roman" w:cs="Times New Roman"/>
          <w:lang w:val="nb-NO"/>
        </w:rPr>
        <w:t xml:space="preserve">‘tok’, </w:t>
      </w:r>
      <w:r w:rsidRPr="006B721B">
        <w:rPr>
          <w:rFonts w:ascii="Times New Roman" w:hAnsi="Times New Roman" w:cs="Times New Roman"/>
        </w:rPr>
        <w:t>‘en’, ‘token’, ‘th’, ‘the’, ‘st’, ‘tokens’]</w:t>
      </w:r>
    </w:p>
    <w:p w:rsidR="00977949"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Once the vocabulary is learned from the initial corpus, the algorithm can break any word it has seen (in the corpus) or not seen before (an on-the-fly word) based on the </w:t>
      </w:r>
      <w:r w:rsidRPr="006558AD">
        <w:rPr>
          <w:rFonts w:ascii="Times New Roman" w:hAnsi="Times New Roman" w:cs="Times New Roman"/>
          <w:lang w:val="de-DE"/>
        </w:rPr>
        <w:t xml:space="preserve">subword </w:t>
      </w:r>
      <w:r w:rsidRPr="006558AD">
        <w:rPr>
          <w:rFonts w:ascii="Times New Roman" w:hAnsi="Times New Roman" w:cs="Times New Roman"/>
        </w:rPr>
        <w:t>token it has learned. For example, the new word ‘</w:t>
      </w:r>
      <w:r w:rsidRPr="006558AD">
        <w:rPr>
          <w:rFonts w:ascii="Times New Roman" w:hAnsi="Times New Roman" w:cs="Times New Roman"/>
          <w:i/>
          <w:iCs/>
        </w:rPr>
        <w:t>mist</w:t>
      </w:r>
      <w:r w:rsidRPr="006558AD">
        <w:rPr>
          <w:rFonts w:ascii="Times New Roman" w:hAnsi="Times New Roman" w:cs="Times New Roman"/>
        </w:rPr>
        <w:t xml:space="preserve">’ will be </w:t>
      </w:r>
      <w:r>
        <w:rPr>
          <w:rFonts w:ascii="Times New Roman" w:hAnsi="Times New Roman" w:cs="Times New Roman"/>
        </w:rPr>
        <w:t>tokenised</w:t>
      </w:r>
      <w:r w:rsidRPr="006558AD">
        <w:rPr>
          <w:rFonts w:ascii="Times New Roman" w:hAnsi="Times New Roman" w:cs="Times New Roman"/>
        </w:rPr>
        <w:t xml:space="preserve"> into </w:t>
      </w:r>
      <w:r w:rsidRPr="006558AD">
        <w:rPr>
          <w:rFonts w:ascii="Times New Roman" w:hAnsi="Times New Roman" w:cs="Times New Roman"/>
          <w:lang w:val="da-DK"/>
        </w:rPr>
        <w:t xml:space="preserve">‘m i </w:t>
      </w:r>
      <w:r w:rsidRPr="006558AD">
        <w:rPr>
          <w:rFonts w:ascii="Times New Roman" w:hAnsi="Times New Roman" w:cs="Times New Roman"/>
        </w:rPr>
        <w:t xml:space="preserve">st’, with </w:t>
      </w:r>
      <w:r w:rsidRPr="006558AD">
        <w:rPr>
          <w:rFonts w:ascii="Times New Roman" w:hAnsi="Times New Roman" w:cs="Times New Roman"/>
          <w:lang w:val="da-DK"/>
        </w:rPr>
        <w:t xml:space="preserve">‘m’, ‘i’, </w:t>
      </w:r>
      <w:r w:rsidRPr="006558AD">
        <w:rPr>
          <w:rFonts w:ascii="Times New Roman" w:hAnsi="Times New Roman" w:cs="Times New Roman"/>
        </w:rPr>
        <w:t xml:space="preserve">and ‘st’ forming the sub-words. Including the word boundary, we can represent ‘mist’ as </w:t>
      </w:r>
      <w:r w:rsidRPr="006558AD">
        <w:rPr>
          <w:rFonts w:ascii="Times New Roman" w:hAnsi="Times New Roman" w:cs="Times New Roman"/>
          <w:lang w:val="da-DK"/>
        </w:rPr>
        <w:t xml:space="preserve">‘m i </w:t>
      </w:r>
      <w:r w:rsidRPr="006558AD">
        <w:rPr>
          <w:rFonts w:ascii="Times New Roman" w:hAnsi="Times New Roman" w:cs="Times New Roman"/>
        </w:rPr>
        <w:t xml:space="preserve">st </w:t>
      </w:r>
      <w:r w:rsidRPr="006558AD">
        <w:rPr>
          <w:rFonts w:ascii="Times New Roman" w:hAnsi="Times New Roman" w:cs="Times New Roman"/>
          <w:lang w:val="nb-NO"/>
        </w:rPr>
        <w:t xml:space="preserve">&lt;/w&gt;’. </w:t>
      </w:r>
      <w:r w:rsidRPr="006558AD">
        <w:rPr>
          <w:rFonts w:ascii="Times New Roman" w:hAnsi="Times New Roman" w:cs="Times New Roman"/>
        </w:rPr>
        <w:t>Note that the subwords do not have to be actual dictionary terms with a meaning attached to them.</w:t>
      </w:r>
    </w:p>
    <w:p w:rsidR="00977949" w:rsidRDefault="00977949" w:rsidP="00977949">
      <w:pPr>
        <w:shd w:val="clear" w:color="auto" w:fill="FFFFFF"/>
        <w:jc w:val="both"/>
        <w:rPr>
          <w:rFonts w:ascii="Times New Roman" w:hAnsi="Times New Roman" w:cs="Times New Roman"/>
          <w:b/>
          <w:bCs/>
        </w:rPr>
      </w:pPr>
      <w:bookmarkStart w:id="8" w:name="bookmark16"/>
    </w:p>
    <w:tbl>
      <w:tblPr>
        <w:tblW w:w="0" w:type="auto"/>
        <w:jc w:val="center"/>
        <w:tblBorders>
          <w:bottom w:val="single" w:sz="4" w:space="0" w:color="auto"/>
        </w:tblBorders>
        <w:tblLook w:val="04A0"/>
      </w:tblPr>
      <w:tblGrid>
        <w:gridCol w:w="3463"/>
        <w:gridCol w:w="245"/>
        <w:gridCol w:w="3780"/>
      </w:tblGrid>
      <w:tr w:rsidR="00977949" w:rsidRPr="00C66B35" w:rsidTr="006E42E0">
        <w:trPr>
          <w:jc w:val="center"/>
        </w:trPr>
        <w:tc>
          <w:tcPr>
            <w:tcW w:w="3463" w:type="dxa"/>
            <w:tcBorders>
              <w:top w:val="single" w:sz="4" w:space="0" w:color="auto"/>
              <w:bottom w:val="single" w:sz="4" w:space="0" w:color="auto"/>
            </w:tcBorders>
          </w:tcPr>
          <w:p w:rsidR="00977949" w:rsidRPr="00C66B35" w:rsidRDefault="00977949" w:rsidP="006E42E0">
            <w:pPr>
              <w:jc w:val="both"/>
              <w:rPr>
                <w:rFonts w:ascii="Times New Roman" w:hAnsi="Times New Roman" w:cs="Times New Roman"/>
                <w:b/>
                <w:bCs/>
              </w:rPr>
            </w:pPr>
            <w:r w:rsidRPr="00C66B35">
              <w:rPr>
                <w:rFonts w:ascii="Times New Roman" w:hAnsi="Times New Roman" w:cs="Times New Roman"/>
                <w:b/>
                <w:bCs/>
              </w:rPr>
              <w:t xml:space="preserve">Algorithm 1 </w:t>
            </w:r>
            <w:r w:rsidRPr="00C66B35">
              <w:rPr>
                <w:rFonts w:ascii="Times New Roman" w:hAnsi="Times New Roman" w:cs="Times New Roman"/>
              </w:rPr>
              <w:t xml:space="preserve">The steps for </w:t>
            </w:r>
            <w:r w:rsidRPr="00C66B35">
              <w:rPr>
                <w:rFonts w:ascii="Times New Roman" w:hAnsi="Times New Roman" w:cs="Times New Roman"/>
                <w:lang w:val="de-DE"/>
              </w:rPr>
              <w:t xml:space="preserve">subword </w:t>
            </w:r>
            <w:r>
              <w:rPr>
                <w:rFonts w:ascii="Times New Roman" w:hAnsi="Times New Roman" w:cs="Times New Roman"/>
              </w:rPr>
              <w:t>tokenisation</w:t>
            </w:r>
            <w:r w:rsidRPr="00C66B35">
              <w:rPr>
                <w:rFonts w:ascii="Times New Roman" w:hAnsi="Times New Roman" w:cs="Times New Roman"/>
              </w:rPr>
              <w:t xml:space="preserve"> as adopted by BPE and WordPiece. The actual formula in Step 4 is realised by Equations </w:t>
            </w:r>
            <w:r>
              <w:rPr>
                <w:rFonts w:ascii="Times New Roman" w:hAnsi="Times New Roman" w:cs="Times New Roman"/>
              </w:rPr>
              <w:t>(2.</w:t>
            </w:r>
            <w:r w:rsidRPr="00C66B35">
              <w:rPr>
                <w:rFonts w:ascii="Times New Roman" w:hAnsi="Times New Roman" w:cs="Times New Roman"/>
              </w:rPr>
              <w:t>1</w:t>
            </w:r>
            <w:r>
              <w:rPr>
                <w:rFonts w:ascii="Times New Roman" w:hAnsi="Times New Roman" w:cs="Times New Roman"/>
              </w:rPr>
              <w:t>)</w:t>
            </w:r>
            <w:r w:rsidRPr="00C66B35">
              <w:rPr>
                <w:rFonts w:ascii="Times New Roman" w:hAnsi="Times New Roman" w:cs="Times New Roman"/>
              </w:rPr>
              <w:t xml:space="preserve"> and </w:t>
            </w:r>
            <w:r>
              <w:rPr>
                <w:rFonts w:ascii="Times New Roman" w:hAnsi="Times New Roman" w:cs="Times New Roman"/>
              </w:rPr>
              <w:t>(2.</w:t>
            </w:r>
            <w:r w:rsidRPr="00C66B35">
              <w:rPr>
                <w:rFonts w:ascii="Times New Roman" w:hAnsi="Times New Roman" w:cs="Times New Roman"/>
              </w:rPr>
              <w:t>2</w:t>
            </w:r>
            <w:r>
              <w:rPr>
                <w:rFonts w:ascii="Times New Roman" w:hAnsi="Times New Roman" w:cs="Times New Roman"/>
              </w:rPr>
              <w:t>)</w:t>
            </w:r>
            <w:r w:rsidRPr="00C66B35">
              <w:rPr>
                <w:rFonts w:ascii="Times New Roman" w:hAnsi="Times New Roman" w:cs="Times New Roman"/>
              </w:rPr>
              <w:t>, respectively</w:t>
            </w:r>
            <w:r>
              <w:rPr>
                <w:rFonts w:ascii="Times New Roman" w:hAnsi="Times New Roman" w:cs="Times New Roman"/>
              </w:rPr>
              <w:t>,</w:t>
            </w:r>
            <w:r w:rsidRPr="00C66B35">
              <w:rPr>
                <w:rFonts w:ascii="Times New Roman" w:hAnsi="Times New Roman" w:cs="Times New Roman"/>
              </w:rPr>
              <w:t xml:space="preserve"> for BPE and WordPiece.</w:t>
            </w:r>
          </w:p>
        </w:tc>
        <w:tc>
          <w:tcPr>
            <w:tcW w:w="245" w:type="dxa"/>
            <w:tcBorders>
              <w:top w:val="nil"/>
              <w:bottom w:val="nil"/>
            </w:tcBorders>
          </w:tcPr>
          <w:p w:rsidR="00977949" w:rsidRPr="00C66B35" w:rsidRDefault="00977949" w:rsidP="006E42E0">
            <w:pPr>
              <w:shd w:val="clear" w:color="auto" w:fill="FFFFFF"/>
              <w:jc w:val="both"/>
              <w:rPr>
                <w:rFonts w:ascii="Times New Roman" w:hAnsi="Times New Roman" w:cs="Times New Roman"/>
                <w:b/>
                <w:bCs/>
              </w:rPr>
            </w:pPr>
          </w:p>
        </w:tc>
        <w:tc>
          <w:tcPr>
            <w:tcW w:w="3780" w:type="dxa"/>
            <w:tcBorders>
              <w:top w:val="single" w:sz="4" w:space="0" w:color="auto"/>
            </w:tcBorders>
          </w:tcPr>
          <w:p w:rsidR="00977949" w:rsidRPr="00C66B35" w:rsidRDefault="00977949" w:rsidP="006E42E0">
            <w:pPr>
              <w:shd w:val="clear" w:color="auto" w:fill="FFFFFF"/>
              <w:jc w:val="both"/>
              <w:rPr>
                <w:rFonts w:ascii="Times New Roman" w:hAnsi="Times New Roman" w:cs="Times New Roman"/>
              </w:rPr>
            </w:pPr>
            <w:r w:rsidRPr="00C66B35">
              <w:rPr>
                <w:rFonts w:ascii="Times New Roman" w:hAnsi="Times New Roman" w:cs="Times New Roman"/>
                <w:b/>
                <w:bCs/>
              </w:rPr>
              <w:t xml:space="preserve">Algorithm 2 </w:t>
            </w:r>
            <w:r w:rsidRPr="00C66B35">
              <w:rPr>
                <w:rFonts w:ascii="Times New Roman" w:hAnsi="Times New Roman" w:cs="Times New Roman"/>
              </w:rPr>
              <w:t>Algorithm for obtaining unique tokens in the corpus via splitting at the word level.</w:t>
            </w:r>
          </w:p>
          <w:p w:rsidR="00977949" w:rsidRPr="00C66B35" w:rsidRDefault="00977949" w:rsidP="006E42E0">
            <w:pPr>
              <w:jc w:val="both"/>
              <w:rPr>
                <w:rFonts w:ascii="Times New Roman" w:hAnsi="Times New Roman" w:cs="Times New Roman"/>
                <w:b/>
                <w:bCs/>
              </w:rPr>
            </w:pPr>
          </w:p>
        </w:tc>
      </w:tr>
      <w:tr w:rsidR="00977949" w:rsidRPr="00C66B35" w:rsidTr="006E42E0">
        <w:trPr>
          <w:jc w:val="center"/>
        </w:trPr>
        <w:tc>
          <w:tcPr>
            <w:tcW w:w="3463" w:type="dxa"/>
            <w:tcBorders>
              <w:top w:val="single" w:sz="4" w:space="0" w:color="auto"/>
            </w:tcBorders>
          </w:tcPr>
          <w:p w:rsidR="00977949" w:rsidRPr="00C66B35" w:rsidRDefault="00977949" w:rsidP="006E42E0">
            <w:pPr>
              <w:shd w:val="clear" w:color="auto" w:fill="FFFFFF"/>
              <w:jc w:val="both"/>
              <w:rPr>
                <w:rFonts w:ascii="Times New Roman" w:hAnsi="Times New Roman" w:cs="Times New Roman"/>
              </w:rPr>
            </w:pPr>
            <w:r w:rsidRPr="00C66B35">
              <w:rPr>
                <w:rFonts w:ascii="Times New Roman" w:hAnsi="Times New Roman" w:cs="Times New Roman"/>
                <w:b/>
                <w:bCs/>
              </w:rPr>
              <w:t xml:space="preserve">Input: </w:t>
            </w:r>
            <w:r w:rsidRPr="00C66B35">
              <w:rPr>
                <w:rFonts w:ascii="Times New Roman" w:hAnsi="Times New Roman" w:cs="Times New Roman"/>
              </w:rPr>
              <w:t xml:space="preserve">Vocabulary size </w:t>
            </w:r>
            <w:r w:rsidRPr="00C66B35">
              <w:rPr>
                <w:rFonts w:ascii="Times New Roman" w:hAnsi="Times New Roman" w:cs="Times New Roman"/>
                <w:i/>
                <w:iCs/>
                <w:lang w:val="nb-NO"/>
              </w:rPr>
              <w:t>k</w:t>
            </w:r>
            <w:r w:rsidRPr="00C66B35">
              <w:rPr>
                <w:rFonts w:ascii="Times New Roman" w:hAnsi="Times New Roman" w:cs="Times New Roman"/>
                <w:lang w:val="nb-NO"/>
              </w:rPr>
              <w:t xml:space="preserve">, </w:t>
            </w:r>
            <w:r w:rsidRPr="00C66B35">
              <w:rPr>
                <w:rFonts w:ascii="Times New Roman" w:hAnsi="Times New Roman" w:cs="Times New Roman"/>
              </w:rPr>
              <w:t xml:space="preserve">Corpus </w:t>
            </w:r>
            <w:r w:rsidRPr="00C66B35">
              <w:rPr>
                <w:rFonts w:ascii="Times New Roman" w:hAnsi="Times New Roman" w:cs="Times New Roman"/>
                <w:i/>
                <w:iCs/>
              </w:rPr>
              <w:t>D</w:t>
            </w:r>
            <w:r w:rsidRPr="00C66B35">
              <w:rPr>
                <w:rFonts w:ascii="Times New Roman" w:hAnsi="Times New Roman" w:cs="Times New Roman"/>
              </w:rPr>
              <w:t xml:space="preserve">, Maximum Iteration </w:t>
            </w:r>
            <w:r w:rsidRPr="00C66B35">
              <w:rPr>
                <w:rFonts w:ascii="Times New Roman" w:hAnsi="Times New Roman" w:cs="Times New Roman"/>
                <w:i/>
                <w:iCs/>
                <w:lang w:val="da-DK"/>
              </w:rPr>
              <w:t>maxiter</w:t>
            </w:r>
          </w:p>
          <w:p w:rsidR="00977949" w:rsidRPr="00C66B35" w:rsidRDefault="00977949" w:rsidP="006E42E0">
            <w:pPr>
              <w:shd w:val="clear" w:color="auto" w:fill="FFFFFF"/>
              <w:jc w:val="both"/>
              <w:rPr>
                <w:rFonts w:ascii="Times New Roman" w:hAnsi="Times New Roman" w:cs="Times New Roman"/>
              </w:rPr>
            </w:pPr>
            <w:r w:rsidRPr="00C66B35">
              <w:rPr>
                <w:rFonts w:ascii="Times New Roman" w:hAnsi="Times New Roman" w:cs="Times New Roman"/>
                <w:b/>
                <w:bCs/>
                <w:lang w:val="de-DE"/>
              </w:rPr>
              <w:t xml:space="preserve">Output: </w:t>
            </w:r>
            <w:r w:rsidRPr="00C66B35">
              <w:rPr>
                <w:rFonts w:ascii="Times New Roman" w:hAnsi="Times New Roman" w:cs="Times New Roman"/>
              </w:rPr>
              <w:t>Vocabulary V</w:t>
            </w:r>
          </w:p>
          <w:p w:rsidR="00977949" w:rsidRPr="00C66B35" w:rsidRDefault="00977949" w:rsidP="006E42E0">
            <w:pPr>
              <w:shd w:val="clear" w:color="auto" w:fill="FFFFFF"/>
              <w:jc w:val="both"/>
              <w:rPr>
                <w:rFonts w:ascii="Times New Roman" w:hAnsi="Times New Roman" w:cs="Times New Roman"/>
              </w:rPr>
            </w:pPr>
            <w:r w:rsidRPr="00C66B35">
              <w:rPr>
                <w:rFonts w:ascii="Times New Roman" w:hAnsi="Times New Roman" w:cs="Times New Roman"/>
              </w:rPr>
              <w:t xml:space="preserve">1: </w:t>
            </w:r>
            <w:r w:rsidRPr="00C66B35">
              <w:rPr>
                <w:rFonts w:ascii="Times New Roman" w:hAnsi="Times New Roman" w:cs="Times New Roman"/>
                <w:i/>
                <w:iCs/>
                <w:lang w:val="nb-NO"/>
              </w:rPr>
              <w:t xml:space="preserve">V </w:t>
            </w:r>
            <w:r w:rsidRPr="00C66B35">
              <w:rPr>
                <w:rFonts w:ascii="Times New Roman" w:hAnsi="Times New Roman" w:cs="Times New Roman"/>
                <w:b/>
                <w:bCs/>
                <w:i/>
                <w:iCs/>
              </w:rPr>
              <w:t xml:space="preserve">← </w:t>
            </w:r>
            <w:r w:rsidRPr="00C66B35">
              <w:rPr>
                <w:rFonts w:ascii="Times New Roman" w:hAnsi="Times New Roman" w:cs="Times New Roman"/>
                <w:i/>
                <w:iCs/>
                <w:lang w:val="nb-NO"/>
              </w:rPr>
              <w:t>PREPROCESS(D)</w:t>
            </w:r>
          </w:p>
          <w:p w:rsidR="00977949" w:rsidRPr="00C66B35" w:rsidRDefault="00977949" w:rsidP="006E42E0">
            <w:pPr>
              <w:shd w:val="clear" w:color="auto" w:fill="FFFFFF"/>
              <w:jc w:val="both"/>
              <w:rPr>
                <w:rFonts w:ascii="Times New Roman" w:hAnsi="Times New Roman" w:cs="Times New Roman"/>
              </w:rPr>
            </w:pPr>
            <w:r w:rsidRPr="00C66B35">
              <w:rPr>
                <w:rFonts w:ascii="Times New Roman" w:hAnsi="Times New Roman" w:cs="Times New Roman"/>
              </w:rPr>
              <w:t xml:space="preserve">2: </w:t>
            </w:r>
            <w:r w:rsidRPr="00C66B35">
              <w:rPr>
                <w:rFonts w:ascii="Times New Roman" w:hAnsi="Times New Roman" w:cs="Times New Roman"/>
                <w:i/>
                <w:iCs/>
                <w:lang w:val="nb-NO"/>
              </w:rPr>
              <w:t xml:space="preserve">i </w:t>
            </w:r>
            <w:r w:rsidRPr="00C66B35">
              <w:rPr>
                <w:rFonts w:ascii="Times New Roman" w:hAnsi="Times New Roman" w:cs="Times New Roman"/>
                <w:b/>
                <w:bCs/>
                <w:i/>
                <w:iCs/>
              </w:rPr>
              <w:t>←</w:t>
            </w:r>
            <w:r w:rsidRPr="00C66B35">
              <w:rPr>
                <w:rFonts w:ascii="Times New Roman" w:hAnsi="Times New Roman" w:cs="Times New Roman"/>
                <w:b/>
                <w:bCs/>
              </w:rPr>
              <w:t xml:space="preserve"> </w:t>
            </w:r>
            <w:r w:rsidRPr="00C66B35">
              <w:rPr>
                <w:rFonts w:ascii="Times New Roman" w:hAnsi="Times New Roman" w:cs="Times New Roman"/>
              </w:rPr>
              <w:t>0</w:t>
            </w:r>
          </w:p>
          <w:p w:rsidR="00977949" w:rsidRPr="00C66B35" w:rsidRDefault="00977949" w:rsidP="006E42E0">
            <w:pPr>
              <w:shd w:val="clear" w:color="auto" w:fill="FFFFFF"/>
              <w:jc w:val="both"/>
              <w:rPr>
                <w:rFonts w:ascii="Times New Roman" w:hAnsi="Times New Roman" w:cs="Times New Roman"/>
              </w:rPr>
            </w:pPr>
            <w:r w:rsidRPr="00C66B35">
              <w:rPr>
                <w:rFonts w:ascii="Times New Roman" w:hAnsi="Times New Roman" w:cs="Times New Roman"/>
              </w:rPr>
              <w:t xml:space="preserve">3: </w:t>
            </w:r>
            <w:r w:rsidRPr="00C66B35">
              <w:rPr>
                <w:rFonts w:ascii="Times New Roman" w:hAnsi="Times New Roman" w:cs="Times New Roman"/>
                <w:b/>
                <w:bCs/>
              </w:rPr>
              <w:t xml:space="preserve">while </w:t>
            </w:r>
            <w:r w:rsidRPr="00C66B35">
              <w:rPr>
                <w:rFonts w:ascii="Times New Roman" w:hAnsi="Times New Roman" w:cs="Times New Roman"/>
                <w:b/>
                <w:bCs/>
                <w:iCs/>
                <w:lang w:val="nb-NO"/>
              </w:rPr>
              <w:t>|</w:t>
            </w:r>
            <w:r w:rsidRPr="00C66B35">
              <w:rPr>
                <w:rFonts w:ascii="Times New Roman" w:hAnsi="Times New Roman" w:cs="Times New Roman"/>
                <w:i/>
                <w:iCs/>
                <w:lang w:val="nb-NO"/>
              </w:rPr>
              <w:t>V</w:t>
            </w:r>
            <w:r w:rsidRPr="00C66B35">
              <w:rPr>
                <w:rFonts w:ascii="Times New Roman" w:hAnsi="Times New Roman" w:cs="Times New Roman"/>
                <w:b/>
                <w:bCs/>
                <w:i/>
                <w:iCs/>
                <w:lang w:val="nb-NO"/>
              </w:rPr>
              <w:t xml:space="preserve">| </w:t>
            </w:r>
            <w:r w:rsidRPr="00C66B35">
              <w:rPr>
                <w:rFonts w:ascii="Times New Roman" w:hAnsi="Times New Roman" w:cs="Times New Roman"/>
                <w:i/>
                <w:iCs/>
              </w:rPr>
              <w:t xml:space="preserve">&lt; </w:t>
            </w:r>
            <w:r w:rsidRPr="00C66B35">
              <w:rPr>
                <w:rFonts w:ascii="Times New Roman" w:hAnsi="Times New Roman" w:cs="Times New Roman"/>
                <w:i/>
                <w:iCs/>
                <w:lang w:val="ru-RU"/>
              </w:rPr>
              <w:t xml:space="preserve">k </w:t>
            </w:r>
            <w:r w:rsidRPr="00C66B35">
              <w:rPr>
                <w:rFonts w:ascii="Times New Roman" w:hAnsi="Times New Roman" w:cs="Times New Roman"/>
                <w:lang w:val="nb-NO"/>
              </w:rPr>
              <w:t xml:space="preserve">or </w:t>
            </w:r>
            <w:r w:rsidRPr="00C66B35">
              <w:rPr>
                <w:rFonts w:ascii="Times New Roman" w:hAnsi="Times New Roman" w:cs="Times New Roman"/>
                <w:i/>
                <w:iCs/>
                <w:lang w:val="nb-NO"/>
              </w:rPr>
              <w:t xml:space="preserve">i </w:t>
            </w:r>
            <w:r w:rsidRPr="00C66B35">
              <w:rPr>
                <w:rFonts w:ascii="Times New Roman" w:hAnsi="Times New Roman" w:cs="Times New Roman"/>
                <w:bCs/>
                <w:u w:val="single"/>
              </w:rPr>
              <w:t>&lt;</w:t>
            </w:r>
            <w:r w:rsidRPr="00C66B35">
              <w:rPr>
                <w:rFonts w:ascii="Times New Roman" w:hAnsi="Times New Roman" w:cs="Times New Roman"/>
                <w:b/>
                <w:bCs/>
              </w:rPr>
              <w:t xml:space="preserve"> </w:t>
            </w:r>
            <w:r w:rsidRPr="007B6880">
              <w:rPr>
                <w:rFonts w:ascii="Times New Roman" w:hAnsi="Times New Roman" w:cs="Times New Roman"/>
                <w:i/>
                <w:iCs/>
                <w:lang w:val="en-IN"/>
              </w:rPr>
              <w:t xml:space="preserve">maxiter </w:t>
            </w:r>
            <w:r w:rsidRPr="007B6880">
              <w:rPr>
                <w:rFonts w:ascii="Times New Roman" w:hAnsi="Times New Roman" w:cs="Times New Roman"/>
                <w:b/>
                <w:bCs/>
                <w:lang w:val="en-IN"/>
              </w:rPr>
              <w:t>do</w:t>
            </w:r>
          </w:p>
          <w:p w:rsidR="00977949" w:rsidRPr="00C66B35" w:rsidRDefault="00977949" w:rsidP="006E42E0">
            <w:pPr>
              <w:shd w:val="clear" w:color="auto" w:fill="FFFFFF"/>
              <w:jc w:val="both"/>
              <w:rPr>
                <w:rFonts w:ascii="Times New Roman" w:hAnsi="Times New Roman" w:cs="Times New Roman"/>
              </w:rPr>
            </w:pPr>
            <w:r w:rsidRPr="00C66B35">
              <w:rPr>
                <w:rFonts w:ascii="Times New Roman" w:hAnsi="Times New Roman" w:cs="Times New Roman"/>
              </w:rPr>
              <w:t xml:space="preserve">4: </w:t>
            </w:r>
            <w:r w:rsidRPr="007B6880">
              <w:rPr>
                <w:rFonts w:ascii="Times New Roman" w:hAnsi="Times New Roman" w:cs="Times New Roman"/>
                <w:i/>
                <w:iCs/>
                <w:lang w:val="en-IN"/>
              </w:rPr>
              <w:t>t</w:t>
            </w:r>
            <w:r w:rsidRPr="007B6880">
              <w:rPr>
                <w:rFonts w:ascii="Times New Roman" w:hAnsi="Times New Roman" w:cs="Times New Roman"/>
                <w:i/>
                <w:iCs/>
                <w:vertAlign w:val="subscript"/>
                <w:lang w:val="en-IN"/>
              </w:rPr>
              <w:t>l</w:t>
            </w:r>
            <w:r w:rsidRPr="007B6880">
              <w:rPr>
                <w:rFonts w:ascii="Times New Roman" w:hAnsi="Times New Roman" w:cs="Times New Roman"/>
                <w:i/>
                <w:iCs/>
                <w:lang w:val="en-IN"/>
              </w:rPr>
              <w:t xml:space="preserve"> </w:t>
            </w:r>
            <w:r w:rsidRPr="00C66B35">
              <w:rPr>
                <w:rFonts w:ascii="Times New Roman" w:hAnsi="Times New Roman" w:cs="Times New Roman"/>
              </w:rPr>
              <w:t xml:space="preserve">: </w:t>
            </w:r>
            <w:r w:rsidRPr="00C66B35">
              <w:rPr>
                <w:rFonts w:ascii="Times New Roman" w:hAnsi="Times New Roman" w:cs="Times New Roman"/>
                <w:i/>
                <w:iCs/>
                <w:lang w:val="fi-FI"/>
              </w:rPr>
              <w:t>t</w:t>
            </w:r>
            <w:r w:rsidRPr="00C66B35">
              <w:rPr>
                <w:rFonts w:ascii="Times New Roman" w:hAnsi="Times New Roman" w:cs="Times New Roman"/>
                <w:i/>
                <w:iCs/>
                <w:vertAlign w:val="subscript"/>
                <w:lang w:val="fi-FI"/>
              </w:rPr>
              <w:t>r</w:t>
            </w:r>
            <w:r w:rsidRPr="00C66B35">
              <w:rPr>
                <w:rFonts w:ascii="Times New Roman" w:hAnsi="Times New Roman" w:cs="Times New Roman"/>
                <w:i/>
                <w:iCs/>
                <w:lang w:val="fi-FI"/>
              </w:rPr>
              <w:t xml:space="preserve"> </w:t>
            </w:r>
            <w:r w:rsidRPr="00C66B35">
              <w:rPr>
                <w:rFonts w:ascii="Times New Roman" w:hAnsi="Times New Roman" w:cs="Times New Roman"/>
                <w:b/>
                <w:bCs/>
                <w:i/>
                <w:iCs/>
              </w:rPr>
              <w:t xml:space="preserve">← </w:t>
            </w:r>
            <w:r w:rsidRPr="007B6880">
              <w:rPr>
                <w:rFonts w:ascii="Times New Roman" w:hAnsi="Times New Roman" w:cs="Times New Roman"/>
                <w:i/>
                <w:iCs/>
                <w:lang w:val="en-IN"/>
              </w:rPr>
              <w:t xml:space="preserve">max </w:t>
            </w:r>
            <w:r w:rsidRPr="00C66B35">
              <w:rPr>
                <w:rFonts w:ascii="Times New Roman" w:hAnsi="Times New Roman" w:cs="Times New Roman"/>
                <w:i/>
                <w:iCs/>
                <w:lang w:val="fi-FI"/>
              </w:rPr>
              <w:t>(F</w:t>
            </w:r>
            <w:r w:rsidRPr="00C66B35">
              <w:rPr>
                <w:rFonts w:ascii="Times New Roman" w:hAnsi="Times New Roman" w:cs="Times New Roman"/>
                <w:i/>
                <w:iCs/>
                <w:lang w:val="sv-SE"/>
              </w:rPr>
              <w:t>C (t</w:t>
            </w:r>
            <w:r w:rsidRPr="00C66B35">
              <w:rPr>
                <w:rFonts w:ascii="Times New Roman" w:hAnsi="Times New Roman" w:cs="Times New Roman"/>
                <w:i/>
                <w:iCs/>
                <w:vertAlign w:val="subscript"/>
                <w:lang w:val="sv-SE"/>
              </w:rPr>
              <w:t xml:space="preserve"> l</w:t>
            </w:r>
            <w:r w:rsidRPr="00C66B35">
              <w:rPr>
                <w:rFonts w:ascii="Times New Roman" w:hAnsi="Times New Roman" w:cs="Times New Roman"/>
                <w:i/>
                <w:iCs/>
                <w:lang w:val="sv-SE"/>
              </w:rPr>
              <w:t xml:space="preserve">, t </w:t>
            </w:r>
            <w:r w:rsidRPr="00C66B35">
              <w:rPr>
                <w:rFonts w:ascii="Times New Roman" w:hAnsi="Times New Roman" w:cs="Times New Roman"/>
                <w:i/>
                <w:iCs/>
                <w:vertAlign w:val="subscript"/>
                <w:lang w:val="fi-FI"/>
              </w:rPr>
              <w:t>r</w:t>
            </w:r>
            <w:r w:rsidRPr="00C66B35">
              <w:rPr>
                <w:rFonts w:ascii="Times New Roman" w:hAnsi="Times New Roman" w:cs="Times New Roman"/>
                <w:i/>
                <w:iCs/>
                <w:lang w:val="fi-FI"/>
              </w:rPr>
              <w:t>))</w:t>
            </w:r>
          </w:p>
          <w:p w:rsidR="00977949" w:rsidRPr="00C66B35" w:rsidRDefault="00977949" w:rsidP="006E42E0">
            <w:pPr>
              <w:shd w:val="clear" w:color="auto" w:fill="FFFFFF"/>
              <w:tabs>
                <w:tab w:val="left" w:pos="763"/>
              </w:tabs>
              <w:jc w:val="both"/>
              <w:rPr>
                <w:rFonts w:ascii="Times New Roman" w:hAnsi="Times New Roman" w:cs="Times New Roman"/>
              </w:rPr>
            </w:pPr>
            <w:r w:rsidRPr="00C66B35">
              <w:rPr>
                <w:rFonts w:ascii="Times New Roman" w:hAnsi="Times New Roman" w:cs="Times New Roman"/>
              </w:rPr>
              <w:t>5:</w:t>
            </w:r>
            <w:r w:rsidRPr="00C66B35">
              <w:rPr>
                <w:rFonts w:ascii="Times New Roman" w:hAnsi="Times New Roman" w:cs="Times New Roman"/>
              </w:rPr>
              <w:tab/>
            </w:r>
            <w:r w:rsidRPr="00C66B35">
              <w:rPr>
                <w:rFonts w:ascii="Times New Roman" w:hAnsi="Times New Roman" w:cs="Times New Roman"/>
                <w:i/>
                <w:iCs/>
              </w:rPr>
              <w:t>t</w:t>
            </w:r>
            <w:r w:rsidRPr="00C66B35">
              <w:rPr>
                <w:rFonts w:ascii="Times New Roman" w:hAnsi="Times New Roman" w:cs="Times New Roman"/>
                <w:i/>
                <w:iCs/>
                <w:vertAlign w:val="subscript"/>
              </w:rPr>
              <w:t>l</w:t>
            </w:r>
            <w:r w:rsidRPr="00C66B35">
              <w:rPr>
                <w:rFonts w:ascii="Times New Roman" w:hAnsi="Times New Roman" w:cs="Times New Roman"/>
                <w:i/>
                <w:iCs/>
                <w:vertAlign w:val="subscript"/>
                <w:lang w:val="es-ES_tradnl"/>
              </w:rPr>
              <w:t>r</w:t>
            </w:r>
            <w:r w:rsidRPr="00C66B35">
              <w:rPr>
                <w:rFonts w:ascii="Times New Roman" w:hAnsi="Times New Roman" w:cs="Times New Roman"/>
                <w:i/>
                <w:iCs/>
                <w:lang w:val="es-ES_tradnl"/>
              </w:rPr>
              <w:t xml:space="preserve"> </w:t>
            </w:r>
            <w:r w:rsidRPr="00C66B35">
              <w:rPr>
                <w:rFonts w:ascii="Times New Roman" w:hAnsi="Times New Roman" w:cs="Times New Roman"/>
                <w:b/>
                <w:bCs/>
                <w:i/>
                <w:iCs/>
              </w:rPr>
              <w:t xml:space="preserve">← </w:t>
            </w:r>
            <w:r w:rsidRPr="007B6880">
              <w:rPr>
                <w:rFonts w:ascii="Times New Roman" w:hAnsi="Times New Roman" w:cs="Times New Roman"/>
                <w:i/>
                <w:iCs/>
                <w:lang w:val="en-IN"/>
              </w:rPr>
              <w:t>t</w:t>
            </w:r>
            <w:r w:rsidRPr="00C66B35">
              <w:rPr>
                <w:rFonts w:ascii="Times New Roman" w:hAnsi="Times New Roman" w:cs="Times New Roman"/>
                <w:i/>
                <w:iCs/>
                <w:vertAlign w:val="subscript"/>
                <w:lang w:val="nb-NO"/>
              </w:rPr>
              <w:t>l</w:t>
            </w:r>
            <w:r w:rsidRPr="00C66B35">
              <w:rPr>
                <w:rFonts w:ascii="Times New Roman" w:hAnsi="Times New Roman" w:cs="Times New Roman"/>
                <w:i/>
                <w:iCs/>
                <w:lang w:val="nb-NO"/>
              </w:rPr>
              <w:t xml:space="preserve"> </w:t>
            </w:r>
            <w:r w:rsidRPr="00C66B35">
              <w:rPr>
                <w:rFonts w:ascii="Times New Roman" w:hAnsi="Times New Roman" w:cs="Times New Roman"/>
                <w:i/>
                <w:iCs/>
              </w:rPr>
              <w:t xml:space="preserve">: </w:t>
            </w:r>
            <w:r w:rsidRPr="00C66B35">
              <w:rPr>
                <w:rFonts w:ascii="Times New Roman" w:hAnsi="Times New Roman" w:cs="Times New Roman"/>
                <w:i/>
                <w:iCs/>
                <w:lang w:val="fi-FI"/>
              </w:rPr>
              <w:t>t</w:t>
            </w:r>
            <w:r w:rsidRPr="00C66B35">
              <w:rPr>
                <w:rFonts w:ascii="Times New Roman" w:hAnsi="Times New Roman" w:cs="Times New Roman"/>
                <w:i/>
                <w:iCs/>
                <w:vertAlign w:val="subscript"/>
                <w:lang w:val="fi-FI"/>
              </w:rPr>
              <w:t>r</w:t>
            </w:r>
          </w:p>
          <w:p w:rsidR="00977949" w:rsidRPr="00C66B35" w:rsidRDefault="00977949" w:rsidP="006E42E0">
            <w:pPr>
              <w:shd w:val="clear" w:color="auto" w:fill="FFFFFF"/>
              <w:tabs>
                <w:tab w:val="left" w:pos="763"/>
              </w:tabs>
              <w:jc w:val="both"/>
              <w:rPr>
                <w:rFonts w:ascii="Times New Roman" w:hAnsi="Times New Roman" w:cs="Times New Roman"/>
              </w:rPr>
            </w:pPr>
            <w:r w:rsidRPr="00C66B35">
              <w:rPr>
                <w:rFonts w:ascii="Times New Roman" w:hAnsi="Times New Roman" w:cs="Times New Roman"/>
              </w:rPr>
              <w:lastRenderedPageBreak/>
              <w:t>6:</w:t>
            </w:r>
            <w:r w:rsidRPr="00C66B35">
              <w:rPr>
                <w:rFonts w:ascii="Times New Roman" w:hAnsi="Times New Roman" w:cs="Times New Roman"/>
              </w:rPr>
              <w:tab/>
            </w:r>
            <w:r w:rsidRPr="00C66B35">
              <w:rPr>
                <w:rFonts w:ascii="Times New Roman" w:hAnsi="Times New Roman" w:cs="Times New Roman"/>
                <w:i/>
                <w:iCs/>
                <w:lang w:val="nb-NO"/>
              </w:rPr>
              <w:t>t</w:t>
            </w:r>
            <w:r w:rsidRPr="00C66B35">
              <w:rPr>
                <w:rFonts w:ascii="Times New Roman" w:hAnsi="Times New Roman" w:cs="Times New Roman"/>
                <w:i/>
                <w:iCs/>
                <w:vertAlign w:val="subscript"/>
                <w:lang w:val="nb-NO"/>
              </w:rPr>
              <w:t>l</w:t>
            </w:r>
            <w:r w:rsidRPr="00C66B35">
              <w:rPr>
                <w:rFonts w:ascii="Times New Roman" w:hAnsi="Times New Roman" w:cs="Times New Roman"/>
                <w:lang w:val="es-ES_tradnl"/>
              </w:rPr>
              <w:t>:</w:t>
            </w:r>
            <w:r w:rsidRPr="00C66B35">
              <w:rPr>
                <w:rFonts w:ascii="Times New Roman" w:hAnsi="Times New Roman" w:cs="Times New Roman"/>
                <w:i/>
                <w:iCs/>
                <w:lang w:val="da-DK"/>
              </w:rPr>
              <w:t>t</w:t>
            </w:r>
            <w:r w:rsidRPr="00C66B35">
              <w:rPr>
                <w:rFonts w:ascii="Times New Roman" w:hAnsi="Times New Roman" w:cs="Times New Roman"/>
                <w:i/>
                <w:iCs/>
                <w:vertAlign w:val="subscript"/>
                <w:lang w:val="da-DK"/>
              </w:rPr>
              <w:t>r</w:t>
            </w:r>
            <w:r w:rsidRPr="00C66B35">
              <w:rPr>
                <w:rFonts w:ascii="Times New Roman" w:hAnsi="Times New Roman" w:cs="Times New Roman"/>
                <w:i/>
                <w:iCs/>
                <w:lang w:val="da-DK"/>
              </w:rPr>
              <w:t xml:space="preserve"> </w:t>
            </w:r>
            <w:r w:rsidRPr="00C66B35">
              <w:rPr>
                <w:rFonts w:ascii="Times New Roman" w:hAnsi="Times New Roman" w:cs="Times New Roman"/>
                <w:b/>
                <w:bCs/>
                <w:i/>
                <w:iCs/>
              </w:rPr>
              <w:t xml:space="preserve">← </w:t>
            </w:r>
            <w:r w:rsidRPr="00C66B35">
              <w:rPr>
                <w:rFonts w:ascii="Times New Roman" w:hAnsi="Times New Roman" w:cs="Times New Roman"/>
                <w:i/>
                <w:iCs/>
                <w:lang w:val="fi-FI"/>
              </w:rPr>
              <w:t>t</w:t>
            </w:r>
            <w:r w:rsidRPr="00C66B35">
              <w:rPr>
                <w:rFonts w:ascii="Times New Roman" w:hAnsi="Times New Roman" w:cs="Times New Roman"/>
                <w:i/>
                <w:iCs/>
                <w:vertAlign w:val="subscript"/>
                <w:lang w:val="fi-FI"/>
              </w:rPr>
              <w:t>lr</w:t>
            </w:r>
          </w:p>
          <w:p w:rsidR="00977949" w:rsidRPr="00C66B35" w:rsidRDefault="00977949" w:rsidP="006E42E0">
            <w:pPr>
              <w:shd w:val="clear" w:color="auto" w:fill="FFFFFF"/>
              <w:tabs>
                <w:tab w:val="left" w:pos="778"/>
              </w:tabs>
              <w:jc w:val="both"/>
              <w:rPr>
                <w:rFonts w:ascii="Times New Roman" w:hAnsi="Times New Roman" w:cs="Times New Roman"/>
              </w:rPr>
            </w:pPr>
            <w:r w:rsidRPr="00C66B35">
              <w:rPr>
                <w:rFonts w:ascii="Times New Roman" w:hAnsi="Times New Roman" w:cs="Times New Roman"/>
              </w:rPr>
              <w:t>7:</w:t>
            </w:r>
            <w:r w:rsidRPr="00C66B35">
              <w:rPr>
                <w:rFonts w:ascii="Times New Roman" w:hAnsi="Times New Roman" w:cs="Times New Roman"/>
              </w:rPr>
              <w:tab/>
            </w:r>
            <w:r w:rsidRPr="00C66B35">
              <w:rPr>
                <w:rFonts w:ascii="Times New Roman" w:hAnsi="Times New Roman" w:cs="Times New Roman"/>
                <w:i/>
                <w:iCs/>
                <w:lang w:val="ru-RU"/>
              </w:rPr>
              <w:t xml:space="preserve">V </w:t>
            </w:r>
            <w:r w:rsidRPr="00C66B35">
              <w:rPr>
                <w:rFonts w:ascii="Times New Roman" w:hAnsi="Times New Roman" w:cs="Times New Roman"/>
                <w:b/>
                <w:bCs/>
                <w:i/>
                <w:iCs/>
              </w:rPr>
              <w:t xml:space="preserve">← </w:t>
            </w:r>
            <w:r w:rsidRPr="00C66B35">
              <w:rPr>
                <w:rFonts w:ascii="Times New Roman" w:hAnsi="Times New Roman" w:cs="Times New Roman"/>
                <w:i/>
                <w:iCs/>
                <w:lang w:val="da-DK"/>
              </w:rPr>
              <w:t xml:space="preserve">V </w:t>
            </w:r>
            <w:r w:rsidRPr="00C66B35">
              <w:rPr>
                <w:rFonts w:ascii="Times New Roman" w:eastAsia="Arial Unicode MS" w:hAnsi="Times New Roman" w:cs="Times New Roman"/>
                <w:b/>
                <w:bCs/>
                <w:lang w:val="ru-RU"/>
              </w:rPr>
              <w:t>∩</w:t>
            </w:r>
            <w:r w:rsidRPr="00C66B35">
              <w:rPr>
                <w:rFonts w:ascii="Times New Roman" w:hAnsi="Times New Roman" w:cs="Times New Roman"/>
                <w:b/>
                <w:bCs/>
                <w:lang w:val="ru-RU"/>
              </w:rPr>
              <w:t xml:space="preserve"> </w:t>
            </w:r>
            <w:r w:rsidRPr="007B6880">
              <w:rPr>
                <w:rFonts w:ascii="Times New Roman" w:hAnsi="Times New Roman" w:cs="Times New Roman"/>
                <w:i/>
                <w:iCs/>
                <w:lang w:val="en-IN"/>
              </w:rPr>
              <w:t>t</w:t>
            </w:r>
            <w:r w:rsidRPr="007B6880">
              <w:rPr>
                <w:rFonts w:ascii="Times New Roman" w:hAnsi="Times New Roman" w:cs="Times New Roman"/>
                <w:i/>
                <w:iCs/>
                <w:vertAlign w:val="subscript"/>
                <w:lang w:val="en-IN"/>
              </w:rPr>
              <w:t>lr</w:t>
            </w:r>
          </w:p>
          <w:p w:rsidR="00977949" w:rsidRPr="00C66B35" w:rsidRDefault="00977949" w:rsidP="006E42E0">
            <w:pPr>
              <w:shd w:val="clear" w:color="auto" w:fill="FFFFFF"/>
              <w:jc w:val="both"/>
              <w:rPr>
                <w:rFonts w:ascii="Times New Roman" w:hAnsi="Times New Roman" w:cs="Times New Roman"/>
              </w:rPr>
            </w:pPr>
            <w:r w:rsidRPr="00C66B35">
              <w:rPr>
                <w:rFonts w:ascii="Times New Roman" w:hAnsi="Times New Roman" w:cs="Times New Roman"/>
              </w:rPr>
              <w:t>8:</w:t>
            </w:r>
            <w:r w:rsidRPr="00C66B35">
              <w:rPr>
                <w:rFonts w:ascii="Times New Roman" w:hAnsi="Times New Roman" w:cs="Times New Roman"/>
              </w:rPr>
              <w:tab/>
            </w:r>
            <w:r w:rsidRPr="00C66B35">
              <w:rPr>
                <w:rFonts w:ascii="Times New Roman" w:hAnsi="Times New Roman" w:cs="Times New Roman"/>
                <w:i/>
                <w:iCs/>
                <w:lang w:val="el-GR"/>
              </w:rPr>
              <w:t xml:space="preserve">i </w:t>
            </w:r>
            <w:r w:rsidRPr="00C66B35">
              <w:rPr>
                <w:rFonts w:ascii="Times New Roman" w:hAnsi="Times New Roman" w:cs="Times New Roman"/>
                <w:b/>
                <w:bCs/>
                <w:i/>
                <w:iCs/>
              </w:rPr>
              <w:t xml:space="preserve">← </w:t>
            </w:r>
            <w:r w:rsidRPr="00C66B35">
              <w:rPr>
                <w:rFonts w:ascii="Times New Roman" w:hAnsi="Times New Roman" w:cs="Times New Roman"/>
                <w:i/>
                <w:iCs/>
                <w:lang w:val="da-DK"/>
              </w:rPr>
              <w:t xml:space="preserve">i </w:t>
            </w:r>
            <w:r w:rsidRPr="00C66B35">
              <w:rPr>
                <w:rFonts w:ascii="Times New Roman" w:hAnsi="Times New Roman" w:cs="Times New Roman"/>
              </w:rPr>
              <w:t>+ 1</w:t>
            </w:r>
          </w:p>
          <w:p w:rsidR="00977949" w:rsidRPr="00C66B35" w:rsidRDefault="00977949" w:rsidP="006E42E0">
            <w:pPr>
              <w:shd w:val="clear" w:color="auto" w:fill="FFFFFF"/>
              <w:jc w:val="both"/>
              <w:rPr>
                <w:rFonts w:ascii="Times New Roman" w:hAnsi="Times New Roman" w:cs="Times New Roman"/>
              </w:rPr>
            </w:pPr>
            <w:r w:rsidRPr="00C66B35">
              <w:rPr>
                <w:rFonts w:ascii="Times New Roman" w:hAnsi="Times New Roman" w:cs="Times New Roman"/>
              </w:rPr>
              <w:t xml:space="preserve">9: </w:t>
            </w:r>
            <w:r w:rsidRPr="00C66B35">
              <w:rPr>
                <w:rFonts w:ascii="Times New Roman" w:hAnsi="Times New Roman" w:cs="Times New Roman"/>
                <w:b/>
                <w:bCs/>
              </w:rPr>
              <w:t>end while</w:t>
            </w:r>
          </w:p>
          <w:p w:rsidR="00977949" w:rsidRPr="00C66B35" w:rsidRDefault="00977949" w:rsidP="006E42E0">
            <w:pPr>
              <w:shd w:val="clear" w:color="auto" w:fill="FFFFFF"/>
              <w:jc w:val="both"/>
              <w:rPr>
                <w:rFonts w:ascii="Times New Roman" w:hAnsi="Times New Roman" w:cs="Times New Roman"/>
                <w:b/>
                <w:bCs/>
              </w:rPr>
            </w:pPr>
            <w:r w:rsidRPr="007B6880">
              <w:rPr>
                <w:rFonts w:ascii="Times New Roman" w:hAnsi="Times New Roman" w:cs="Times New Roman"/>
                <w:b/>
                <w:bCs/>
                <w:lang w:val="en-IN"/>
              </w:rPr>
              <w:tab/>
            </w:r>
            <w:r w:rsidRPr="00C66B35">
              <w:rPr>
                <w:rFonts w:ascii="Times New Roman" w:hAnsi="Times New Roman" w:cs="Times New Roman"/>
                <w:b/>
                <w:bCs/>
                <w:lang w:val="it-IT"/>
              </w:rPr>
              <w:t xml:space="preserve">return </w:t>
            </w:r>
            <w:r w:rsidRPr="00C66B35">
              <w:rPr>
                <w:rFonts w:ascii="Times New Roman" w:hAnsi="Times New Roman" w:cs="Times New Roman"/>
                <w:lang w:val="sv-SE"/>
              </w:rPr>
              <w:t>V</w:t>
            </w:r>
          </w:p>
        </w:tc>
        <w:tc>
          <w:tcPr>
            <w:tcW w:w="245" w:type="dxa"/>
            <w:tcBorders>
              <w:bottom w:val="nil"/>
            </w:tcBorders>
          </w:tcPr>
          <w:p w:rsidR="00977949" w:rsidRPr="00C66B35" w:rsidRDefault="00977949" w:rsidP="006E42E0">
            <w:pPr>
              <w:shd w:val="clear" w:color="auto" w:fill="FFFFFF"/>
              <w:jc w:val="both"/>
              <w:rPr>
                <w:rFonts w:ascii="Times New Roman" w:hAnsi="Times New Roman" w:cs="Times New Roman"/>
                <w:b/>
                <w:bCs/>
                <w:lang w:val="it-IT"/>
              </w:rPr>
            </w:pPr>
          </w:p>
        </w:tc>
        <w:tc>
          <w:tcPr>
            <w:tcW w:w="3780" w:type="dxa"/>
          </w:tcPr>
          <w:p w:rsidR="00977949" w:rsidRPr="007B6880" w:rsidRDefault="00977949" w:rsidP="006E42E0">
            <w:pPr>
              <w:shd w:val="clear" w:color="auto" w:fill="FFFFFF"/>
              <w:jc w:val="both"/>
              <w:rPr>
                <w:rFonts w:ascii="Times New Roman" w:hAnsi="Times New Roman" w:cs="Times New Roman"/>
                <w:i/>
                <w:iCs/>
                <w:lang w:val="en-IN"/>
              </w:rPr>
            </w:pPr>
            <w:r w:rsidRPr="007B6880">
              <w:rPr>
                <w:rFonts w:ascii="Times New Roman" w:hAnsi="Times New Roman" w:cs="Times New Roman"/>
                <w:b/>
                <w:bCs/>
                <w:lang w:val="en-IN"/>
              </w:rPr>
              <w:t xml:space="preserve">Input: </w:t>
            </w:r>
            <w:r w:rsidRPr="007B6880">
              <w:rPr>
                <w:rFonts w:ascii="Times New Roman" w:hAnsi="Times New Roman" w:cs="Times New Roman"/>
                <w:lang w:val="en-IN"/>
              </w:rPr>
              <w:t xml:space="preserve">Corpus </w:t>
            </w:r>
            <w:r w:rsidRPr="007B6880">
              <w:rPr>
                <w:rFonts w:ascii="Times New Roman" w:hAnsi="Times New Roman" w:cs="Times New Roman"/>
                <w:i/>
                <w:iCs/>
                <w:lang w:val="en-IN"/>
              </w:rPr>
              <w:t>D</w:t>
            </w:r>
          </w:p>
          <w:p w:rsidR="00977949" w:rsidRPr="00C66B35" w:rsidRDefault="00977949" w:rsidP="006E42E0">
            <w:pPr>
              <w:shd w:val="clear" w:color="auto" w:fill="FFFFFF"/>
              <w:jc w:val="both"/>
              <w:rPr>
                <w:rFonts w:ascii="Times New Roman" w:hAnsi="Times New Roman" w:cs="Times New Roman"/>
              </w:rPr>
            </w:pPr>
            <w:r w:rsidRPr="007B6880">
              <w:rPr>
                <w:rFonts w:ascii="Times New Roman" w:hAnsi="Times New Roman" w:cs="Times New Roman"/>
                <w:b/>
                <w:bCs/>
                <w:lang w:val="en-IN"/>
              </w:rPr>
              <w:t xml:space="preserve">Output: </w:t>
            </w:r>
            <w:r w:rsidRPr="00C66B35">
              <w:rPr>
                <w:rFonts w:ascii="Times New Roman" w:hAnsi="Times New Roman" w:cs="Times New Roman"/>
              </w:rPr>
              <w:t>Vocabulary V</w:t>
            </w:r>
          </w:p>
          <w:p w:rsidR="00977949" w:rsidRPr="00C66B35" w:rsidRDefault="00977949" w:rsidP="006E42E0">
            <w:pPr>
              <w:shd w:val="clear" w:color="auto" w:fill="FFFFFF"/>
              <w:jc w:val="both"/>
              <w:rPr>
                <w:rFonts w:ascii="Times New Roman" w:hAnsi="Times New Roman" w:cs="Times New Roman"/>
              </w:rPr>
            </w:pPr>
            <w:r w:rsidRPr="00C66B35">
              <w:rPr>
                <w:rFonts w:ascii="Times New Roman" w:hAnsi="Times New Roman" w:cs="Times New Roman"/>
              </w:rPr>
              <w:t xml:space="preserve">1: </w:t>
            </w:r>
            <w:r w:rsidRPr="007B6880">
              <w:rPr>
                <w:rFonts w:ascii="Times New Roman" w:hAnsi="Times New Roman" w:cs="Times New Roman"/>
                <w:i/>
                <w:iCs/>
                <w:lang w:val="en-IN"/>
              </w:rPr>
              <w:t>V</w:t>
            </w:r>
            <w:r w:rsidRPr="007B6880">
              <w:rPr>
                <w:rFonts w:ascii="Times New Roman" w:hAnsi="Times New Roman" w:cs="Times New Roman"/>
                <w:b/>
                <w:bCs/>
                <w:i/>
                <w:iCs/>
                <w:lang w:val="en-IN"/>
              </w:rPr>
              <w:t xml:space="preserve"> </w:t>
            </w:r>
            <w:r w:rsidRPr="00C66B35">
              <w:rPr>
                <w:rFonts w:ascii="Times New Roman" w:hAnsi="Times New Roman" w:cs="Times New Roman"/>
                <w:b/>
                <w:bCs/>
                <w:i/>
                <w:iCs/>
              </w:rPr>
              <w:t>←</w:t>
            </w:r>
            <w:r w:rsidRPr="00C66B35">
              <w:rPr>
                <w:rFonts w:ascii="Times New Roman" w:hAnsi="Times New Roman" w:cs="Times New Roman"/>
              </w:rPr>
              <w:t>{}</w:t>
            </w:r>
          </w:p>
          <w:p w:rsidR="00977949" w:rsidRPr="00C66B35" w:rsidRDefault="00977949" w:rsidP="006E42E0">
            <w:pPr>
              <w:shd w:val="clear" w:color="auto" w:fill="FFFFFF"/>
              <w:jc w:val="both"/>
              <w:rPr>
                <w:rFonts w:ascii="Times New Roman" w:hAnsi="Times New Roman" w:cs="Times New Roman"/>
              </w:rPr>
            </w:pPr>
            <w:r w:rsidRPr="00C66B35">
              <w:rPr>
                <w:rFonts w:ascii="Times New Roman" w:hAnsi="Times New Roman" w:cs="Times New Roman"/>
              </w:rPr>
              <w:t xml:space="preserve">2: </w:t>
            </w:r>
            <w:r w:rsidRPr="00C66B35">
              <w:rPr>
                <w:rFonts w:ascii="Times New Roman" w:hAnsi="Times New Roman" w:cs="Times New Roman"/>
                <w:b/>
                <w:bCs/>
                <w:lang w:val="nb-NO"/>
              </w:rPr>
              <w:t xml:space="preserve">for </w:t>
            </w:r>
            <w:r w:rsidRPr="00C66B35">
              <w:rPr>
                <w:rFonts w:ascii="Times New Roman" w:hAnsi="Times New Roman" w:cs="Times New Roman"/>
                <w:i/>
                <w:iCs/>
                <w:lang w:val="nb-NO"/>
              </w:rPr>
              <w:t xml:space="preserve">w </w:t>
            </w:r>
            <w:r w:rsidRPr="00C66B35">
              <w:rPr>
                <w:rFonts w:ascii="Times New Roman" w:hAnsi="Times New Roman" w:cs="Times New Roman"/>
                <w:i/>
                <w:iCs/>
                <w:lang w:val="nb-NO"/>
              </w:rPr>
              <w:sym w:font="Symbol" w:char="F020"/>
            </w:r>
            <w:r w:rsidRPr="00C66B35">
              <w:rPr>
                <w:rFonts w:ascii="Times New Roman" w:hAnsi="Times New Roman" w:cs="Times New Roman"/>
                <w:iCs/>
                <w:lang w:val="nb-NO"/>
              </w:rPr>
              <w:sym w:font="Symbol" w:char="F0CE"/>
            </w:r>
            <w:r w:rsidRPr="007B6880">
              <w:rPr>
                <w:rFonts w:ascii="Times New Roman" w:hAnsi="Times New Roman" w:cs="Times New Roman"/>
                <w:b/>
                <w:bCs/>
                <w:i/>
                <w:iCs/>
                <w:lang w:val="en-IN"/>
              </w:rPr>
              <w:t xml:space="preserve"> </w:t>
            </w:r>
            <w:r w:rsidRPr="007B6880">
              <w:rPr>
                <w:rFonts w:ascii="Times New Roman" w:hAnsi="Times New Roman" w:cs="Times New Roman"/>
                <w:i/>
                <w:iCs/>
                <w:lang w:val="en-IN"/>
              </w:rPr>
              <w:t>split(D, delimiter=</w:t>
            </w:r>
            <w:r w:rsidRPr="00C66B35">
              <w:rPr>
                <w:rFonts w:ascii="Times New Roman" w:hAnsi="Times New Roman" w:cs="Times New Roman"/>
                <w:i/>
                <w:iCs/>
              </w:rPr>
              <w:t xml:space="preserve">" ") </w:t>
            </w:r>
            <w:r w:rsidRPr="007B6880">
              <w:rPr>
                <w:rFonts w:ascii="Times New Roman" w:hAnsi="Times New Roman" w:cs="Times New Roman"/>
                <w:b/>
                <w:bCs/>
                <w:lang w:val="en-IN"/>
              </w:rPr>
              <w:t>do</w:t>
            </w:r>
          </w:p>
          <w:p w:rsidR="00977949" w:rsidRPr="00C66B35" w:rsidRDefault="00977949" w:rsidP="006E42E0">
            <w:pPr>
              <w:shd w:val="clear" w:color="auto" w:fill="FFFFFF"/>
              <w:tabs>
                <w:tab w:val="left" w:pos="768"/>
              </w:tabs>
              <w:jc w:val="both"/>
              <w:rPr>
                <w:rFonts w:ascii="Times New Roman" w:hAnsi="Times New Roman" w:cs="Times New Roman"/>
              </w:rPr>
            </w:pPr>
            <w:r w:rsidRPr="00C66B35">
              <w:rPr>
                <w:rFonts w:ascii="Times New Roman" w:hAnsi="Times New Roman" w:cs="Times New Roman"/>
              </w:rPr>
              <w:t>3:</w:t>
            </w:r>
            <w:r w:rsidRPr="00C66B35">
              <w:rPr>
                <w:rFonts w:ascii="Times New Roman" w:hAnsi="Times New Roman" w:cs="Times New Roman"/>
              </w:rPr>
              <w:tab/>
            </w:r>
            <w:r w:rsidRPr="00C66B35">
              <w:rPr>
                <w:rFonts w:ascii="Times New Roman" w:hAnsi="Times New Roman" w:cs="Times New Roman"/>
                <w:b/>
                <w:bCs/>
              </w:rPr>
              <w:t xml:space="preserve">for </w:t>
            </w:r>
            <w:r w:rsidRPr="00C66B35">
              <w:rPr>
                <w:rFonts w:ascii="Times New Roman" w:hAnsi="Times New Roman" w:cs="Times New Roman"/>
                <w:i/>
                <w:iCs/>
                <w:lang w:val="da-DK"/>
              </w:rPr>
              <w:t>c</w:t>
            </w:r>
            <w:r w:rsidRPr="007B6880">
              <w:rPr>
                <w:rFonts w:ascii="Times New Roman" w:hAnsi="Times New Roman" w:cs="Times New Roman"/>
                <w:i/>
                <w:iCs/>
                <w:lang w:val="en-IN"/>
              </w:rPr>
              <w:t xml:space="preserve">h </w:t>
            </w:r>
            <w:r w:rsidRPr="00C66B35">
              <w:rPr>
                <w:rFonts w:ascii="Times New Roman" w:hAnsi="Times New Roman" w:cs="Times New Roman"/>
                <w:iCs/>
                <w:lang w:val="nb-NO"/>
              </w:rPr>
              <w:sym w:font="Symbol" w:char="F0CE"/>
            </w:r>
            <w:r w:rsidRPr="007B6880">
              <w:rPr>
                <w:rFonts w:ascii="Times New Roman" w:hAnsi="Times New Roman" w:cs="Times New Roman"/>
                <w:b/>
                <w:bCs/>
                <w:lang w:val="en-IN"/>
              </w:rPr>
              <w:t xml:space="preserve"> </w:t>
            </w:r>
            <w:r w:rsidRPr="00C66B35">
              <w:rPr>
                <w:rFonts w:ascii="Times New Roman" w:hAnsi="Times New Roman" w:cs="Times New Roman"/>
                <w:i/>
                <w:iCs/>
                <w:lang w:val="nb-NO"/>
              </w:rPr>
              <w:t xml:space="preserve">w </w:t>
            </w:r>
            <w:r w:rsidRPr="007B6880">
              <w:rPr>
                <w:rFonts w:ascii="Times New Roman" w:hAnsi="Times New Roman" w:cs="Times New Roman"/>
                <w:b/>
                <w:bCs/>
                <w:lang w:val="en-IN"/>
              </w:rPr>
              <w:t>do</w:t>
            </w:r>
          </w:p>
          <w:p w:rsidR="00977949" w:rsidRPr="00C66B35" w:rsidRDefault="00977949" w:rsidP="006E42E0">
            <w:pPr>
              <w:shd w:val="clear" w:color="auto" w:fill="FFFFFF"/>
              <w:tabs>
                <w:tab w:val="left" w:pos="1123"/>
              </w:tabs>
              <w:jc w:val="both"/>
              <w:rPr>
                <w:rFonts w:ascii="Times New Roman" w:hAnsi="Times New Roman" w:cs="Times New Roman"/>
              </w:rPr>
            </w:pPr>
            <w:r w:rsidRPr="00C66B35">
              <w:rPr>
                <w:rFonts w:ascii="Times New Roman" w:hAnsi="Times New Roman" w:cs="Times New Roman"/>
              </w:rPr>
              <w:t>4:</w:t>
            </w:r>
            <w:r w:rsidRPr="00C66B35">
              <w:rPr>
                <w:rFonts w:ascii="Times New Roman" w:hAnsi="Times New Roman" w:cs="Times New Roman"/>
              </w:rPr>
              <w:tab/>
            </w:r>
            <w:r w:rsidRPr="00C66B35">
              <w:rPr>
                <w:rFonts w:ascii="Times New Roman" w:hAnsi="Times New Roman" w:cs="Times New Roman"/>
                <w:i/>
                <w:iCs/>
              </w:rPr>
              <w:t xml:space="preserve">V </w:t>
            </w:r>
            <w:r w:rsidRPr="00C66B35">
              <w:rPr>
                <w:rFonts w:ascii="Times New Roman" w:eastAsia="Arial Unicode MS" w:hAnsi="Times New Roman" w:cs="Times New Roman"/>
                <w:b/>
                <w:bCs/>
                <w:lang w:val="el-GR"/>
              </w:rPr>
              <w:t>∩</w:t>
            </w:r>
            <w:r w:rsidRPr="00C66B35">
              <w:rPr>
                <w:rFonts w:ascii="Times New Roman" w:hAnsi="Times New Roman" w:cs="Times New Roman"/>
                <w:b/>
                <w:bCs/>
                <w:lang w:val="el-GR"/>
              </w:rPr>
              <w:t xml:space="preserve"> </w:t>
            </w:r>
            <w:r w:rsidRPr="00C66B35">
              <w:rPr>
                <w:rFonts w:ascii="Times New Roman" w:hAnsi="Times New Roman" w:cs="Times New Roman"/>
                <w:i/>
                <w:iCs/>
                <w:lang w:val="da-DK"/>
              </w:rPr>
              <w:t>c</w:t>
            </w:r>
            <w:r w:rsidRPr="007B6880">
              <w:rPr>
                <w:rFonts w:ascii="Times New Roman" w:hAnsi="Times New Roman" w:cs="Times New Roman"/>
                <w:i/>
                <w:iCs/>
                <w:lang w:val="en-IN"/>
              </w:rPr>
              <w:t>h</w:t>
            </w:r>
          </w:p>
          <w:p w:rsidR="00977949" w:rsidRPr="00C66B35" w:rsidRDefault="00977949" w:rsidP="006E42E0">
            <w:pPr>
              <w:shd w:val="clear" w:color="auto" w:fill="FFFFFF"/>
              <w:tabs>
                <w:tab w:val="left" w:pos="768"/>
              </w:tabs>
              <w:jc w:val="both"/>
              <w:rPr>
                <w:rFonts w:ascii="Times New Roman" w:hAnsi="Times New Roman" w:cs="Times New Roman"/>
              </w:rPr>
            </w:pPr>
            <w:r w:rsidRPr="00C66B35">
              <w:rPr>
                <w:rFonts w:ascii="Times New Roman" w:hAnsi="Times New Roman" w:cs="Times New Roman"/>
              </w:rPr>
              <w:t>5:</w:t>
            </w:r>
            <w:r w:rsidRPr="00C66B35">
              <w:rPr>
                <w:rFonts w:ascii="Times New Roman" w:hAnsi="Times New Roman" w:cs="Times New Roman"/>
              </w:rPr>
              <w:tab/>
            </w:r>
            <w:r w:rsidRPr="007B6880">
              <w:rPr>
                <w:rFonts w:ascii="Times New Roman" w:hAnsi="Times New Roman" w:cs="Times New Roman"/>
                <w:b/>
                <w:bCs/>
                <w:lang w:val="en-IN"/>
              </w:rPr>
              <w:t xml:space="preserve">end </w:t>
            </w:r>
            <w:r w:rsidRPr="00C66B35">
              <w:rPr>
                <w:rFonts w:ascii="Times New Roman" w:hAnsi="Times New Roman" w:cs="Times New Roman"/>
                <w:b/>
                <w:bCs/>
              </w:rPr>
              <w:t>for</w:t>
            </w:r>
          </w:p>
          <w:p w:rsidR="00977949" w:rsidRPr="00C66B35" w:rsidRDefault="00977949" w:rsidP="006E42E0">
            <w:pPr>
              <w:shd w:val="clear" w:color="auto" w:fill="FFFFFF"/>
              <w:jc w:val="both"/>
              <w:rPr>
                <w:rFonts w:ascii="Times New Roman" w:hAnsi="Times New Roman" w:cs="Times New Roman"/>
              </w:rPr>
            </w:pPr>
            <w:r w:rsidRPr="00C66B35">
              <w:rPr>
                <w:rFonts w:ascii="Times New Roman" w:hAnsi="Times New Roman" w:cs="Times New Roman"/>
              </w:rPr>
              <w:t xml:space="preserve">6: </w:t>
            </w:r>
            <w:r w:rsidRPr="007B6880">
              <w:rPr>
                <w:rFonts w:ascii="Times New Roman" w:hAnsi="Times New Roman" w:cs="Times New Roman"/>
                <w:b/>
                <w:bCs/>
                <w:lang w:val="en-IN"/>
              </w:rPr>
              <w:t xml:space="preserve">end </w:t>
            </w:r>
            <w:r w:rsidRPr="00C66B35">
              <w:rPr>
                <w:rFonts w:ascii="Times New Roman" w:hAnsi="Times New Roman" w:cs="Times New Roman"/>
                <w:b/>
                <w:bCs/>
              </w:rPr>
              <w:t>for</w:t>
            </w:r>
          </w:p>
          <w:p w:rsidR="00977949" w:rsidRPr="00C66B35" w:rsidRDefault="00977949" w:rsidP="006E42E0">
            <w:pPr>
              <w:shd w:val="clear" w:color="auto" w:fill="FFFFFF"/>
              <w:jc w:val="both"/>
              <w:rPr>
                <w:rFonts w:ascii="Times New Roman" w:hAnsi="Times New Roman" w:cs="Times New Roman"/>
                <w:b/>
                <w:bCs/>
              </w:rPr>
            </w:pPr>
            <w:r w:rsidRPr="007B6880">
              <w:rPr>
                <w:rFonts w:ascii="Times New Roman" w:hAnsi="Times New Roman" w:cs="Times New Roman"/>
                <w:b/>
                <w:bCs/>
                <w:lang w:val="en-IN"/>
              </w:rPr>
              <w:lastRenderedPageBreak/>
              <w:tab/>
              <w:t xml:space="preserve">return </w:t>
            </w:r>
            <w:r w:rsidRPr="00C66B35">
              <w:rPr>
                <w:rFonts w:ascii="Times New Roman" w:hAnsi="Times New Roman" w:cs="Times New Roman"/>
              </w:rPr>
              <w:t>V</w:t>
            </w:r>
          </w:p>
        </w:tc>
      </w:tr>
      <w:bookmarkEnd w:id="8"/>
    </w:tbl>
    <w:p w:rsidR="00977949" w:rsidRDefault="00977949" w:rsidP="00977949">
      <w:pPr>
        <w:shd w:val="clear" w:color="auto" w:fill="FFFFFF"/>
        <w:rPr>
          <w:rFonts w:ascii="Times New Roman" w:hAnsi="Times New Roman" w:cs="Times New Roman"/>
          <w:i/>
          <w:iCs/>
        </w:rPr>
      </w:pPr>
    </w:p>
    <w:p w:rsidR="00977949" w:rsidRDefault="00977949" w:rsidP="00977949">
      <w:pPr>
        <w:shd w:val="clear" w:color="auto" w:fill="FFFFFF"/>
        <w:rPr>
          <w:rFonts w:ascii="Times New Roman" w:hAnsi="Times New Roman" w:cs="Times New Roman"/>
          <w:i/>
          <w:iCs/>
        </w:rPr>
      </w:pPr>
      <w:r>
        <w:rPr>
          <w:rFonts w:ascii="Times New Roman" w:hAnsi="Times New Roman" w:cs="Times New Roman"/>
          <w:i/>
          <w:iCs/>
        </w:rPr>
        <w:t xml:space="preserve">&lt;H4&gt; </w:t>
      </w:r>
      <w:r w:rsidRPr="002512F2">
        <w:rPr>
          <w:rFonts w:ascii="Times New Roman" w:hAnsi="Times New Roman" w:cs="Times New Roman"/>
          <w:i/>
          <w:iCs/>
        </w:rPr>
        <w:t>WordPiece Tokeni</w:t>
      </w:r>
      <w:r w:rsidRPr="004D405E">
        <w:rPr>
          <w:rFonts w:ascii="Times New Roman" w:hAnsi="Times New Roman" w:cs="Times New Roman"/>
          <w:i/>
          <w:iCs/>
        </w:rPr>
        <w:t>s</w:t>
      </w:r>
      <w:r w:rsidRPr="002512F2">
        <w:rPr>
          <w:rFonts w:ascii="Times New Roman" w:hAnsi="Times New Roman" w:cs="Times New Roman"/>
          <w:i/>
          <w:iCs/>
        </w:rPr>
        <w:t>er</w:t>
      </w:r>
    </w:p>
    <w:p w:rsidR="00977949" w:rsidRDefault="00977949" w:rsidP="00977949">
      <w:pPr>
        <w:shd w:val="clear" w:color="auto" w:fill="FFFFFF"/>
        <w:rPr>
          <w:rFonts w:ascii="Times New Roman" w:hAnsi="Times New Roman" w:cs="Times New Roman"/>
          <w:i/>
          <w:iCs/>
        </w:rPr>
      </w:pPr>
    </w:p>
    <w:p w:rsidR="00977949" w:rsidRPr="006558AD" w:rsidRDefault="00977949" w:rsidP="00977949">
      <w:pPr>
        <w:shd w:val="clear" w:color="auto" w:fill="FFFFFF"/>
        <w:jc w:val="both"/>
        <w:rPr>
          <w:rFonts w:ascii="Times New Roman" w:hAnsi="Times New Roman" w:cs="Times New Roman"/>
        </w:rPr>
      </w:pPr>
      <w:bookmarkStart w:id="9" w:name="bookmark18"/>
      <w:r w:rsidRPr="006558AD">
        <w:rPr>
          <w:rFonts w:ascii="Times New Roman" w:hAnsi="Times New Roman" w:cs="Times New Roman"/>
        </w:rPr>
        <w:t>T</w:t>
      </w:r>
      <w:bookmarkEnd w:id="9"/>
      <w:r w:rsidRPr="006558AD">
        <w:rPr>
          <w:rFonts w:ascii="Times New Roman" w:hAnsi="Times New Roman" w:cs="Times New Roman"/>
        </w:rPr>
        <w:t>he processing of merging characters in BPE depends solely on the frequency count of the characters at each iteration. Instead of maximi</w:t>
      </w:r>
      <w:r>
        <w:rPr>
          <w:rFonts w:ascii="Times New Roman" w:hAnsi="Times New Roman" w:cs="Times New Roman"/>
        </w:rPr>
        <w:t>s</w:t>
      </w:r>
      <w:r w:rsidRPr="006558AD">
        <w:rPr>
          <w:rFonts w:ascii="Times New Roman" w:hAnsi="Times New Roman" w:cs="Times New Roman"/>
        </w:rPr>
        <w:t>ing information gain purely based on frequency, we can maximi</w:t>
      </w:r>
      <w:r>
        <w:rPr>
          <w:rFonts w:ascii="Times New Roman" w:hAnsi="Times New Roman" w:cs="Times New Roman"/>
        </w:rPr>
        <w:t>s</w:t>
      </w:r>
      <w:r w:rsidRPr="006558AD">
        <w:rPr>
          <w:rFonts w:ascii="Times New Roman" w:hAnsi="Times New Roman" w:cs="Times New Roman"/>
        </w:rPr>
        <w:t>e the likelihood of improving the subword’s coverage within the corpus. A famous probabilistic variant of BPE is the WordPiece Tokeni</w:t>
      </w:r>
      <w:r>
        <w:rPr>
          <w:rFonts w:ascii="Times New Roman" w:hAnsi="Times New Roman" w:cs="Times New Roman"/>
        </w:rPr>
        <w:t>s</w:t>
      </w:r>
      <w:r w:rsidRPr="006558AD">
        <w:rPr>
          <w:rFonts w:ascii="Times New Roman" w:hAnsi="Times New Roman" w:cs="Times New Roman"/>
        </w:rPr>
        <w:t>er. Keeping the rest of the BPE process the same, the primary modif</w:t>
      </w:r>
      <w:r>
        <w:rPr>
          <w:rFonts w:ascii="Times New Roman" w:hAnsi="Times New Roman" w:cs="Times New Roman"/>
        </w:rPr>
        <w:t>i</w:t>
      </w:r>
      <w:r w:rsidRPr="006558AD">
        <w:rPr>
          <w:rFonts w:ascii="Times New Roman" w:hAnsi="Times New Roman" w:cs="Times New Roman"/>
        </w:rPr>
        <w:t xml:space="preserve">cation that WordPiece introduces is by replacing the exact frequency count in Algorithm 1 at step 4 with Equation </w:t>
      </w:r>
      <w:r>
        <w:rPr>
          <w:rFonts w:ascii="Times New Roman" w:hAnsi="Times New Roman" w:cs="Times New Roman"/>
        </w:rPr>
        <w:t>(2.</w:t>
      </w:r>
      <w:r w:rsidRPr="006558AD">
        <w:rPr>
          <w:rFonts w:ascii="Times New Roman" w:hAnsi="Times New Roman" w:cs="Times New Roman"/>
        </w:rPr>
        <w:t>2</w:t>
      </w:r>
      <w:r>
        <w:rPr>
          <w:rFonts w:ascii="Times New Roman" w:hAnsi="Times New Roman" w:cs="Times New Roman"/>
        </w:rPr>
        <w:t>)</w:t>
      </w:r>
      <w:r w:rsidRPr="006558AD">
        <w:rPr>
          <w:rFonts w:ascii="Times New Roman" w:hAnsi="Times New Roman" w:cs="Times New Roman"/>
        </w:rPr>
        <w:t>.</w:t>
      </w:r>
    </w:p>
    <w:p w:rsidR="00977949" w:rsidRDefault="00977949" w:rsidP="00977949">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28"/>
        </w:rPr>
        <w:drawing>
          <wp:inline distT="0" distB="0" distL="0" distR="0">
            <wp:extent cx="1487170" cy="4216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1487170" cy="421640"/>
                    </a:xfrm>
                    <a:prstGeom prst="rect">
                      <a:avLst/>
                    </a:prstGeom>
                    <a:noFill/>
                    <a:ln w="9525">
                      <a:noFill/>
                      <a:miter lim="800000"/>
                      <a:headEnd/>
                      <a:tailEnd/>
                    </a:ln>
                  </pic:spPr>
                </pic:pic>
              </a:graphicData>
            </a:graphic>
          </wp:inline>
        </w:drawing>
      </w:r>
      <w:r>
        <w:rPr>
          <w:rFonts w:ascii="Times New Roman" w:hAnsi="Times New Roman" w:cs="Times New Roman"/>
        </w:rPr>
        <w:tab/>
        <w:t>(2.2)</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By dividing the frequency count </w:t>
      </w:r>
      <w:r w:rsidRPr="006558AD">
        <w:rPr>
          <w:rFonts w:ascii="Times New Roman" w:hAnsi="Times New Roman" w:cs="Times New Roman"/>
          <w:lang w:val="el-GR"/>
        </w:rPr>
        <w:t xml:space="preserve">Σ </w:t>
      </w:r>
      <w:r w:rsidRPr="006558AD">
        <w:rPr>
          <w:rFonts w:ascii="Times New Roman" w:hAnsi="Times New Roman" w:cs="Times New Roman"/>
        </w:rPr>
        <w:t xml:space="preserve">of the co-occurring pair by the product of individual frequency counts (Equation </w:t>
      </w:r>
      <w:r>
        <w:rPr>
          <w:rFonts w:ascii="Times New Roman" w:hAnsi="Times New Roman" w:cs="Times New Roman"/>
        </w:rPr>
        <w:t>2.</w:t>
      </w:r>
      <w:r w:rsidRPr="006558AD">
        <w:rPr>
          <w:rFonts w:ascii="Times New Roman" w:hAnsi="Times New Roman" w:cs="Times New Roman"/>
        </w:rPr>
        <w:t>2), WordPiece penali</w:t>
      </w:r>
      <w:r>
        <w:rPr>
          <w:rFonts w:ascii="Times New Roman" w:hAnsi="Times New Roman" w:cs="Times New Roman"/>
        </w:rPr>
        <w:t>s</w:t>
      </w:r>
      <w:r w:rsidRPr="006558AD">
        <w:rPr>
          <w:rFonts w:ascii="Times New Roman" w:hAnsi="Times New Roman" w:cs="Times New Roman"/>
        </w:rPr>
        <w:t>es those pairs that are highly frequent in the corpus. In other words, if particular terms are by themselves high frequency, then their combination provides lesser information gain compared to combining less frequent terms.</w:t>
      </w:r>
    </w:p>
    <w:p w:rsidR="00977949" w:rsidRDefault="00977949" w:rsidP="00977949">
      <w:pPr>
        <w:shd w:val="clear" w:color="auto" w:fill="FFFFFF"/>
        <w:jc w:val="both"/>
        <w:rPr>
          <w:rFonts w:ascii="Times New Roman" w:hAnsi="Times New Roman" w:cs="Times New Roman"/>
          <w:i/>
          <w:iCs/>
        </w:rPr>
      </w:pPr>
    </w:p>
    <w:p w:rsidR="00977949" w:rsidRPr="006558AD" w:rsidRDefault="00977949" w:rsidP="00977949">
      <w:pPr>
        <w:shd w:val="clear" w:color="auto" w:fill="FFFFFF"/>
        <w:jc w:val="both"/>
        <w:rPr>
          <w:rFonts w:ascii="Times New Roman" w:hAnsi="Times New Roman" w:cs="Times New Roman"/>
        </w:rPr>
      </w:pPr>
      <w:r>
        <w:rPr>
          <w:rFonts w:ascii="Times New Roman" w:hAnsi="Times New Roman" w:cs="Times New Roman"/>
          <w:i/>
          <w:iCs/>
        </w:rPr>
        <w:t xml:space="preserve">&lt;H4&gt; </w:t>
      </w:r>
      <w:r w:rsidRPr="006558AD">
        <w:rPr>
          <w:rFonts w:ascii="Times New Roman" w:hAnsi="Times New Roman" w:cs="Times New Roman"/>
          <w:i/>
          <w:iCs/>
        </w:rPr>
        <w:t>SentencePiece Tokeni</w:t>
      </w:r>
      <w:r>
        <w:rPr>
          <w:rFonts w:ascii="Times New Roman" w:hAnsi="Times New Roman" w:cs="Times New Roman"/>
          <w:i/>
          <w:iCs/>
        </w:rPr>
        <w:t>s</w:t>
      </w:r>
      <w:r w:rsidRPr="006558AD">
        <w:rPr>
          <w:rFonts w:ascii="Times New Roman" w:hAnsi="Times New Roman" w:cs="Times New Roman"/>
          <w:i/>
          <w:iCs/>
        </w:rPr>
        <w:t>er</w:t>
      </w:r>
    </w:p>
    <w:p w:rsidR="00977949" w:rsidRPr="006558AD" w:rsidRDefault="00977949" w:rsidP="00977949">
      <w:pPr>
        <w:shd w:val="clear" w:color="auto" w:fill="FFFFFF"/>
        <w:jc w:val="both"/>
        <w:rPr>
          <w:rFonts w:ascii="Times New Roman" w:hAnsi="Times New Roman" w:cs="Times New Roman"/>
        </w:rPr>
      </w:pPr>
      <w:bookmarkStart w:id="10" w:name="bookmark19"/>
      <w:r w:rsidRPr="006558AD">
        <w:rPr>
          <w:rFonts w:ascii="Times New Roman" w:hAnsi="Times New Roman" w:cs="Times New Roman"/>
        </w:rPr>
        <w:t>S</w:t>
      </w:r>
      <w:bookmarkEnd w:id="10"/>
      <w:r w:rsidRPr="006558AD">
        <w:rPr>
          <w:rFonts w:ascii="Times New Roman" w:hAnsi="Times New Roman" w:cs="Times New Roman"/>
        </w:rPr>
        <w:t xml:space="preserve">o far, both the </w:t>
      </w:r>
      <w:r>
        <w:rPr>
          <w:rFonts w:ascii="Times New Roman" w:hAnsi="Times New Roman" w:cs="Times New Roman"/>
        </w:rPr>
        <w:t>tokenisation</w:t>
      </w:r>
      <w:r w:rsidRPr="006558AD">
        <w:rPr>
          <w:rFonts w:ascii="Times New Roman" w:hAnsi="Times New Roman" w:cs="Times New Roman"/>
        </w:rPr>
        <w:t xml:space="preserve"> methods we have examined require the corpus to be split at a word level and be preprocessed at an individual word level, for which the assumption is the language of the corpus contains spaces as delimiters. However, there are some languages, like Chinese or Japanese, in which space delimitation is not available. Thus, a language</w:t>
      </w:r>
      <w:r>
        <w:rPr>
          <w:rFonts w:ascii="Times New Roman" w:hAnsi="Times New Roman" w:cs="Times New Roman"/>
        </w:rPr>
        <w:t>-</w:t>
      </w:r>
      <w:r w:rsidRPr="006558AD">
        <w:rPr>
          <w:rFonts w:ascii="Times New Roman" w:hAnsi="Times New Roman" w:cs="Times New Roman"/>
        </w:rPr>
        <w:t xml:space="preserve">agnostic/space-agnostic approach is required. Here, the SentencePiece </w:t>
      </w:r>
      <w:r>
        <w:rPr>
          <w:rFonts w:ascii="Times New Roman" w:hAnsi="Times New Roman" w:cs="Times New Roman"/>
        </w:rPr>
        <w:t>tokeniser</w:t>
      </w:r>
      <w:r w:rsidRPr="006558AD">
        <w:rPr>
          <w:rFonts w:ascii="Times New Roman" w:hAnsi="Times New Roman" w:cs="Times New Roman"/>
        </w:rPr>
        <w:t xml:space="preserve"> comes into play. SentencePiece incorporates a number of techniques to improve upon the existing tokeni</w:t>
      </w:r>
      <w:r>
        <w:rPr>
          <w:rFonts w:ascii="Times New Roman" w:hAnsi="Times New Roman" w:cs="Times New Roman"/>
        </w:rPr>
        <w:t>s</w:t>
      </w:r>
      <w:r w:rsidRPr="006558AD">
        <w:rPr>
          <w:rFonts w:ascii="Times New Roman" w:hAnsi="Times New Roman" w:cs="Times New Roman"/>
        </w:rPr>
        <w:t>ation setup. SentencePiece employs Unicode Normalization to work with raw texts. It employs heap sort to keep track of the vocabulary size. But most importantly, unlike BPE and WordPiece, which employ a pre-tokeni</w:t>
      </w:r>
      <w:r>
        <w:rPr>
          <w:rFonts w:ascii="Times New Roman" w:hAnsi="Times New Roman" w:cs="Times New Roman"/>
        </w:rPr>
        <w:t>s</w:t>
      </w:r>
      <w:r w:rsidRPr="006558AD">
        <w:rPr>
          <w:rFonts w:ascii="Times New Roman" w:hAnsi="Times New Roman" w:cs="Times New Roman"/>
        </w:rPr>
        <w:t>ation step (Step 2, Algorithm 1), SentencePiece is capable of working with raw texts.</w:t>
      </w:r>
    </w:p>
    <w:p w:rsidR="00977949" w:rsidRDefault="00977949" w:rsidP="00977949">
      <w:pPr>
        <w:shd w:val="clear" w:color="auto" w:fill="FFFFFF"/>
        <w:jc w:val="both"/>
        <w:rPr>
          <w:rFonts w:ascii="Times New Roman" w:hAnsi="Times New Roman" w:cs="Times New Roman"/>
          <w:b/>
          <w:b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2.5</w:t>
      </w:r>
      <w:r>
        <w:rPr>
          <w:rFonts w:ascii="Times New Roman" w:hAnsi="Times New Roman" w:cs="Times New Roman"/>
          <w:b/>
          <w:bCs/>
        </w:rPr>
        <w:t xml:space="preserve"> </w:t>
      </w:r>
      <w:r w:rsidRPr="006558AD">
        <w:rPr>
          <w:rFonts w:ascii="Times New Roman" w:hAnsi="Times New Roman" w:cs="Times New Roman"/>
          <w:b/>
          <w:bCs/>
        </w:rPr>
        <w:t>Syntactics</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lastRenderedPageBreak/>
        <w:t xml:space="preserve">As per the Oxford Dictionary, the term ‘syntax’ refers to the rules/grammar that state how words are placed and used in a language to form sentences. The syntax is based on the grouping of words in a natural order. An English sentence is composed of a group of words that form the Noun Phrases </w:t>
      </w:r>
      <w:r w:rsidRPr="006558AD">
        <w:rPr>
          <w:rFonts w:ascii="Times New Roman" w:hAnsi="Times New Roman" w:cs="Times New Roman"/>
          <w:lang w:val="nb-NO"/>
        </w:rPr>
        <w:t xml:space="preserve">(NP) </w:t>
      </w:r>
      <w:r w:rsidRPr="006558AD">
        <w:rPr>
          <w:rFonts w:ascii="Times New Roman" w:hAnsi="Times New Roman" w:cs="Times New Roman"/>
        </w:rPr>
        <w:t xml:space="preserve">and the Verb Phrases </w:t>
      </w:r>
      <w:r w:rsidRPr="006558AD">
        <w:rPr>
          <w:rFonts w:ascii="Times New Roman" w:hAnsi="Times New Roman" w:cs="Times New Roman"/>
          <w:lang w:val="nb-NO"/>
        </w:rPr>
        <w:t xml:space="preserve">(VP). </w:t>
      </w:r>
      <w:r w:rsidRPr="006558AD">
        <w:rPr>
          <w:rFonts w:ascii="Times New Roman" w:hAnsi="Times New Roman" w:cs="Times New Roman"/>
        </w:rPr>
        <w:t>For instance, in the sentence ‘</w:t>
      </w:r>
      <w:r w:rsidRPr="006558AD">
        <w:rPr>
          <w:rFonts w:ascii="Times New Roman" w:hAnsi="Times New Roman" w:cs="Times New Roman"/>
          <w:i/>
          <w:iCs/>
        </w:rPr>
        <w:t xml:space="preserve">The old house in the </w:t>
      </w:r>
      <w:r>
        <w:rPr>
          <w:rFonts w:ascii="Times New Roman" w:hAnsi="Times New Roman" w:cs="Times New Roman"/>
          <w:i/>
          <w:iCs/>
        </w:rPr>
        <w:t xml:space="preserve">neighbourhood is being demolished’, </w:t>
      </w:r>
      <w:r w:rsidRPr="004D405E">
        <w:rPr>
          <w:rFonts w:ascii="Times New Roman" w:hAnsi="Times New Roman" w:cs="Times New Roman"/>
        </w:rPr>
        <w:t xml:space="preserve">the noun phrases </w:t>
      </w:r>
      <w:r>
        <w:rPr>
          <w:rFonts w:ascii="Times New Roman" w:hAnsi="Times New Roman" w:cs="Times New Roman"/>
          <w:i/>
          <w:iCs/>
        </w:rPr>
        <w:t>‘the old house’</w:t>
      </w:r>
      <w:r w:rsidRPr="004D405E">
        <w:rPr>
          <w:rFonts w:ascii="Times New Roman" w:hAnsi="Times New Roman" w:cs="Times New Roman"/>
        </w:rPr>
        <w:t xml:space="preserve"> and </w:t>
      </w:r>
      <w:r>
        <w:rPr>
          <w:rFonts w:ascii="Times New Roman" w:hAnsi="Times New Roman" w:cs="Times New Roman"/>
          <w:i/>
          <w:iCs/>
        </w:rPr>
        <w:t>‘neighbourhood’</w:t>
      </w:r>
      <w:r w:rsidRPr="004D405E">
        <w:rPr>
          <w:rFonts w:ascii="Times New Roman" w:hAnsi="Times New Roman" w:cs="Times New Roman"/>
        </w:rPr>
        <w:t xml:space="preserve"> can be combined as a single noun phrase</w:t>
      </w:r>
      <w:r>
        <w:rPr>
          <w:rFonts w:ascii="Times New Roman" w:hAnsi="Times New Roman" w:cs="Times New Roman"/>
          <w:i/>
          <w:iCs/>
        </w:rPr>
        <w:t xml:space="preserve"> ‘The old house in the neighbourhood</w:t>
      </w:r>
      <w:r w:rsidRPr="006558AD">
        <w:rPr>
          <w:rFonts w:ascii="Times New Roman" w:hAnsi="Times New Roman" w:cs="Times New Roman"/>
        </w:rPr>
        <w:t>’</w:t>
      </w:r>
      <w:r>
        <w:rPr>
          <w:rFonts w:ascii="Times New Roman" w:hAnsi="Times New Roman" w:cs="Times New Roman"/>
        </w:rPr>
        <w:t>.</w:t>
      </w:r>
      <w:r w:rsidRPr="006558AD">
        <w:rPr>
          <w:rFonts w:ascii="Times New Roman" w:hAnsi="Times New Roman" w:cs="Times New Roman"/>
        </w:rPr>
        <w:t xml:space="preserve"> Meanwhile, the phrase ‘</w:t>
      </w:r>
      <w:r w:rsidRPr="006558AD">
        <w:rPr>
          <w:rFonts w:ascii="Times New Roman" w:hAnsi="Times New Roman" w:cs="Times New Roman"/>
          <w:i/>
          <w:iCs/>
        </w:rPr>
        <w:t>is being demolished</w:t>
      </w:r>
      <w:r w:rsidRPr="006558AD">
        <w:rPr>
          <w:rFonts w:ascii="Times New Roman" w:hAnsi="Times New Roman" w:cs="Times New Roman"/>
        </w:rPr>
        <w:t xml:space="preserve">’ is the verb phrase. The whole sentence can syntactically be represented as </w:t>
      </w:r>
      <w:r w:rsidRPr="006558AD">
        <w:rPr>
          <w:rFonts w:ascii="Times New Roman" w:hAnsi="Times New Roman" w:cs="Times New Roman"/>
          <w:i/>
          <w:iCs/>
          <w:lang w:val="nb-NO"/>
        </w:rPr>
        <w:t xml:space="preserve">S </w:t>
      </w:r>
      <w:r w:rsidRPr="006558AD">
        <w:rPr>
          <w:rFonts w:ascii="Times New Roman" w:hAnsi="Times New Roman" w:cs="Times New Roman"/>
          <w:lang w:val="nb-NO"/>
        </w:rPr>
        <w:t xml:space="preserve">→ </w:t>
      </w:r>
      <w:r w:rsidRPr="006558AD">
        <w:rPr>
          <w:rFonts w:ascii="Times New Roman" w:hAnsi="Times New Roman" w:cs="Times New Roman"/>
          <w:i/>
          <w:iCs/>
          <w:lang w:val="nb-NO"/>
        </w:rPr>
        <w:t>N</w:t>
      </w:r>
      <w:r>
        <w:rPr>
          <w:rFonts w:ascii="Times New Roman" w:hAnsi="Times New Roman" w:cs="Times New Roman"/>
          <w:i/>
          <w:iCs/>
          <w:lang w:val="nb-NO"/>
        </w:rPr>
        <w:t xml:space="preserve"> </w:t>
      </w:r>
      <w:r w:rsidRPr="006558AD">
        <w:rPr>
          <w:rFonts w:ascii="Times New Roman" w:hAnsi="Times New Roman" w:cs="Times New Roman"/>
          <w:i/>
          <w:iCs/>
          <w:lang w:val="nb-NO"/>
        </w:rPr>
        <w:t xml:space="preserve">P </w:t>
      </w:r>
      <w:r w:rsidRPr="006558AD">
        <w:rPr>
          <w:rFonts w:ascii="Times New Roman" w:hAnsi="Times New Roman" w:cs="Times New Roman"/>
        </w:rPr>
        <w:t xml:space="preserve">+ </w:t>
      </w:r>
      <w:r w:rsidRPr="006558AD">
        <w:rPr>
          <w:rFonts w:ascii="Times New Roman" w:hAnsi="Times New Roman" w:cs="Times New Roman"/>
          <w:i/>
          <w:iCs/>
          <w:lang w:val="da-DK"/>
        </w:rPr>
        <w:t xml:space="preserve">V </w:t>
      </w:r>
      <w:r w:rsidRPr="006558AD">
        <w:rPr>
          <w:rFonts w:ascii="Times New Roman" w:hAnsi="Times New Roman" w:cs="Times New Roman"/>
          <w:i/>
          <w:iCs/>
        </w:rPr>
        <w:t>P</w:t>
      </w:r>
      <w:r>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with </w:t>
      </w:r>
      <w:r w:rsidRPr="006558AD">
        <w:rPr>
          <w:rFonts w:ascii="Times New Roman" w:hAnsi="Times New Roman" w:cs="Times New Roman"/>
          <w:lang w:val="nb-NO"/>
        </w:rPr>
        <w:t>N</w:t>
      </w:r>
      <w:r>
        <w:rPr>
          <w:rFonts w:ascii="Times New Roman" w:hAnsi="Times New Roman" w:cs="Times New Roman"/>
          <w:lang w:val="nb-NO"/>
        </w:rPr>
        <w:t xml:space="preserve"> </w:t>
      </w:r>
      <w:r w:rsidRPr="006558AD">
        <w:rPr>
          <w:rFonts w:ascii="Times New Roman" w:hAnsi="Times New Roman" w:cs="Times New Roman"/>
          <w:lang w:val="nb-NO"/>
        </w:rPr>
        <w:t xml:space="preserve">P </w:t>
      </w:r>
      <w:r w:rsidRPr="006558AD">
        <w:rPr>
          <w:rFonts w:ascii="Times New Roman" w:hAnsi="Times New Roman" w:cs="Times New Roman"/>
        </w:rPr>
        <w:t xml:space="preserve">further composed of </w:t>
      </w:r>
      <w:r w:rsidRPr="006558AD">
        <w:rPr>
          <w:rFonts w:ascii="Times New Roman" w:hAnsi="Times New Roman" w:cs="Times New Roman"/>
          <w:i/>
          <w:iCs/>
          <w:lang w:val="nb-NO"/>
        </w:rPr>
        <w:t>N</w:t>
      </w:r>
      <w:r>
        <w:rPr>
          <w:rFonts w:ascii="Times New Roman" w:hAnsi="Times New Roman" w:cs="Times New Roman"/>
          <w:i/>
          <w:iCs/>
          <w:lang w:val="nb-NO"/>
        </w:rPr>
        <w:t xml:space="preserve"> </w:t>
      </w:r>
      <w:r w:rsidRPr="006558AD">
        <w:rPr>
          <w:rFonts w:ascii="Times New Roman" w:hAnsi="Times New Roman" w:cs="Times New Roman"/>
          <w:i/>
          <w:iCs/>
          <w:lang w:val="nb-NO"/>
        </w:rPr>
        <w:t xml:space="preserve">P </w:t>
      </w:r>
      <w:r w:rsidRPr="006558AD">
        <w:rPr>
          <w:rFonts w:ascii="Times New Roman" w:hAnsi="Times New Roman" w:cs="Times New Roman"/>
          <w:lang w:val="nb-NO"/>
        </w:rPr>
        <w:t xml:space="preserve">→ </w:t>
      </w:r>
      <w:r w:rsidRPr="006558AD">
        <w:rPr>
          <w:rFonts w:ascii="Times New Roman" w:hAnsi="Times New Roman" w:cs="Times New Roman"/>
          <w:i/>
          <w:iCs/>
          <w:lang w:val="nb-NO"/>
        </w:rPr>
        <w:t>N</w:t>
      </w:r>
      <w:r>
        <w:rPr>
          <w:rFonts w:ascii="Times New Roman" w:hAnsi="Times New Roman" w:cs="Times New Roman"/>
          <w:i/>
          <w:iCs/>
          <w:lang w:val="nb-NO"/>
        </w:rPr>
        <w:t xml:space="preserve"> </w:t>
      </w:r>
      <w:r w:rsidRPr="006558AD">
        <w:rPr>
          <w:rFonts w:ascii="Times New Roman" w:hAnsi="Times New Roman" w:cs="Times New Roman"/>
          <w:i/>
          <w:iCs/>
          <w:lang w:val="nb-NO"/>
        </w:rPr>
        <w:t xml:space="preserve">P </w:t>
      </w:r>
      <w:r w:rsidRPr="006558AD">
        <w:rPr>
          <w:rFonts w:ascii="Times New Roman" w:hAnsi="Times New Roman" w:cs="Times New Roman"/>
        </w:rPr>
        <w:t xml:space="preserve">+ </w:t>
      </w:r>
      <w:r w:rsidRPr="006558AD">
        <w:rPr>
          <w:rFonts w:ascii="Times New Roman" w:hAnsi="Times New Roman" w:cs="Times New Roman"/>
          <w:i/>
          <w:iCs/>
          <w:lang w:val="nb-NO"/>
        </w:rPr>
        <w:t>N</w:t>
      </w:r>
      <w:r>
        <w:rPr>
          <w:rFonts w:ascii="Times New Roman" w:hAnsi="Times New Roman" w:cs="Times New Roman"/>
          <w:i/>
          <w:iCs/>
          <w:lang w:val="nb-NO"/>
        </w:rPr>
        <w:t xml:space="preserve"> </w:t>
      </w:r>
      <w:r w:rsidRPr="006558AD">
        <w:rPr>
          <w:rFonts w:ascii="Times New Roman" w:hAnsi="Times New Roman" w:cs="Times New Roman"/>
          <w:i/>
          <w:iCs/>
          <w:lang w:val="nb-NO"/>
        </w:rPr>
        <w:t>P</w:t>
      </w:r>
      <w:r w:rsidRPr="006558AD">
        <w:rPr>
          <w:rFonts w:ascii="Times New Roman" w:hAnsi="Times New Roman" w:cs="Times New Roman"/>
          <w:lang w:val="nb-NO"/>
        </w:rPr>
        <w:t xml:space="preserve">. </w:t>
      </w:r>
      <w:r w:rsidRPr="006558AD">
        <w:rPr>
          <w:rFonts w:ascii="Times New Roman" w:hAnsi="Times New Roman" w:cs="Times New Roman"/>
        </w:rPr>
        <w:t xml:space="preserve">This process of mapping words and groups of words (phrases) into their grammatical units is called </w:t>
      </w:r>
      <w:r w:rsidRPr="006558AD">
        <w:rPr>
          <w:rFonts w:ascii="Times New Roman" w:hAnsi="Times New Roman" w:cs="Times New Roman"/>
          <w:i/>
          <w:iCs/>
        </w:rPr>
        <w:t>syntax parsing</w:t>
      </w:r>
      <w:r w:rsidRPr="006558AD">
        <w:rPr>
          <w:rFonts w:ascii="Times New Roman" w:hAnsi="Times New Roman" w:cs="Times New Roman"/>
        </w:rPr>
        <w:t>. While linear representation in terms of rules is a way to decompose the sentence, it can also be represented in the form of a hierarchy or a tree, with the words forming the leave nodes, the grammatical constituents forming the intermediate nodes, and the sentence forming the root node. In this section, we provide an overview of three ways in which the syntax tree can be parsed. The parse trees act as an abstraction of the sentence.</w:t>
      </w:r>
    </w:p>
    <w:p w:rsidR="00977949"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p>
    <w:p w:rsidR="00977949" w:rsidRPr="00FA260A" w:rsidRDefault="00977949" w:rsidP="00977949">
      <w:pPr>
        <w:shd w:val="clear" w:color="auto" w:fill="FFFFFF"/>
        <w:jc w:val="center"/>
        <w:rPr>
          <w:rFonts w:ascii="Times New Roman" w:hAnsi="Times New Roman" w:cs="Times New Roman"/>
          <w:b/>
          <w:bCs/>
        </w:rPr>
      </w:pPr>
      <w:r w:rsidRPr="001F6123">
        <w:rPr>
          <w:rFonts w:ascii="Times New Roman" w:hAnsi="Times New Roman" w:cs="Times New Roman"/>
          <w:b/>
          <w:bCs/>
          <w:highlight w:val="yellow"/>
        </w:rPr>
        <w:t>[Insert Figure]</w:t>
      </w:r>
    </w:p>
    <w:p w:rsidR="00977949" w:rsidRPr="006558AD" w:rsidRDefault="00977949" w:rsidP="00977949">
      <w:pPr>
        <w:shd w:val="clear" w:color="auto" w:fill="FFFFFF"/>
        <w:jc w:val="center"/>
        <w:rPr>
          <w:rFonts w:ascii="Times New Roman" w:hAnsi="Times New Roman" w:cs="Times New Roman"/>
        </w:rPr>
      </w:pPr>
      <w:r w:rsidRPr="00BD5F05">
        <w:rPr>
          <w:rFonts w:ascii="Times New Roman" w:hAnsi="Times New Roman" w:cs="Times New Roman"/>
          <w:highlight w:val="yellow"/>
        </w:rPr>
        <w:t>Figure 2.4: Constituent Parsing for the Sentence, ‘</w:t>
      </w:r>
      <w:r w:rsidRPr="00BD5F05">
        <w:rPr>
          <w:rFonts w:ascii="Times New Roman" w:hAnsi="Times New Roman" w:cs="Times New Roman"/>
          <w:i/>
          <w:iCs/>
          <w:highlight w:val="yellow"/>
        </w:rPr>
        <w:t>The mouse ate the cheese that was kept in the drawer</w:t>
      </w:r>
      <w:r w:rsidRPr="00BD5F05">
        <w:rPr>
          <w:rFonts w:ascii="Times New Roman" w:hAnsi="Times New Roman" w:cs="Times New Roman"/>
          <w:highlight w:val="yellow"/>
        </w:rPr>
        <w:t>’.</w:t>
      </w:r>
    </w:p>
    <w:p w:rsidR="00977949" w:rsidRDefault="00977949" w:rsidP="00977949">
      <w:pPr>
        <w:shd w:val="clear" w:color="auto" w:fill="FFFFFF"/>
        <w:jc w:val="both"/>
        <w:rPr>
          <w:rFonts w:ascii="Times New Roman" w:hAnsi="Times New Roman" w:cs="Times New Roman"/>
          <w:b/>
          <w:bCs/>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Dependency Parsing</w:t>
      </w:r>
      <w:r>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 xml:space="preserve">While performing </w:t>
      </w:r>
      <w:r w:rsidRPr="006558AD">
        <w:rPr>
          <w:rFonts w:ascii="Times New Roman" w:hAnsi="Times New Roman" w:cs="Times New Roman"/>
          <w:lang w:val="nn-NO"/>
        </w:rPr>
        <w:t xml:space="preserve">POS </w:t>
      </w:r>
      <w:r w:rsidRPr="006558AD">
        <w:rPr>
          <w:rFonts w:ascii="Times New Roman" w:hAnsi="Times New Roman" w:cs="Times New Roman"/>
        </w:rPr>
        <w:t>tagging and constituency parsing, we implicitly looked at the relation among the words to assign adequate tags and phrases. Still, the information was insuf</w:t>
      </w:r>
      <w:r>
        <w:rPr>
          <w:rFonts w:ascii="Times New Roman" w:hAnsi="Times New Roman" w:cs="Times New Roman"/>
        </w:rPr>
        <w:t>fi</w:t>
      </w:r>
      <w:r w:rsidRPr="006558AD">
        <w:rPr>
          <w:rFonts w:ascii="Times New Roman" w:hAnsi="Times New Roman" w:cs="Times New Roman"/>
        </w:rPr>
        <w:t xml:space="preserve">cient to answer questions such as </w:t>
      </w:r>
      <w:r w:rsidRPr="006558AD">
        <w:rPr>
          <w:rFonts w:ascii="Times New Roman" w:hAnsi="Times New Roman" w:cs="Times New Roman"/>
          <w:i/>
          <w:iCs/>
        </w:rPr>
        <w:t>What did the mouse eat</w:t>
      </w:r>
      <w:r w:rsidRPr="006558AD">
        <w:rPr>
          <w:rFonts w:ascii="Times New Roman" w:hAnsi="Times New Roman" w:cs="Times New Roman"/>
        </w:rPr>
        <w:t xml:space="preserve">? or </w:t>
      </w:r>
      <w:r w:rsidRPr="006558AD">
        <w:rPr>
          <w:rFonts w:ascii="Times New Roman" w:hAnsi="Times New Roman" w:cs="Times New Roman"/>
          <w:i/>
          <w:iCs/>
        </w:rPr>
        <w:t>Where was the cheese kept</w:t>
      </w:r>
      <w:r w:rsidRPr="006558AD">
        <w:rPr>
          <w:rFonts w:ascii="Times New Roman" w:hAnsi="Times New Roman" w:cs="Times New Roman"/>
        </w:rPr>
        <w:t xml:space="preserve">? In such cases, we need to mark the relation between </w:t>
      </w:r>
      <w:r w:rsidRPr="006558AD">
        <w:rPr>
          <w:rFonts w:ascii="Times New Roman" w:hAnsi="Times New Roman" w:cs="Times New Roman"/>
          <w:i/>
          <w:iCs/>
        </w:rPr>
        <w:t>mouseate–cheese-drawer</w:t>
      </w:r>
      <w:r>
        <w:rPr>
          <w:rFonts w:ascii="Times New Roman" w:hAnsi="Times New Roman" w:cs="Times New Roman"/>
          <w:i/>
          <w:iCs/>
        </w:rPr>
        <w:t xml:space="preserve"> </w:t>
      </w:r>
      <w:r w:rsidRPr="006558AD">
        <w:rPr>
          <w:rFonts w:ascii="Times New Roman" w:hAnsi="Times New Roman" w:cs="Times New Roman"/>
        </w:rPr>
        <w:t xml:space="preserve">explicitly. Being able to state the subjects and objects in a sentence, along with the relationship among them, is known as dependency parsing. The dependency grammar describes the structure of a sentence in terms of the </w:t>
      </w:r>
      <w:r w:rsidRPr="001F6123">
        <w:rPr>
          <w:rFonts w:ascii="Times New Roman" w:hAnsi="Times New Roman" w:cs="Times New Roman"/>
        </w:rPr>
        <w:t>words and the grammatical</w:t>
      </w:r>
      <w:bookmarkStart w:id="11" w:name="bookmark22"/>
      <w:r>
        <w:rPr>
          <w:rFonts w:ascii="Times New Roman" w:hAnsi="Times New Roman" w:cs="Times New Roman"/>
        </w:rPr>
        <w:t xml:space="preserve"> </w:t>
      </w:r>
      <w:r w:rsidRPr="006558AD">
        <w:rPr>
          <w:rFonts w:ascii="Times New Roman" w:hAnsi="Times New Roman" w:cs="Times New Roman"/>
        </w:rPr>
        <w:t>r</w:t>
      </w:r>
      <w:bookmarkEnd w:id="11"/>
      <w:r w:rsidRPr="006558AD">
        <w:rPr>
          <w:rFonts w:ascii="Times New Roman" w:hAnsi="Times New Roman" w:cs="Times New Roman"/>
        </w:rPr>
        <w:t xml:space="preserve">elationship that holds between words. The dependency relations thus act as a proxy to the semantic relations in text. These binary relations consist of a </w:t>
      </w:r>
      <w:r w:rsidRPr="006558AD">
        <w:rPr>
          <w:rFonts w:ascii="Times New Roman" w:hAnsi="Times New Roman" w:cs="Times New Roman"/>
          <w:i/>
          <w:iCs/>
        </w:rPr>
        <w:t xml:space="preserve">head </w:t>
      </w:r>
      <w:r w:rsidRPr="006558AD">
        <w:rPr>
          <w:rFonts w:ascii="Times New Roman" w:hAnsi="Times New Roman" w:cs="Times New Roman"/>
        </w:rPr>
        <w:t xml:space="preserve">and a </w:t>
      </w:r>
      <w:r w:rsidRPr="006558AD">
        <w:rPr>
          <w:rFonts w:ascii="Times New Roman" w:hAnsi="Times New Roman" w:cs="Times New Roman"/>
          <w:i/>
          <w:iCs/>
        </w:rPr>
        <w:t>dependent</w:t>
      </w:r>
      <w:r w:rsidRPr="006558AD">
        <w:rPr>
          <w:rFonts w:ascii="Times New Roman" w:hAnsi="Times New Roman" w:cs="Times New Roman"/>
        </w:rPr>
        <w:t>. The head is the central word in a constituent (e.g., noun in a noun phrase, verb in a verb phrase). All other words are dependent on the head. In a dependency parse tree, the heads are linked to words that are immediately dependent on them. The main verb of the sentence is the root node from which one can follow a unique directed path to each word in the sentence. Such a parse tree is f</w:t>
      </w:r>
      <w:r>
        <w:rPr>
          <w:rFonts w:ascii="Times New Roman" w:hAnsi="Times New Roman" w:cs="Times New Roman"/>
        </w:rPr>
        <w:t>l</w:t>
      </w:r>
      <w:r w:rsidRPr="006558AD">
        <w:rPr>
          <w:rFonts w:ascii="Times New Roman" w:hAnsi="Times New Roman" w:cs="Times New Roman"/>
        </w:rPr>
        <w:t>exible with word order and is helpful in parsing morphologically rich languages as well. Figure 2.5 shows the parse tree for an example sentence ‘</w:t>
      </w:r>
      <w:r w:rsidRPr="006558AD">
        <w:rPr>
          <w:rFonts w:ascii="Times New Roman" w:hAnsi="Times New Roman" w:cs="Times New Roman"/>
          <w:i/>
          <w:iCs/>
        </w:rPr>
        <w:t>The mouse ate the cheese that was kept in the drawer</w:t>
      </w:r>
      <w:r w:rsidRPr="006558AD">
        <w:rPr>
          <w:rFonts w:ascii="Times New Roman" w:hAnsi="Times New Roman" w:cs="Times New Roman"/>
        </w:rPr>
        <w:t>’</w:t>
      </w:r>
      <w:r>
        <w:rPr>
          <w:rFonts w:ascii="Times New Roman" w:hAnsi="Times New Roman" w:cs="Times New Roman"/>
        </w:rPr>
        <w:t>.</w:t>
      </w:r>
      <w:r w:rsidRPr="006558AD">
        <w:rPr>
          <w:rFonts w:ascii="Times New Roman" w:hAnsi="Times New Roman" w:cs="Times New Roman"/>
        </w:rPr>
        <w:t xml:space="preserve"> The actual parsing is reali</w:t>
      </w:r>
      <w:r>
        <w:rPr>
          <w:rFonts w:ascii="Times New Roman" w:hAnsi="Times New Roman" w:cs="Times New Roman"/>
        </w:rPr>
        <w:t>s</w:t>
      </w:r>
      <w:r w:rsidRPr="006558AD">
        <w:rPr>
          <w:rFonts w:ascii="Times New Roman" w:hAnsi="Times New Roman" w:cs="Times New Roman"/>
        </w:rPr>
        <w:t xml:space="preserve">ed through </w:t>
      </w:r>
      <w:r w:rsidRPr="006558AD">
        <w:rPr>
          <w:rFonts w:ascii="Times New Roman" w:hAnsi="Times New Roman" w:cs="Times New Roman"/>
          <w:i/>
          <w:iCs/>
        </w:rPr>
        <w:t xml:space="preserve">transition-based state spaces </w:t>
      </w:r>
      <w:r w:rsidRPr="006558AD">
        <w:rPr>
          <w:rFonts w:ascii="Times New Roman" w:hAnsi="Times New Roman" w:cs="Times New Roman"/>
        </w:rPr>
        <w:t>that use stacks to create dependency structures and graph-based methods that use maximum spanning trees.</w:t>
      </w:r>
    </w:p>
    <w:p w:rsidR="00977949"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center"/>
        <w:rPr>
          <w:rFonts w:ascii="Times New Roman" w:hAnsi="Times New Roman" w:cs="Times New Roman"/>
          <w:b/>
          <w:bCs/>
        </w:rPr>
      </w:pPr>
      <w:r w:rsidRPr="006B0F7F">
        <w:rPr>
          <w:rFonts w:ascii="Times New Roman" w:hAnsi="Times New Roman" w:cs="Times New Roman"/>
          <w:b/>
          <w:bCs/>
          <w:highlight w:val="yellow"/>
        </w:rPr>
        <w:t>[Insert Figure]</w:t>
      </w:r>
    </w:p>
    <w:p w:rsidR="00977949" w:rsidRPr="001F6123" w:rsidRDefault="00977949" w:rsidP="00977949">
      <w:pPr>
        <w:shd w:val="clear" w:color="auto" w:fill="FFFFFF"/>
        <w:jc w:val="center"/>
        <w:rPr>
          <w:rFonts w:ascii="Times New Roman" w:hAnsi="Times New Roman" w:cs="Times New Roman"/>
        </w:rPr>
      </w:pPr>
      <w:r w:rsidRPr="00BD5F05">
        <w:rPr>
          <w:rFonts w:ascii="Times New Roman" w:hAnsi="Times New Roman" w:cs="Times New Roman"/>
          <w:b/>
          <w:bCs/>
          <w:highlight w:val="yellow"/>
        </w:rPr>
        <w:lastRenderedPageBreak/>
        <w:t xml:space="preserve">Figure 2.5: </w:t>
      </w:r>
      <w:r w:rsidRPr="00BD5F05">
        <w:rPr>
          <w:rFonts w:ascii="Times New Roman" w:hAnsi="Times New Roman" w:cs="Times New Roman"/>
          <w:highlight w:val="yellow"/>
        </w:rPr>
        <w:t>The dependency parse tree for the sentence, ‘</w:t>
      </w:r>
      <w:r w:rsidRPr="00BD5F05">
        <w:rPr>
          <w:rFonts w:ascii="Times New Roman" w:hAnsi="Times New Roman" w:cs="Times New Roman"/>
          <w:i/>
          <w:iCs/>
          <w:highlight w:val="yellow"/>
        </w:rPr>
        <w:t>The mouse ate the cheese that was kept in the drawer</w:t>
      </w:r>
      <w:r w:rsidRPr="00BD5F05">
        <w:rPr>
          <w:rFonts w:ascii="Times New Roman" w:hAnsi="Times New Roman" w:cs="Times New Roman"/>
          <w:highlight w:val="yellow"/>
        </w:rPr>
        <w:t>.’</w:t>
      </w:r>
      <w:r w:rsidRPr="00BD5F05">
        <w:rPr>
          <w:rFonts w:ascii="LMSans10-Regular-Identity-H" w:hAnsi="LMSans10-Regular-Identity-H"/>
          <w:color w:val="000000"/>
          <w:highlight w:val="yellow"/>
        </w:rPr>
        <w:t xml:space="preserve"> </w:t>
      </w:r>
      <w:r w:rsidRPr="00BD5F05">
        <w:rPr>
          <w:rFonts w:ascii="Times New Roman" w:hAnsi="Times New Roman" w:cs="Times New Roman"/>
          <w:highlight w:val="yellow"/>
        </w:rPr>
        <w:t>The labels on the arcs are according to Universal Dependency nomenclature for grammatical relations.</w:t>
      </w:r>
    </w:p>
    <w:p w:rsidR="00977949" w:rsidRDefault="00977949" w:rsidP="00977949">
      <w:pPr>
        <w:shd w:val="clear" w:color="auto" w:fill="FFFFFF"/>
        <w:jc w:val="both"/>
        <w:rPr>
          <w:rFonts w:ascii="Times New Roman" w:hAnsi="Times New Roman" w:cs="Times New Roman"/>
          <w:b/>
          <w:b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2.6</w:t>
      </w:r>
      <w:r>
        <w:rPr>
          <w:rFonts w:ascii="Times New Roman" w:hAnsi="Times New Roman" w:cs="Times New Roman"/>
          <w:b/>
          <w:bCs/>
        </w:rPr>
        <w:t xml:space="preserve"> </w:t>
      </w:r>
      <w:r w:rsidRPr="006558AD">
        <w:rPr>
          <w:rFonts w:ascii="Times New Roman" w:hAnsi="Times New Roman" w:cs="Times New Roman"/>
          <w:b/>
          <w:bCs/>
        </w:rPr>
        <w:t>Semantics</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In the last section, we saw how grammatical abstractions can help answer simple questions within a sentence. </w:t>
      </w:r>
      <w:r w:rsidRPr="004D405E">
        <w:rPr>
          <w:rFonts w:ascii="Times New Roman" w:hAnsi="Times New Roman" w:cs="Times New Roman"/>
          <w:highlight w:val="yellow"/>
        </w:rPr>
        <w:t xml:space="preserve">Instead of the question </w:t>
      </w:r>
      <w:r w:rsidRPr="004D405E">
        <w:rPr>
          <w:rFonts w:ascii="Times New Roman" w:hAnsi="Times New Roman" w:cs="Times New Roman"/>
          <w:i/>
          <w:iCs/>
          <w:highlight w:val="yellow"/>
        </w:rPr>
        <w:t>What did the mouse eat</w:t>
      </w:r>
      <w:r w:rsidRPr="004D405E">
        <w:rPr>
          <w:rFonts w:ascii="Times New Roman" w:hAnsi="Times New Roman" w:cs="Times New Roman"/>
          <w:highlight w:val="yellow"/>
        </w:rPr>
        <w:t xml:space="preserve">? if we were to ask </w:t>
      </w:r>
      <w:r w:rsidRPr="004D405E">
        <w:rPr>
          <w:rFonts w:ascii="Times New Roman" w:hAnsi="Times New Roman" w:cs="Times New Roman"/>
          <w:i/>
          <w:iCs/>
          <w:highlight w:val="yellow"/>
        </w:rPr>
        <w:t>Which furniture is being referred to</w:t>
      </w:r>
      <w:r w:rsidRPr="004D405E">
        <w:rPr>
          <w:rFonts w:ascii="Times New Roman" w:hAnsi="Times New Roman" w:cs="Times New Roman"/>
          <w:highlight w:val="yellow"/>
        </w:rPr>
        <w:t>? then the notion of ‘furniture’ and ‘drawer’ being concepts that are close to each other needs to be established.</w:t>
      </w:r>
      <w:r w:rsidRPr="006558AD">
        <w:rPr>
          <w:rFonts w:ascii="Times New Roman" w:hAnsi="Times New Roman" w:cs="Times New Roman"/>
        </w:rPr>
        <w:t xml:space="preserve"> This idea of establishing closeness of concepts that may linguistically or grammatically not appear close to each other is known as semantic similarity. </w:t>
      </w:r>
      <w:r w:rsidRPr="006558AD">
        <w:rPr>
          <w:rFonts w:ascii="Times New Roman" w:hAnsi="Times New Roman" w:cs="Times New Roman"/>
          <w:i/>
          <w:iCs/>
        </w:rPr>
        <w:t>Semantics</w:t>
      </w:r>
      <w:r w:rsidRPr="006558AD">
        <w:rPr>
          <w:rFonts w:ascii="Times New Roman" w:hAnsi="Times New Roman" w:cs="Times New Roman"/>
        </w:rPr>
        <w:t>, in turn, can be def</w:t>
      </w:r>
      <w:r>
        <w:rPr>
          <w:rFonts w:ascii="Times New Roman" w:hAnsi="Times New Roman" w:cs="Times New Roman"/>
        </w:rPr>
        <w:t>i</w:t>
      </w:r>
      <w:r w:rsidRPr="006558AD">
        <w:rPr>
          <w:rFonts w:ascii="Times New Roman" w:hAnsi="Times New Roman" w:cs="Times New Roman"/>
        </w:rPr>
        <w:t>ned as the underlying meaning associated with the entity under consideration. Semantics help access what is the relation that di</w:t>
      </w:r>
      <w:r>
        <w:rPr>
          <w:rFonts w:ascii="Times New Roman" w:hAnsi="Times New Roman" w:cs="Times New Roman"/>
        </w:rPr>
        <w:t>f</w:t>
      </w:r>
      <w:r w:rsidRPr="006558AD">
        <w:rPr>
          <w:rFonts w:ascii="Times New Roman" w:hAnsi="Times New Roman" w:cs="Times New Roman"/>
        </w:rPr>
        <w:t xml:space="preserve">ferent words have with each other when present together in a sentence. For example, when presented with a </w:t>
      </w:r>
      <w:r w:rsidRPr="006558AD">
        <w:rPr>
          <w:rFonts w:ascii="Times New Roman" w:hAnsi="Times New Roman" w:cs="Times New Roman"/>
          <w:i/>
          <w:iCs/>
        </w:rPr>
        <w:t>stimulus word</w:t>
      </w:r>
      <w:r w:rsidRPr="006558AD">
        <w:rPr>
          <w:rFonts w:ascii="Times New Roman" w:hAnsi="Times New Roman" w:cs="Times New Roman"/>
        </w:rPr>
        <w:t>, ‘</w:t>
      </w:r>
      <w:r w:rsidRPr="006558AD">
        <w:rPr>
          <w:rFonts w:ascii="Times New Roman" w:hAnsi="Times New Roman" w:cs="Times New Roman"/>
          <w:i/>
          <w:iCs/>
        </w:rPr>
        <w:t>bank</w:t>
      </w:r>
      <w:r w:rsidRPr="006558AD">
        <w:rPr>
          <w:rFonts w:ascii="Times New Roman" w:hAnsi="Times New Roman" w:cs="Times New Roman"/>
        </w:rPr>
        <w:t>’</w:t>
      </w:r>
      <w:r>
        <w:rPr>
          <w:rFonts w:ascii="Times New Roman" w:hAnsi="Times New Roman" w:cs="Times New Roman"/>
        </w:rPr>
        <w:t>,</w:t>
      </w:r>
      <w:r w:rsidRPr="006558AD">
        <w:rPr>
          <w:rFonts w:ascii="Times New Roman" w:hAnsi="Times New Roman" w:cs="Times New Roman"/>
        </w:rPr>
        <w:t xml:space="preserve"> we think of other </w:t>
      </w:r>
      <w:r w:rsidRPr="006558AD">
        <w:rPr>
          <w:rFonts w:ascii="Times New Roman" w:hAnsi="Times New Roman" w:cs="Times New Roman"/>
          <w:i/>
          <w:iCs/>
        </w:rPr>
        <w:t xml:space="preserve">response words </w:t>
      </w:r>
      <w:r w:rsidRPr="006558AD">
        <w:rPr>
          <w:rFonts w:ascii="Times New Roman" w:hAnsi="Times New Roman" w:cs="Times New Roman"/>
        </w:rPr>
        <w:t>like ‘</w:t>
      </w:r>
      <w:r w:rsidRPr="006558AD">
        <w:rPr>
          <w:rFonts w:ascii="Times New Roman" w:hAnsi="Times New Roman" w:cs="Times New Roman"/>
          <w:i/>
          <w:iCs/>
        </w:rPr>
        <w:t>money</w:t>
      </w:r>
      <w:r w:rsidRPr="006558AD">
        <w:rPr>
          <w:rFonts w:ascii="Times New Roman" w:hAnsi="Times New Roman" w:cs="Times New Roman"/>
        </w:rPr>
        <w:t>’</w:t>
      </w:r>
      <w:r>
        <w:rPr>
          <w:rFonts w:ascii="Times New Roman" w:hAnsi="Times New Roman" w:cs="Times New Roman"/>
        </w:rPr>
        <w:t>,</w:t>
      </w:r>
      <w:r w:rsidRPr="006558AD">
        <w:rPr>
          <w:rFonts w:ascii="Times New Roman" w:hAnsi="Times New Roman" w:cs="Times New Roman"/>
        </w:rPr>
        <w:t xml:space="preserve"> ‘</w:t>
      </w:r>
      <w:r w:rsidRPr="006558AD">
        <w:rPr>
          <w:rFonts w:ascii="Times New Roman" w:hAnsi="Times New Roman" w:cs="Times New Roman"/>
          <w:i/>
          <w:iCs/>
        </w:rPr>
        <w:t>river</w:t>
      </w:r>
      <w:r w:rsidRPr="006558AD">
        <w:rPr>
          <w:rFonts w:ascii="Times New Roman" w:hAnsi="Times New Roman" w:cs="Times New Roman"/>
        </w:rPr>
        <w:t>’</w:t>
      </w:r>
      <w:r>
        <w:rPr>
          <w:rFonts w:ascii="Times New Roman" w:hAnsi="Times New Roman" w:cs="Times New Roman"/>
        </w:rPr>
        <w:t>,</w:t>
      </w:r>
      <w:r w:rsidRPr="006558AD">
        <w:rPr>
          <w:rFonts w:ascii="Times New Roman" w:hAnsi="Times New Roman" w:cs="Times New Roman"/>
        </w:rPr>
        <w:t xml:space="preserve"> and ‘</w:t>
      </w:r>
      <w:r w:rsidRPr="006558AD">
        <w:rPr>
          <w:rFonts w:ascii="Times New Roman" w:hAnsi="Times New Roman" w:cs="Times New Roman"/>
          <w:i/>
          <w:iCs/>
        </w:rPr>
        <w:t>blood</w:t>
      </w:r>
      <w:r w:rsidRPr="006558AD">
        <w:rPr>
          <w:rFonts w:ascii="Times New Roman" w:hAnsi="Times New Roman" w:cs="Times New Roman"/>
        </w:rPr>
        <w:t xml:space="preserve">’ depending on the context in which the </w:t>
      </w:r>
      <w:r w:rsidRPr="006558AD">
        <w:rPr>
          <w:rFonts w:ascii="Times New Roman" w:hAnsi="Times New Roman" w:cs="Times New Roman"/>
          <w:i/>
          <w:iCs/>
        </w:rPr>
        <w:t xml:space="preserve">stimulus word </w:t>
      </w:r>
      <w:r w:rsidRPr="006558AD">
        <w:rPr>
          <w:rFonts w:ascii="Times New Roman" w:hAnsi="Times New Roman" w:cs="Times New Roman"/>
        </w:rPr>
        <w:t>is used. The way a language evolves plays a central role in explaining these relations. Here, word association can be def</w:t>
      </w:r>
      <w:r>
        <w:rPr>
          <w:rFonts w:ascii="Times New Roman" w:hAnsi="Times New Roman" w:cs="Times New Roman"/>
        </w:rPr>
        <w:t>i</w:t>
      </w:r>
      <w:r w:rsidRPr="006558AD">
        <w:rPr>
          <w:rFonts w:ascii="Times New Roman" w:hAnsi="Times New Roman" w:cs="Times New Roman"/>
        </w:rPr>
        <w:t>ned as a relationship between words in a language based on their meaning. Semantics is not just</w:t>
      </w:r>
      <w:r>
        <w:rPr>
          <w:rFonts w:ascii="Times New Roman" w:hAnsi="Times New Roman" w:cs="Times New Roman"/>
        </w:rPr>
        <w:t xml:space="preserve"> </w:t>
      </w:r>
      <w:r w:rsidRPr="006558AD">
        <w:rPr>
          <w:rFonts w:ascii="Times New Roman" w:hAnsi="Times New Roman" w:cs="Times New Roman"/>
        </w:rPr>
        <w:t xml:space="preserve">concerned with the meaning of words but also how to combine words into meaningful phrases and sentences. For example, the phrases </w:t>
      </w:r>
      <w:r w:rsidRPr="006558AD">
        <w:rPr>
          <w:rFonts w:ascii="Times New Roman" w:hAnsi="Times New Roman" w:cs="Times New Roman"/>
          <w:i/>
          <w:iCs/>
        </w:rPr>
        <w:t xml:space="preserve">‘not honest’ </w:t>
      </w:r>
      <w:r w:rsidRPr="006558AD">
        <w:rPr>
          <w:rFonts w:ascii="Times New Roman" w:hAnsi="Times New Roman" w:cs="Times New Roman"/>
        </w:rPr>
        <w:t>and the word ‘</w:t>
      </w:r>
      <w:r w:rsidRPr="004D405E">
        <w:rPr>
          <w:rFonts w:ascii="Times New Roman" w:hAnsi="Times New Roman" w:cs="Times New Roman"/>
          <w:i/>
          <w:iCs/>
        </w:rPr>
        <w:t>dishonest</w:t>
      </w:r>
      <w:r w:rsidRPr="00D326C4">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carry the same connotation/semantics even though the terms are lexically di</w:t>
      </w:r>
      <w:r>
        <w:rPr>
          <w:rFonts w:ascii="Times New Roman" w:hAnsi="Times New Roman" w:cs="Times New Roman"/>
        </w:rPr>
        <w:t>f</w:t>
      </w:r>
      <w:r w:rsidRPr="006558AD">
        <w:rPr>
          <w:rFonts w:ascii="Times New Roman" w:hAnsi="Times New Roman" w:cs="Times New Roman"/>
        </w:rPr>
        <w:t>ferent.</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Semantic parsing involves mapping the natural language input to a logical form that connects the language to real-world concepts. Unlike syntactic parsing methods, which focus solely on structure and grammar, semantic parsing methods try to extract the meaning and context of a sentence. A semantic parser consists of a formal knowledge representation technique and an inference mechanism. One of the ways to represent language formally is by translating a sentence to f</w:t>
      </w:r>
      <w:r>
        <w:rPr>
          <w:rFonts w:ascii="Times New Roman" w:hAnsi="Times New Roman" w:cs="Times New Roman"/>
        </w:rPr>
        <w:t>i</w:t>
      </w:r>
      <w:r w:rsidRPr="006558AD">
        <w:rPr>
          <w:rFonts w:ascii="Times New Roman" w:hAnsi="Times New Roman" w:cs="Times New Roman"/>
        </w:rPr>
        <w:t xml:space="preserve">rst-order logic, where the predicates are the words in the sentence. In order to represent the words as predicates, we need to be sure of the </w:t>
      </w:r>
      <w:r w:rsidRPr="006558AD">
        <w:rPr>
          <w:rFonts w:ascii="Times New Roman" w:hAnsi="Times New Roman" w:cs="Times New Roman"/>
          <w:i/>
          <w:iCs/>
        </w:rPr>
        <w:t xml:space="preserve">sense </w:t>
      </w:r>
      <w:r w:rsidRPr="006558AD">
        <w:rPr>
          <w:rFonts w:ascii="Times New Roman" w:hAnsi="Times New Roman" w:cs="Times New Roman"/>
        </w:rPr>
        <w:t>in which the word has been used in the sentence. Even if we can represent words and relationships as predicates, these do not make sense on their own. An external knowledge source is required to help us def</w:t>
      </w:r>
      <w:r>
        <w:rPr>
          <w:rFonts w:ascii="Times New Roman" w:hAnsi="Times New Roman" w:cs="Times New Roman"/>
        </w:rPr>
        <w:t>i</w:t>
      </w:r>
      <w:r w:rsidRPr="006558AD">
        <w:rPr>
          <w:rFonts w:ascii="Times New Roman" w:hAnsi="Times New Roman" w:cs="Times New Roman"/>
        </w:rPr>
        <w:t>ne rules that use these predicates and learn the semantic logic. In this section, we brief</w:t>
      </w:r>
      <w:r>
        <w:rPr>
          <w:rFonts w:ascii="Times New Roman" w:hAnsi="Times New Roman" w:cs="Times New Roman"/>
        </w:rPr>
        <w:t>l</w:t>
      </w:r>
      <w:r w:rsidRPr="006558AD">
        <w:rPr>
          <w:rFonts w:ascii="Times New Roman" w:hAnsi="Times New Roman" w:cs="Times New Roman"/>
        </w:rPr>
        <w:t>y describe three techniques for semantic parsing</w:t>
      </w:r>
      <w:r>
        <w:rPr>
          <w:rFonts w:ascii="Times New Roman" w:hAnsi="Times New Roman" w:cs="Times New Roman"/>
        </w:rPr>
        <w:t>—</w:t>
      </w:r>
      <w:r w:rsidRPr="006558AD">
        <w:rPr>
          <w:rFonts w:ascii="Times New Roman" w:hAnsi="Times New Roman" w:cs="Times New Roman"/>
        </w:rPr>
        <w:t>decomposition, ontology, and distributional statistics.</w:t>
      </w:r>
    </w:p>
    <w:p w:rsidR="00977949" w:rsidRDefault="00977949" w:rsidP="00977949">
      <w:pPr>
        <w:shd w:val="clear" w:color="auto" w:fill="FFFFFF"/>
        <w:jc w:val="both"/>
        <w:rPr>
          <w:rFonts w:ascii="Times New Roman" w:hAnsi="Times New Roman" w:cs="Times New Roman"/>
          <w:b/>
          <w:b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Decompositional Semantics</w:t>
      </w:r>
      <w:r>
        <w:rPr>
          <w:rFonts w:ascii="Times New Roman" w:hAnsi="Times New Roman" w:cs="Times New Roman"/>
          <w:b/>
          <w:bCs/>
        </w:rPr>
        <w:t xml:space="preserve">. </w:t>
      </w:r>
      <w:r w:rsidRPr="006558AD">
        <w:rPr>
          <w:rFonts w:ascii="Times New Roman" w:hAnsi="Times New Roman" w:cs="Times New Roman"/>
          <w:b/>
          <w:bCs/>
        </w:rPr>
        <w:t xml:space="preserve"> </w:t>
      </w:r>
      <w:r w:rsidRPr="006558AD">
        <w:rPr>
          <w:rFonts w:ascii="Times New Roman" w:hAnsi="Times New Roman" w:cs="Times New Roman"/>
        </w:rPr>
        <w:t>We can derive the meaning of a word by dividing it into various semantic components or qualities. For instance, in the sentence ‘</w:t>
      </w:r>
      <w:r w:rsidRPr="004D405E">
        <w:rPr>
          <w:rFonts w:ascii="Times New Roman" w:hAnsi="Times New Roman" w:cs="Times New Roman"/>
          <w:i/>
          <w:iCs/>
        </w:rPr>
        <w:t>The</w:t>
      </w:r>
      <w:r w:rsidRPr="006558AD">
        <w:rPr>
          <w:rFonts w:ascii="Times New Roman" w:hAnsi="Times New Roman" w:cs="Times New Roman"/>
          <w:i/>
          <w:iCs/>
        </w:rPr>
        <w:t xml:space="preserve"> mouse ate the cheese that was kept in the drawer’, </w:t>
      </w:r>
      <w:r w:rsidRPr="006558AD">
        <w:rPr>
          <w:rFonts w:ascii="Times New Roman" w:hAnsi="Times New Roman" w:cs="Times New Roman"/>
        </w:rPr>
        <w:t>the word ‘</w:t>
      </w:r>
      <w:r w:rsidRPr="006558AD">
        <w:rPr>
          <w:rFonts w:ascii="Times New Roman" w:hAnsi="Times New Roman" w:cs="Times New Roman"/>
          <w:i/>
          <w:iCs/>
        </w:rPr>
        <w:t xml:space="preserve">mouse’ </w:t>
      </w:r>
      <w:r w:rsidRPr="006558AD">
        <w:rPr>
          <w:rFonts w:ascii="Times New Roman" w:hAnsi="Times New Roman" w:cs="Times New Roman"/>
        </w:rPr>
        <w:t xml:space="preserve">implies that the </w:t>
      </w:r>
      <w:r w:rsidRPr="006558AD">
        <w:rPr>
          <w:rFonts w:ascii="Times New Roman" w:hAnsi="Times New Roman" w:cs="Times New Roman"/>
          <w:i/>
          <w:iCs/>
        </w:rPr>
        <w:t xml:space="preserve">subject </w:t>
      </w:r>
      <w:r w:rsidRPr="006558AD">
        <w:rPr>
          <w:rFonts w:ascii="Times New Roman" w:hAnsi="Times New Roman" w:cs="Times New Roman"/>
        </w:rPr>
        <w:t xml:space="preserve">of the sentence is a </w:t>
      </w:r>
      <w:r w:rsidRPr="006558AD">
        <w:rPr>
          <w:rFonts w:ascii="Times New Roman" w:hAnsi="Times New Roman" w:cs="Times New Roman"/>
          <w:i/>
          <w:iCs/>
        </w:rPr>
        <w:t xml:space="preserve">mammal </w:t>
      </w:r>
      <w:r w:rsidRPr="006558AD">
        <w:rPr>
          <w:rFonts w:ascii="Times New Roman" w:hAnsi="Times New Roman" w:cs="Times New Roman"/>
        </w:rPr>
        <w:t xml:space="preserve">and a </w:t>
      </w:r>
      <w:r w:rsidRPr="006558AD">
        <w:rPr>
          <w:rFonts w:ascii="Times New Roman" w:hAnsi="Times New Roman" w:cs="Times New Roman"/>
          <w:i/>
          <w:iCs/>
        </w:rPr>
        <w:t xml:space="preserve">terrestrial </w:t>
      </w:r>
      <w:r w:rsidRPr="006558AD">
        <w:rPr>
          <w:rFonts w:ascii="Times New Roman" w:hAnsi="Times New Roman" w:cs="Times New Roman"/>
        </w:rPr>
        <w:t xml:space="preserve">but not a </w:t>
      </w:r>
      <w:r w:rsidRPr="006558AD">
        <w:rPr>
          <w:rFonts w:ascii="Times New Roman" w:hAnsi="Times New Roman" w:cs="Times New Roman"/>
          <w:i/>
          <w:iCs/>
        </w:rPr>
        <w:t xml:space="preserve">human. </w:t>
      </w:r>
      <w:r w:rsidRPr="006558AD">
        <w:rPr>
          <w:rFonts w:ascii="Times New Roman" w:hAnsi="Times New Roman" w:cs="Times New Roman"/>
        </w:rPr>
        <w:t>However, if the word ‘</w:t>
      </w:r>
      <w:r w:rsidRPr="006558AD">
        <w:rPr>
          <w:rFonts w:ascii="Times New Roman" w:hAnsi="Times New Roman" w:cs="Times New Roman"/>
          <w:i/>
          <w:iCs/>
        </w:rPr>
        <w:t xml:space="preserve">mouse’ </w:t>
      </w:r>
      <w:r w:rsidRPr="006558AD">
        <w:rPr>
          <w:rFonts w:ascii="Times New Roman" w:hAnsi="Times New Roman" w:cs="Times New Roman"/>
        </w:rPr>
        <w:t xml:space="preserve">was replaced with the word </w:t>
      </w:r>
      <w:r w:rsidRPr="006558AD">
        <w:rPr>
          <w:rFonts w:ascii="Times New Roman" w:hAnsi="Times New Roman" w:cs="Times New Roman"/>
          <w:i/>
          <w:iCs/>
        </w:rPr>
        <w:t>‘boy’</w:t>
      </w:r>
      <w:r>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it would imply that the subject has all of the three qualities</w:t>
      </w:r>
      <w:r>
        <w:rPr>
          <w:rFonts w:ascii="Times New Roman" w:hAnsi="Times New Roman" w:cs="Times New Roman"/>
        </w:rPr>
        <w:t>—</w:t>
      </w:r>
      <w:r w:rsidRPr="006558AD">
        <w:rPr>
          <w:rFonts w:ascii="Times New Roman" w:hAnsi="Times New Roman" w:cs="Times New Roman"/>
        </w:rPr>
        <w:t xml:space="preserve">being a </w:t>
      </w:r>
      <w:r w:rsidRPr="006558AD">
        <w:rPr>
          <w:rFonts w:ascii="Times New Roman" w:hAnsi="Times New Roman" w:cs="Times New Roman"/>
          <w:i/>
          <w:iCs/>
        </w:rPr>
        <w:t xml:space="preserve">mammal, </w:t>
      </w:r>
      <w:r w:rsidRPr="006558AD">
        <w:rPr>
          <w:rFonts w:ascii="Times New Roman" w:hAnsi="Times New Roman" w:cs="Times New Roman"/>
        </w:rPr>
        <w:t xml:space="preserve">a </w:t>
      </w:r>
      <w:r w:rsidRPr="006558AD">
        <w:rPr>
          <w:rFonts w:ascii="Times New Roman" w:hAnsi="Times New Roman" w:cs="Times New Roman"/>
          <w:i/>
          <w:iCs/>
        </w:rPr>
        <w:t xml:space="preserve">terrestrial </w:t>
      </w:r>
      <w:r w:rsidRPr="006558AD">
        <w:rPr>
          <w:rFonts w:ascii="Times New Roman" w:hAnsi="Times New Roman" w:cs="Times New Roman"/>
        </w:rPr>
        <w:t xml:space="preserve">and a </w:t>
      </w:r>
      <w:r w:rsidRPr="006558AD">
        <w:rPr>
          <w:rFonts w:ascii="Times New Roman" w:hAnsi="Times New Roman" w:cs="Times New Roman"/>
          <w:i/>
          <w:iCs/>
        </w:rPr>
        <w:t xml:space="preserve">human. </w:t>
      </w:r>
      <w:r w:rsidRPr="006558AD">
        <w:rPr>
          <w:rFonts w:ascii="Times New Roman" w:hAnsi="Times New Roman" w:cs="Times New Roman"/>
        </w:rPr>
        <w:t>These decomposed semantics can also be mapped to f</w:t>
      </w:r>
      <w:r>
        <w:rPr>
          <w:rFonts w:ascii="Times New Roman" w:hAnsi="Times New Roman" w:cs="Times New Roman"/>
        </w:rPr>
        <w:t>i</w:t>
      </w:r>
      <w:r w:rsidRPr="006558AD">
        <w:rPr>
          <w:rFonts w:ascii="Times New Roman" w:hAnsi="Times New Roman" w:cs="Times New Roman"/>
        </w:rPr>
        <w:t>rst-order logic</w:t>
      </w:r>
      <w:r>
        <w:rPr>
          <w:rFonts w:ascii="Times New Roman" w:hAnsi="Times New Roman" w:cs="Times New Roman"/>
        </w:rPr>
        <w:t>,</w:t>
      </w:r>
      <w:r w:rsidRPr="006558AD">
        <w:rPr>
          <w:rFonts w:ascii="Times New Roman" w:hAnsi="Times New Roman" w:cs="Times New Roman"/>
        </w:rPr>
        <w:t xml:space="preserve"> such as mouse </w:t>
      </w:r>
      <w:r w:rsidRPr="00C66A93">
        <w:rPr>
          <w:rFonts w:ascii="Times New Roman" w:hAnsi="Times New Roman" w:cs="Times New Roman"/>
          <w:highlight w:val="yellow"/>
        </w:rPr>
        <w:sym w:font="Symbol" w:char="F0DE"/>
      </w:r>
      <w:r w:rsidRPr="009C1619">
        <w:rPr>
          <w:rFonts w:ascii="Times New Roman" w:hAnsi="Times New Roman" w:cs="Times New Roman"/>
          <w:bCs/>
        </w:rPr>
        <w:t xml:space="preserve"> </w:t>
      </w:r>
      <w:r w:rsidRPr="006558AD">
        <w:rPr>
          <w:rFonts w:ascii="Times New Roman" w:hAnsi="Times New Roman" w:cs="Times New Roman"/>
        </w:rPr>
        <w:t xml:space="preserve">mammal </w:t>
      </w:r>
      <w:r>
        <w:rPr>
          <w:rFonts w:ascii="Times New Roman" w:hAnsi="Times New Roman" w:cs="Times New Roman"/>
          <w:bCs/>
          <w:lang w:val="el-GR"/>
        </w:rPr>
        <w:sym w:font="Symbol" w:char="F0D9"/>
      </w:r>
      <w:r w:rsidRPr="009C1619">
        <w:rPr>
          <w:rFonts w:ascii="Times New Roman" w:hAnsi="Times New Roman" w:cs="Times New Roman"/>
          <w:bCs/>
          <w:lang w:val="el-GR"/>
        </w:rPr>
        <w:t xml:space="preserve"> </w:t>
      </w:r>
      <w:r w:rsidRPr="006558AD">
        <w:rPr>
          <w:rFonts w:ascii="Times New Roman" w:hAnsi="Times New Roman" w:cs="Times New Roman"/>
        </w:rPr>
        <w:t xml:space="preserve">terrestrial </w:t>
      </w:r>
      <w:r>
        <w:rPr>
          <w:rFonts w:ascii="Times New Roman" w:hAnsi="Times New Roman" w:cs="Times New Roman"/>
          <w:bCs/>
          <w:lang w:val="el-GR"/>
        </w:rPr>
        <w:sym w:font="Symbol" w:char="F0D9"/>
      </w:r>
      <w:r>
        <w:rPr>
          <w:rFonts w:ascii="Times New Roman" w:hAnsi="Times New Roman" w:cs="Times New Roman"/>
          <w:bCs/>
        </w:rPr>
        <w:t xml:space="preserve"> </w:t>
      </w:r>
      <w:r>
        <w:rPr>
          <w:rFonts w:ascii="Times New Roman" w:hAnsi="Times New Roman" w:cs="Times New Roman"/>
          <w:bCs/>
        </w:rPr>
        <w:sym w:font="Symbol" w:char="F0D8"/>
      </w:r>
      <w:r w:rsidRPr="009C1619">
        <w:rPr>
          <w:rFonts w:ascii="Times New Roman" w:hAnsi="Times New Roman" w:cs="Times New Roman"/>
        </w:rPr>
        <w:t xml:space="preserve"> </w:t>
      </w:r>
      <w:r w:rsidRPr="006558AD">
        <w:rPr>
          <w:rFonts w:ascii="Times New Roman" w:hAnsi="Times New Roman" w:cs="Times New Roman"/>
        </w:rPr>
        <w:t xml:space="preserve">human and boy </w:t>
      </w:r>
      <w:r w:rsidRPr="00C66A93">
        <w:rPr>
          <w:rFonts w:ascii="Times New Roman" w:hAnsi="Times New Roman" w:cs="Times New Roman"/>
          <w:highlight w:val="yellow"/>
        </w:rPr>
        <w:sym w:font="Symbol" w:char="F0DE"/>
      </w:r>
      <w:r>
        <w:rPr>
          <w:rFonts w:ascii="Times New Roman" w:hAnsi="Times New Roman" w:cs="Times New Roman"/>
        </w:rPr>
        <w:t xml:space="preserve"> </w:t>
      </w:r>
      <w:r w:rsidRPr="006558AD">
        <w:rPr>
          <w:rFonts w:ascii="Times New Roman" w:hAnsi="Times New Roman" w:cs="Times New Roman"/>
        </w:rPr>
        <w:t xml:space="preserve">mammal </w:t>
      </w:r>
      <w:r>
        <w:rPr>
          <w:rFonts w:ascii="Times New Roman" w:hAnsi="Times New Roman" w:cs="Times New Roman"/>
          <w:bCs/>
          <w:lang w:val="el-GR"/>
        </w:rPr>
        <w:sym w:font="Symbol" w:char="F0D9"/>
      </w:r>
      <w:r>
        <w:rPr>
          <w:rFonts w:ascii="Times New Roman" w:hAnsi="Times New Roman" w:cs="Times New Roman"/>
          <w:bCs/>
        </w:rPr>
        <w:t xml:space="preserve"> </w:t>
      </w:r>
      <w:r w:rsidRPr="006558AD">
        <w:rPr>
          <w:rFonts w:ascii="Times New Roman" w:hAnsi="Times New Roman" w:cs="Times New Roman"/>
        </w:rPr>
        <w:t>terrestrial</w:t>
      </w:r>
      <w:r w:rsidRPr="00CB71C2">
        <w:rPr>
          <w:rFonts w:ascii="Times New Roman" w:hAnsi="Times New Roman" w:cs="Times New Roman"/>
        </w:rPr>
        <w:t xml:space="preserve"> </w:t>
      </w:r>
      <w:r>
        <w:rPr>
          <w:rFonts w:ascii="Times New Roman" w:hAnsi="Times New Roman" w:cs="Times New Roman"/>
          <w:bCs/>
          <w:lang w:val="el-GR"/>
        </w:rPr>
        <w:sym w:font="Symbol" w:char="F0D9"/>
      </w:r>
      <w:r>
        <w:rPr>
          <w:rFonts w:ascii="Times New Roman" w:hAnsi="Times New Roman" w:cs="Times New Roman"/>
        </w:rPr>
        <w:t xml:space="preserve"> </w:t>
      </w:r>
      <w:r w:rsidRPr="006558AD">
        <w:rPr>
          <w:rFonts w:ascii="Times New Roman" w:hAnsi="Times New Roman" w:cs="Times New Roman"/>
        </w:rPr>
        <w:t>human.</w:t>
      </w:r>
    </w:p>
    <w:p w:rsidR="00977949" w:rsidRDefault="00977949" w:rsidP="00977949">
      <w:pPr>
        <w:shd w:val="clear" w:color="auto" w:fill="FFFFFF"/>
        <w:jc w:val="both"/>
        <w:rPr>
          <w:rFonts w:ascii="Times New Roman" w:hAnsi="Times New Roman" w:cs="Times New Roman"/>
          <w:b/>
          <w:b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lastRenderedPageBreak/>
        <w:t>Ontological Semantics</w:t>
      </w:r>
      <w:r>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Another way of decomposing the meaning of a word is by studying its relationship to other words. Take the classic example of the word ‘</w:t>
      </w:r>
      <w:r w:rsidRPr="004D405E">
        <w:rPr>
          <w:rFonts w:ascii="Times New Roman" w:hAnsi="Times New Roman" w:cs="Times New Roman"/>
          <w:i/>
          <w:iCs/>
        </w:rPr>
        <w:t>bank</w:t>
      </w:r>
      <w:r w:rsidRPr="006558AD">
        <w:rPr>
          <w:rFonts w:ascii="Times New Roman" w:hAnsi="Times New Roman" w:cs="Times New Roman"/>
          <w:i/>
          <w:iCs/>
        </w:rPr>
        <w:t>’</w:t>
      </w:r>
      <w:r>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‘Bank’ itself means a collection or storage. However, what that collection is about </w:t>
      </w:r>
      <w:r>
        <w:rPr>
          <w:rFonts w:ascii="Times New Roman" w:hAnsi="Times New Roman" w:cs="Times New Roman"/>
        </w:rPr>
        <w:t>–</w:t>
      </w:r>
      <w:r w:rsidRPr="006558AD">
        <w:rPr>
          <w:rFonts w:ascii="Times New Roman" w:hAnsi="Times New Roman" w:cs="Times New Roman"/>
        </w:rPr>
        <w:t xml:space="preserve"> ‘water’</w:t>
      </w:r>
      <w:r>
        <w:rPr>
          <w:rFonts w:ascii="Times New Roman" w:hAnsi="Times New Roman" w:cs="Times New Roman"/>
        </w:rPr>
        <w:t>,</w:t>
      </w:r>
      <w:r w:rsidRPr="006558AD">
        <w:rPr>
          <w:rFonts w:ascii="Times New Roman" w:hAnsi="Times New Roman" w:cs="Times New Roman"/>
        </w:rPr>
        <w:t xml:space="preserve"> ‘blood’</w:t>
      </w:r>
      <w:r>
        <w:rPr>
          <w:rFonts w:ascii="Times New Roman" w:hAnsi="Times New Roman" w:cs="Times New Roman"/>
        </w:rPr>
        <w:t>,</w:t>
      </w:r>
      <w:r w:rsidRPr="006558AD">
        <w:rPr>
          <w:rFonts w:ascii="Times New Roman" w:hAnsi="Times New Roman" w:cs="Times New Roman"/>
        </w:rPr>
        <w:t xml:space="preserve"> or ‘money’</w:t>
      </w:r>
      <w:r>
        <w:rPr>
          <w:rFonts w:ascii="Times New Roman" w:hAnsi="Times New Roman" w:cs="Times New Roman"/>
        </w:rPr>
        <w:t>—</w:t>
      </w:r>
      <w:r w:rsidRPr="006558AD">
        <w:rPr>
          <w:rFonts w:ascii="Times New Roman" w:hAnsi="Times New Roman" w:cs="Times New Roman"/>
        </w:rPr>
        <w:t>dictates the exact def</w:t>
      </w:r>
      <w:r>
        <w:rPr>
          <w:rFonts w:ascii="Times New Roman" w:hAnsi="Times New Roman" w:cs="Times New Roman"/>
        </w:rPr>
        <w:t>i</w:t>
      </w:r>
      <w:r w:rsidRPr="006558AD">
        <w:rPr>
          <w:rFonts w:ascii="Times New Roman" w:hAnsi="Times New Roman" w:cs="Times New Roman"/>
        </w:rPr>
        <w:t>nition that word will semantically adopt. This process of def</w:t>
      </w:r>
      <w:r>
        <w:rPr>
          <w:rFonts w:ascii="Times New Roman" w:hAnsi="Times New Roman" w:cs="Times New Roman"/>
        </w:rPr>
        <w:t>i</w:t>
      </w:r>
      <w:r w:rsidRPr="006558AD">
        <w:rPr>
          <w:rFonts w:ascii="Times New Roman" w:hAnsi="Times New Roman" w:cs="Times New Roman"/>
        </w:rPr>
        <w:t xml:space="preserve">ning the existence/usage of a term with respect to a sentence is called </w:t>
      </w:r>
      <w:r w:rsidRPr="006558AD">
        <w:rPr>
          <w:rFonts w:ascii="Times New Roman" w:hAnsi="Times New Roman" w:cs="Times New Roman"/>
          <w:i/>
          <w:iCs/>
        </w:rPr>
        <w:t xml:space="preserve">ontology. WordNet </w:t>
      </w:r>
      <w:r w:rsidRPr="004D405E">
        <w:rPr>
          <w:rFonts w:ascii="Times New Roman" w:hAnsi="Times New Roman" w:cs="Times New Roman"/>
        </w:rPr>
        <w:t>(Miller 1995)</w:t>
      </w:r>
      <w:r w:rsidRPr="00D11B38">
        <w:rPr>
          <w:rFonts w:ascii="Times New Roman" w:hAnsi="Times New Roman" w:cs="Times New Roman"/>
          <w:i/>
          <w:iCs/>
        </w:rPr>
        <w:t xml:space="preserve"> </w:t>
      </w:r>
      <w:r w:rsidRPr="006558AD">
        <w:rPr>
          <w:rFonts w:ascii="Times New Roman" w:hAnsi="Times New Roman" w:cs="Times New Roman"/>
        </w:rPr>
        <w:t xml:space="preserve">is a famous lexical and ontological resource in English. It contains various kinds of relations that exist between English words. For example, the word </w:t>
      </w:r>
      <w:r w:rsidRPr="006558AD">
        <w:rPr>
          <w:rFonts w:ascii="Times New Roman" w:hAnsi="Times New Roman" w:cs="Times New Roman"/>
          <w:i/>
          <w:iCs/>
        </w:rPr>
        <w:t xml:space="preserve">‘small’ </w:t>
      </w:r>
      <w:r w:rsidRPr="006558AD">
        <w:rPr>
          <w:rFonts w:ascii="Times New Roman" w:hAnsi="Times New Roman" w:cs="Times New Roman"/>
        </w:rPr>
        <w:t xml:space="preserve">might be synonymous </w:t>
      </w:r>
      <w:r>
        <w:rPr>
          <w:rFonts w:ascii="Times New Roman" w:hAnsi="Times New Roman" w:cs="Times New Roman"/>
        </w:rPr>
        <w:t>with</w:t>
      </w:r>
      <w:r w:rsidRPr="006558AD">
        <w:rPr>
          <w:rFonts w:ascii="Times New Roman" w:hAnsi="Times New Roman" w:cs="Times New Roman"/>
        </w:rPr>
        <w:t xml:space="preserve"> </w:t>
      </w:r>
      <w:r w:rsidRPr="006558AD">
        <w:rPr>
          <w:rFonts w:ascii="Times New Roman" w:hAnsi="Times New Roman" w:cs="Times New Roman"/>
          <w:i/>
          <w:iCs/>
        </w:rPr>
        <w:t>‘little’</w:t>
      </w:r>
      <w:r>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while it conveys </w:t>
      </w:r>
      <w:r>
        <w:rPr>
          <w:rFonts w:ascii="Times New Roman" w:hAnsi="Times New Roman" w:cs="Times New Roman"/>
        </w:rPr>
        <w:t>the</w:t>
      </w:r>
      <w:r w:rsidRPr="006558AD">
        <w:rPr>
          <w:rFonts w:ascii="Times New Roman" w:hAnsi="Times New Roman" w:cs="Times New Roman"/>
        </w:rPr>
        <w:t xml:space="preserve"> opposite meaning to </w:t>
      </w:r>
      <w:r w:rsidRPr="006558AD">
        <w:rPr>
          <w:rFonts w:ascii="Times New Roman" w:hAnsi="Times New Roman" w:cs="Times New Roman"/>
          <w:i/>
          <w:iCs/>
        </w:rPr>
        <w:t>‘large’</w:t>
      </w:r>
      <w:r>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The notion of a </w:t>
      </w:r>
      <w:r w:rsidRPr="006558AD">
        <w:rPr>
          <w:rFonts w:ascii="Times New Roman" w:hAnsi="Times New Roman" w:cs="Times New Roman"/>
          <w:i/>
          <w:iCs/>
        </w:rPr>
        <w:t xml:space="preserve">‘mouse’ </w:t>
      </w:r>
      <w:r w:rsidRPr="006558AD">
        <w:rPr>
          <w:rFonts w:ascii="Times New Roman" w:hAnsi="Times New Roman" w:cs="Times New Roman"/>
        </w:rPr>
        <w:t xml:space="preserve">implies that it is a type of </w:t>
      </w:r>
      <w:r w:rsidRPr="006558AD">
        <w:rPr>
          <w:rFonts w:ascii="Times New Roman" w:hAnsi="Times New Roman" w:cs="Times New Roman"/>
          <w:i/>
          <w:iCs/>
        </w:rPr>
        <w:t xml:space="preserve">animal. </w:t>
      </w:r>
      <w:r w:rsidRPr="006558AD">
        <w:rPr>
          <w:rFonts w:ascii="Times New Roman" w:hAnsi="Times New Roman" w:cs="Times New Roman"/>
        </w:rPr>
        <w:t>Capturing these relations in the text is crucial to understanding world knowledge.</w:t>
      </w:r>
    </w:p>
    <w:p w:rsidR="00977949" w:rsidRDefault="00977949" w:rsidP="00977949">
      <w:pPr>
        <w:shd w:val="clear" w:color="auto" w:fill="FFFFFF"/>
        <w:jc w:val="both"/>
        <w:rPr>
          <w:rFonts w:ascii="Times New Roman" w:hAnsi="Times New Roman" w:cs="Times New Roman"/>
          <w:b/>
          <w:b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Distributional Semantics</w:t>
      </w:r>
      <w:r>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So far, in our discussion of semantics, we have assumed the computational methods to carry the same level of contextuali</w:t>
      </w:r>
      <w:r>
        <w:rPr>
          <w:rFonts w:ascii="Times New Roman" w:hAnsi="Times New Roman" w:cs="Times New Roman"/>
        </w:rPr>
        <w:t>s</w:t>
      </w:r>
      <w:r w:rsidRPr="006558AD">
        <w:rPr>
          <w:rFonts w:ascii="Times New Roman" w:hAnsi="Times New Roman" w:cs="Times New Roman"/>
        </w:rPr>
        <w:t>ation as humans. While machines lack subconscious contextuali</w:t>
      </w:r>
      <w:r>
        <w:rPr>
          <w:rFonts w:ascii="Times New Roman" w:hAnsi="Times New Roman" w:cs="Times New Roman"/>
        </w:rPr>
        <w:t>s</w:t>
      </w:r>
      <w:r w:rsidRPr="006558AD">
        <w:rPr>
          <w:rFonts w:ascii="Times New Roman" w:hAnsi="Times New Roman" w:cs="Times New Roman"/>
        </w:rPr>
        <w:t>ation, they can approximate the same by analy</w:t>
      </w:r>
      <w:r>
        <w:rPr>
          <w:rFonts w:ascii="Times New Roman" w:hAnsi="Times New Roman" w:cs="Times New Roman"/>
        </w:rPr>
        <w:t>s</w:t>
      </w:r>
      <w:r w:rsidRPr="006558AD">
        <w:rPr>
          <w:rFonts w:ascii="Times New Roman" w:hAnsi="Times New Roman" w:cs="Times New Roman"/>
        </w:rPr>
        <w:t xml:space="preserve">ing large corpora of text and deriving a sense of words based on their distributional properties (e.g., co-occurrence, frequency). This maps to the law of association that </w:t>
      </w:r>
      <w:r w:rsidRPr="006558AD">
        <w:rPr>
          <w:rFonts w:ascii="Times New Roman" w:hAnsi="Times New Roman" w:cs="Times New Roman"/>
          <w:i/>
          <w:iCs/>
        </w:rPr>
        <w:t xml:space="preserve">words with similar distributions might have similar meanings. </w:t>
      </w:r>
      <w:r w:rsidRPr="006558AD">
        <w:rPr>
          <w:rFonts w:ascii="Times New Roman" w:hAnsi="Times New Roman" w:cs="Times New Roman"/>
        </w:rPr>
        <w:t xml:space="preserve">For instance, the meaning of the word </w:t>
      </w:r>
      <w:r w:rsidRPr="006558AD">
        <w:rPr>
          <w:rFonts w:ascii="Times New Roman" w:hAnsi="Times New Roman" w:cs="Times New Roman"/>
          <w:i/>
          <w:iCs/>
        </w:rPr>
        <w:t xml:space="preserve">‘mouse’ </w:t>
      </w:r>
      <w:r w:rsidRPr="006558AD">
        <w:rPr>
          <w:rFonts w:ascii="Times New Roman" w:hAnsi="Times New Roman" w:cs="Times New Roman"/>
        </w:rPr>
        <w:t xml:space="preserve">may be complex for the machine to grasp, yet it can </w:t>
      </w:r>
      <w:r>
        <w:rPr>
          <w:rFonts w:ascii="Times New Roman" w:hAnsi="Times New Roman" w:cs="Times New Roman"/>
        </w:rPr>
        <w:t xml:space="preserve">be </w:t>
      </w:r>
      <w:r w:rsidRPr="006558AD">
        <w:rPr>
          <w:rFonts w:ascii="Times New Roman" w:hAnsi="Times New Roman" w:cs="Times New Roman"/>
        </w:rPr>
        <w:t>inferred from the contexts it appears in,</w:t>
      </w:r>
      <w:bookmarkStart w:id="12" w:name="bookmark23"/>
      <w:r>
        <w:rPr>
          <w:rFonts w:ascii="Times New Roman" w:hAnsi="Times New Roman" w:cs="Times New Roman"/>
        </w:rPr>
        <w:t xml:space="preserve"> </w:t>
      </w:r>
      <w:r w:rsidRPr="006558AD">
        <w:rPr>
          <w:rFonts w:ascii="Times New Roman" w:hAnsi="Times New Roman" w:cs="Times New Roman"/>
        </w:rPr>
        <w:t>i</w:t>
      </w:r>
      <w:bookmarkEnd w:id="12"/>
      <w:r w:rsidRPr="006558AD">
        <w:rPr>
          <w:rFonts w:ascii="Times New Roman" w:hAnsi="Times New Roman" w:cs="Times New Roman"/>
        </w:rPr>
        <w:t>.e., sentences where it co-occurs with words like ‘</w:t>
      </w:r>
      <w:r w:rsidRPr="006558AD">
        <w:rPr>
          <w:rFonts w:ascii="Times New Roman" w:hAnsi="Times New Roman" w:cs="Times New Roman"/>
          <w:i/>
          <w:iCs/>
        </w:rPr>
        <w:t>rodent</w:t>
      </w:r>
      <w:r w:rsidRPr="006558AD">
        <w:rPr>
          <w:rFonts w:ascii="Times New Roman" w:hAnsi="Times New Roman" w:cs="Times New Roman"/>
        </w:rPr>
        <w:t>’</w:t>
      </w:r>
      <w:r>
        <w:rPr>
          <w:rFonts w:ascii="Times New Roman" w:hAnsi="Times New Roman" w:cs="Times New Roman"/>
        </w:rPr>
        <w:t>,</w:t>
      </w:r>
      <w:r w:rsidRPr="006558AD">
        <w:rPr>
          <w:rFonts w:ascii="Times New Roman" w:hAnsi="Times New Roman" w:cs="Times New Roman"/>
        </w:rPr>
        <w:t xml:space="preserve"> ‘</w:t>
      </w:r>
      <w:r w:rsidRPr="006558AD">
        <w:rPr>
          <w:rFonts w:ascii="Times New Roman" w:hAnsi="Times New Roman" w:cs="Times New Roman"/>
          <w:i/>
          <w:iCs/>
        </w:rPr>
        <w:t>animal</w:t>
      </w:r>
      <w:r w:rsidRPr="006558AD">
        <w:rPr>
          <w:rFonts w:ascii="Times New Roman" w:hAnsi="Times New Roman" w:cs="Times New Roman"/>
        </w:rPr>
        <w:t>’</w:t>
      </w:r>
      <w:r>
        <w:rPr>
          <w:rFonts w:ascii="Times New Roman" w:hAnsi="Times New Roman" w:cs="Times New Roman"/>
        </w:rPr>
        <w:t xml:space="preserve">, </w:t>
      </w:r>
      <w:r w:rsidRPr="00CB71C2">
        <w:rPr>
          <w:rFonts w:ascii="Times New Roman" w:hAnsi="Times New Roman" w:cs="Times New Roman"/>
        </w:rPr>
        <w:t>‘</w:t>
      </w:r>
      <w:r w:rsidRPr="006558AD">
        <w:rPr>
          <w:rFonts w:ascii="Times New Roman" w:hAnsi="Times New Roman" w:cs="Times New Roman"/>
          <w:i/>
          <w:iCs/>
        </w:rPr>
        <w:t>food</w:t>
      </w:r>
      <w:r w:rsidRPr="006558AD">
        <w:rPr>
          <w:rFonts w:ascii="Times New Roman" w:hAnsi="Times New Roman" w:cs="Times New Roman"/>
        </w:rPr>
        <w:t>’</w:t>
      </w:r>
      <w:r>
        <w:rPr>
          <w:rFonts w:ascii="Times New Roman" w:hAnsi="Times New Roman" w:cs="Times New Roman"/>
        </w:rPr>
        <w:t>,</w:t>
      </w:r>
      <w:r w:rsidRPr="006558AD">
        <w:rPr>
          <w:rFonts w:ascii="Times New Roman" w:hAnsi="Times New Roman" w:cs="Times New Roman"/>
        </w:rPr>
        <w:t xml:space="preserve"> etc. Distributional Semantics forms the core of the modern-day NLP.</w:t>
      </w:r>
    </w:p>
    <w:p w:rsidR="00977949" w:rsidRDefault="00977949" w:rsidP="00977949">
      <w:pPr>
        <w:shd w:val="clear" w:color="auto" w:fill="FFFFFF"/>
        <w:jc w:val="both"/>
        <w:rPr>
          <w:rFonts w:ascii="Times New Roman" w:hAnsi="Times New Roman" w:cs="Times New Roman"/>
          <w:b/>
          <w:b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2.7</w:t>
      </w:r>
      <w:r>
        <w:rPr>
          <w:rFonts w:ascii="Times New Roman" w:hAnsi="Times New Roman" w:cs="Times New Roman"/>
          <w:b/>
          <w:bCs/>
        </w:rPr>
        <w:t xml:space="preserve"> </w:t>
      </w:r>
      <w:r w:rsidRPr="006558AD">
        <w:rPr>
          <w:rFonts w:ascii="Times New Roman" w:hAnsi="Times New Roman" w:cs="Times New Roman"/>
          <w:b/>
          <w:bCs/>
        </w:rPr>
        <w:t>Introduction to Language Model</w:t>
      </w:r>
      <w:r>
        <w:rPr>
          <w:rFonts w:ascii="Times New Roman" w:hAnsi="Times New Roman" w:cs="Times New Roman"/>
          <w:b/>
          <w:bCs/>
        </w:rPr>
        <w:t>l</w:t>
      </w:r>
      <w:r w:rsidRPr="006558AD">
        <w:rPr>
          <w:rFonts w:ascii="Times New Roman" w:hAnsi="Times New Roman" w:cs="Times New Roman"/>
          <w:b/>
          <w:bCs/>
        </w:rPr>
        <w:t>ing</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According to Herbert Clark, whenever two words occur together or in close proximity, an </w:t>
      </w:r>
      <w:r w:rsidRPr="006558AD">
        <w:rPr>
          <w:rFonts w:ascii="Times New Roman" w:hAnsi="Times New Roman" w:cs="Times New Roman"/>
          <w:i/>
          <w:iCs/>
        </w:rPr>
        <w:t xml:space="preserve">associative link </w:t>
      </w:r>
      <w:r w:rsidRPr="006558AD">
        <w:rPr>
          <w:rFonts w:ascii="Times New Roman" w:hAnsi="Times New Roman" w:cs="Times New Roman"/>
        </w:rPr>
        <w:t>is formed between them in our mind over time, and the more frequently they appear together, the stronger the association (Clark 1970).</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Building up word association and logic of distributional semantics, we can describe a Language Model </w:t>
      </w:r>
      <w:r w:rsidRPr="006558AD">
        <w:rPr>
          <w:rFonts w:ascii="Times New Roman" w:hAnsi="Times New Roman" w:cs="Times New Roman"/>
          <w:lang w:val="nb-NO"/>
        </w:rPr>
        <w:t xml:space="preserve">(LM) </w:t>
      </w:r>
      <w:r w:rsidRPr="006558AD">
        <w:rPr>
          <w:rFonts w:ascii="Times New Roman" w:hAnsi="Times New Roman" w:cs="Times New Roman"/>
        </w:rPr>
        <w:t xml:space="preserve">as a model that learns the probability distribution over the words in the corpus. This probability is learned based on the frequency co-occurrence of words in a large training corpus. Once trained/learned, the </w:t>
      </w:r>
      <w:r w:rsidRPr="006558AD">
        <w:rPr>
          <w:rFonts w:ascii="Times New Roman" w:hAnsi="Times New Roman" w:cs="Times New Roman"/>
          <w:lang w:val="nb-NO"/>
        </w:rPr>
        <w:t xml:space="preserve">LM </w:t>
      </w:r>
      <w:r w:rsidRPr="006558AD">
        <w:rPr>
          <w:rFonts w:ascii="Times New Roman" w:hAnsi="Times New Roman" w:cs="Times New Roman"/>
        </w:rPr>
        <w:t xml:space="preserve">attempts to predict the next token in a sequence of tokens. For a sequence of </w:t>
      </w:r>
      <w:r w:rsidRPr="006558AD">
        <w:rPr>
          <w:rFonts w:ascii="Times New Roman" w:hAnsi="Times New Roman" w:cs="Times New Roman"/>
          <w:i/>
          <w:iCs/>
          <w:lang w:val="da-DK"/>
        </w:rPr>
        <w:t xml:space="preserve">m </w:t>
      </w:r>
      <w:r w:rsidRPr="006558AD">
        <w:rPr>
          <w:rFonts w:ascii="Times New Roman" w:hAnsi="Times New Roman" w:cs="Times New Roman"/>
        </w:rPr>
        <w:t xml:space="preserve">tokens,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i/>
          <w:iCs/>
          <w:lang w:val="da-DK"/>
        </w:rPr>
        <w:t>, x</w:t>
      </w:r>
      <w:r w:rsidRPr="006558AD">
        <w:rPr>
          <w:rFonts w:ascii="Times New Roman" w:hAnsi="Times New Roman" w:cs="Times New Roman"/>
          <w:vertAlign w:val="subscript"/>
          <w:lang w:val="da-DK"/>
        </w:rPr>
        <w:t>2</w:t>
      </w:r>
      <w:r w:rsidRPr="006558AD">
        <w:rPr>
          <w:rFonts w:ascii="Times New Roman" w:hAnsi="Times New Roman" w:cs="Times New Roman"/>
          <w:i/>
          <w:iCs/>
          <w:lang w:val="da-DK"/>
        </w:rPr>
        <w:t xml:space="preserve">, . . ., </w:t>
      </w:r>
      <w:r w:rsidRPr="006558AD">
        <w:rPr>
          <w:rFonts w:ascii="Times New Roman" w:hAnsi="Times New Roman" w:cs="Times New Roman"/>
          <w:i/>
          <w:iCs/>
        </w:rPr>
        <w:t>x</w:t>
      </w:r>
      <w:r w:rsidRPr="006558AD">
        <w:rPr>
          <w:rFonts w:ascii="Times New Roman" w:hAnsi="Times New Roman" w:cs="Times New Roman"/>
          <w:i/>
          <w:iCs/>
          <w:vertAlign w:val="subscript"/>
        </w:rPr>
        <w:t>m</w:t>
      </w:r>
      <w:r w:rsidRPr="006558AD">
        <w:rPr>
          <w:rFonts w:ascii="Times New Roman" w:hAnsi="Times New Roman" w:cs="Times New Roman"/>
        </w:rPr>
        <w:t xml:space="preserve">, the </w:t>
      </w:r>
      <w:r w:rsidRPr="006558AD">
        <w:rPr>
          <w:rFonts w:ascii="Times New Roman" w:hAnsi="Times New Roman" w:cs="Times New Roman"/>
          <w:lang w:val="nb-NO"/>
        </w:rPr>
        <w:t xml:space="preserve">LM </w:t>
      </w:r>
      <w:r w:rsidRPr="006558AD">
        <w:rPr>
          <w:rFonts w:ascii="Times New Roman" w:hAnsi="Times New Roman" w:cs="Times New Roman"/>
        </w:rPr>
        <w:t>predicts the (</w:t>
      </w:r>
      <w:r w:rsidRPr="006558AD">
        <w:rPr>
          <w:rFonts w:ascii="Times New Roman" w:hAnsi="Times New Roman" w:cs="Times New Roman"/>
          <w:i/>
          <w:iCs/>
          <w:lang w:val="da-DK"/>
        </w:rPr>
        <w:t xml:space="preserve">m </w:t>
      </w:r>
      <w:r w:rsidRPr="006558AD">
        <w:rPr>
          <w:rFonts w:ascii="Times New Roman" w:hAnsi="Times New Roman" w:cs="Times New Roman"/>
        </w:rPr>
        <w:t>+ 1)</w:t>
      </w:r>
      <w:r w:rsidRPr="004D405E">
        <w:rPr>
          <w:rFonts w:ascii="Times New Roman" w:hAnsi="Times New Roman" w:cs="Times New Roman"/>
          <w:i/>
          <w:iCs/>
        </w:rPr>
        <w:t>th</w:t>
      </w:r>
      <w:r w:rsidRPr="006558AD">
        <w:rPr>
          <w:rFonts w:ascii="Times New Roman" w:hAnsi="Times New Roman" w:cs="Times New Roman"/>
        </w:rPr>
        <w:t xml:space="preserve">token, </w:t>
      </w:r>
      <w:r w:rsidRPr="006558AD">
        <w:rPr>
          <w:rFonts w:ascii="Times New Roman" w:hAnsi="Times New Roman" w:cs="Times New Roman"/>
          <w:i/>
          <w:iCs/>
        </w:rPr>
        <w:t>x</w:t>
      </w:r>
      <w:r w:rsidRPr="006558AD">
        <w:rPr>
          <w:rFonts w:ascii="Times New Roman" w:hAnsi="Times New Roman" w:cs="Times New Roman"/>
          <w:i/>
          <w:iCs/>
          <w:vertAlign w:val="subscript"/>
        </w:rPr>
        <w:t>m</w:t>
      </w:r>
      <w:r w:rsidRPr="006558AD">
        <w:rPr>
          <w:rFonts w:ascii="Times New Roman" w:hAnsi="Times New Roman" w:cs="Times New Roman"/>
          <w:vertAlign w:val="subscript"/>
        </w:rPr>
        <w:t>+1</w:t>
      </w:r>
      <w:r w:rsidRPr="006558AD">
        <w:rPr>
          <w:rFonts w:ascii="Times New Roman" w:hAnsi="Times New Roman" w:cs="Times New Roman"/>
        </w:rPr>
        <w:t xml:space="preserve"> based on the language learned from its training corpus of words and phrases. The output space, i.e., the set of all possible words that can be the (</w:t>
      </w:r>
      <w:r w:rsidRPr="006558AD">
        <w:rPr>
          <w:rFonts w:ascii="Times New Roman" w:hAnsi="Times New Roman" w:cs="Times New Roman"/>
          <w:i/>
          <w:iCs/>
          <w:lang w:val="da-DK"/>
        </w:rPr>
        <w:t xml:space="preserve">m </w:t>
      </w:r>
      <w:r w:rsidRPr="006558AD">
        <w:rPr>
          <w:rFonts w:ascii="Times New Roman" w:hAnsi="Times New Roman" w:cs="Times New Roman"/>
        </w:rPr>
        <w:t>+ 1)</w:t>
      </w:r>
      <w:r w:rsidRPr="004D405E">
        <w:rPr>
          <w:rFonts w:ascii="Times New Roman" w:hAnsi="Times New Roman" w:cs="Times New Roman"/>
          <w:i/>
          <w:iCs/>
        </w:rPr>
        <w:t>th</w:t>
      </w:r>
      <w:r w:rsidRPr="006558AD">
        <w:rPr>
          <w:rFonts w:ascii="Times New Roman" w:hAnsi="Times New Roman" w:cs="Times New Roman"/>
          <w:i/>
          <w:iCs/>
        </w:rPr>
        <w:t xml:space="preserve"> </w:t>
      </w:r>
      <w:r w:rsidRPr="006558AD">
        <w:rPr>
          <w:rFonts w:ascii="Times New Roman" w:hAnsi="Times New Roman" w:cs="Times New Roman"/>
        </w:rPr>
        <w:t xml:space="preserve">token in a sequence, is the whole vocabulary/lexicon learned over the language. If the </w:t>
      </w:r>
      <w:r w:rsidRPr="006558AD">
        <w:rPr>
          <w:rFonts w:ascii="Times New Roman" w:hAnsi="Times New Roman" w:cs="Times New Roman"/>
          <w:lang w:val="nb-NO"/>
        </w:rPr>
        <w:t xml:space="preserve">LM </w:t>
      </w:r>
      <w:r w:rsidRPr="006558AD">
        <w:rPr>
          <w:rFonts w:ascii="Times New Roman" w:hAnsi="Times New Roman" w:cs="Times New Roman"/>
        </w:rPr>
        <w:t xml:space="preserve">is learned over </w:t>
      </w:r>
      <w:r w:rsidRPr="006558AD">
        <w:rPr>
          <w:rFonts w:ascii="Times New Roman" w:hAnsi="Times New Roman" w:cs="Times New Roman"/>
          <w:i/>
          <w:iCs/>
          <w:lang w:val="nb-NO"/>
        </w:rPr>
        <w:t xml:space="preserve">N </w:t>
      </w:r>
      <w:r w:rsidRPr="006558AD">
        <w:rPr>
          <w:rFonts w:ascii="Times New Roman" w:hAnsi="Times New Roman" w:cs="Times New Roman"/>
        </w:rPr>
        <w:t xml:space="preserve">unique tokens, then in the worst case, each of </w:t>
      </w:r>
      <w:r w:rsidRPr="006558AD">
        <w:rPr>
          <w:rFonts w:ascii="Times New Roman" w:hAnsi="Times New Roman" w:cs="Times New Roman"/>
          <w:i/>
          <w:iCs/>
          <w:lang w:val="nb-NO"/>
        </w:rPr>
        <w:t xml:space="preserve">N </w:t>
      </w:r>
      <w:r w:rsidRPr="006558AD">
        <w:rPr>
          <w:rFonts w:ascii="Times New Roman" w:hAnsi="Times New Roman" w:cs="Times New Roman"/>
        </w:rPr>
        <w:t>tokens has an equal and independent probability of 1</w:t>
      </w:r>
      <w:r w:rsidRPr="006558AD">
        <w:rPr>
          <w:rFonts w:ascii="Times New Roman" w:hAnsi="Times New Roman" w:cs="Times New Roman"/>
          <w:i/>
          <w:iCs/>
        </w:rPr>
        <w:t xml:space="preserve">/N </w:t>
      </w:r>
      <w:r w:rsidRPr="006558AD">
        <w:rPr>
          <w:rFonts w:ascii="Times New Roman" w:hAnsi="Times New Roman" w:cs="Times New Roman"/>
        </w:rPr>
        <w:t>for being the (</w:t>
      </w:r>
      <w:r w:rsidRPr="006558AD">
        <w:rPr>
          <w:rFonts w:ascii="Times New Roman" w:hAnsi="Times New Roman" w:cs="Times New Roman"/>
          <w:i/>
          <w:iCs/>
          <w:lang w:val="da-DK"/>
        </w:rPr>
        <w:t xml:space="preserve">m </w:t>
      </w:r>
      <w:r w:rsidRPr="006558AD">
        <w:rPr>
          <w:rFonts w:ascii="Times New Roman" w:hAnsi="Times New Roman" w:cs="Times New Roman"/>
        </w:rPr>
        <w:t>+ 1)</w:t>
      </w:r>
      <w:r w:rsidRPr="004D405E">
        <w:rPr>
          <w:rFonts w:ascii="Times New Roman" w:hAnsi="Times New Roman" w:cs="Times New Roman"/>
          <w:i/>
          <w:iCs/>
        </w:rPr>
        <w:t>th</w:t>
      </w:r>
      <w:r w:rsidRPr="006558AD">
        <w:rPr>
          <w:rFonts w:ascii="Times New Roman" w:hAnsi="Times New Roman" w:cs="Times New Roman"/>
          <w:i/>
          <w:iCs/>
        </w:rPr>
        <w:t xml:space="preserve"> </w:t>
      </w:r>
      <w:r w:rsidRPr="006558AD">
        <w:rPr>
          <w:rFonts w:ascii="Times New Roman" w:hAnsi="Times New Roman" w:cs="Times New Roman"/>
        </w:rPr>
        <w:t>token.</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However, from our semantic and syntactic parsing, we know that for a given sentence, not all words have an equal probability of occurrence. Instead, the words that can appear next are </w:t>
      </w:r>
      <w:r w:rsidRPr="006558AD">
        <w:rPr>
          <w:rFonts w:ascii="Times New Roman" w:hAnsi="Times New Roman" w:cs="Times New Roman"/>
          <w:i/>
          <w:iCs/>
        </w:rPr>
        <w:t xml:space="preserve">conditioned </w:t>
      </w:r>
      <w:r w:rsidRPr="006558AD">
        <w:rPr>
          <w:rFonts w:ascii="Times New Roman" w:hAnsi="Times New Roman" w:cs="Times New Roman"/>
        </w:rPr>
        <w:t>on the words that are present so far in the sentence. It forms the basis of language model</w:t>
      </w:r>
      <w:r>
        <w:rPr>
          <w:rFonts w:ascii="Times New Roman" w:hAnsi="Times New Roman" w:cs="Times New Roman"/>
        </w:rPr>
        <w:t>l</w:t>
      </w:r>
      <w:r w:rsidRPr="006558AD">
        <w:rPr>
          <w:rFonts w:ascii="Times New Roman" w:hAnsi="Times New Roman" w:cs="Times New Roman"/>
        </w:rPr>
        <w:t>ing in NLP. In layman’s terms, a language model predicts the probability of the (</w:t>
      </w:r>
      <w:r w:rsidRPr="006558AD">
        <w:rPr>
          <w:rFonts w:ascii="Times New Roman" w:hAnsi="Times New Roman" w:cs="Times New Roman"/>
          <w:i/>
          <w:iCs/>
          <w:lang w:val="da-DK"/>
        </w:rPr>
        <w:t xml:space="preserve">m </w:t>
      </w:r>
      <w:r w:rsidRPr="006558AD">
        <w:rPr>
          <w:rFonts w:ascii="Times New Roman" w:hAnsi="Times New Roman" w:cs="Times New Roman"/>
        </w:rPr>
        <w:t>+ 1)</w:t>
      </w:r>
      <w:r w:rsidRPr="004D405E">
        <w:rPr>
          <w:rFonts w:ascii="Times New Roman" w:hAnsi="Times New Roman" w:cs="Times New Roman"/>
          <w:i/>
          <w:iCs/>
        </w:rPr>
        <w:t>th</w:t>
      </w:r>
      <w:r w:rsidRPr="006558AD">
        <w:rPr>
          <w:rFonts w:ascii="Times New Roman" w:hAnsi="Times New Roman" w:cs="Times New Roman"/>
          <w:i/>
          <w:iCs/>
        </w:rPr>
        <w:t xml:space="preserve"> </w:t>
      </w:r>
      <w:r w:rsidRPr="006558AD">
        <w:rPr>
          <w:rFonts w:ascii="Times New Roman" w:hAnsi="Times New Roman" w:cs="Times New Roman"/>
        </w:rPr>
        <w:t xml:space="preserve">token given a sequence of </w:t>
      </w:r>
      <w:r w:rsidRPr="006558AD">
        <w:rPr>
          <w:rFonts w:ascii="Times New Roman" w:hAnsi="Times New Roman" w:cs="Times New Roman"/>
          <w:i/>
          <w:iCs/>
          <w:lang w:val="da-DK"/>
        </w:rPr>
        <w:t xml:space="preserve">m </w:t>
      </w:r>
      <w:r w:rsidRPr="006558AD">
        <w:rPr>
          <w:rFonts w:ascii="Times New Roman" w:hAnsi="Times New Roman" w:cs="Times New Roman"/>
        </w:rPr>
        <w:t xml:space="preserve">tokens seen </w:t>
      </w:r>
      <w:r w:rsidRPr="006558AD">
        <w:rPr>
          <w:rFonts w:ascii="Times New Roman" w:hAnsi="Times New Roman" w:cs="Times New Roman"/>
        </w:rPr>
        <w:lastRenderedPageBreak/>
        <w:t>before. Going back to our example sentence, if you are asked to predict the next word in the sequence of ‘</w:t>
      </w:r>
      <w:r w:rsidRPr="006558AD">
        <w:rPr>
          <w:rFonts w:ascii="Times New Roman" w:hAnsi="Times New Roman" w:cs="Times New Roman"/>
          <w:i/>
          <w:iCs/>
        </w:rPr>
        <w:t>Hello Sam. How are</w:t>
      </w:r>
      <w:r w:rsidRPr="006558AD">
        <w:rPr>
          <w:rFonts w:ascii="Times New Roman" w:hAnsi="Times New Roman" w:cs="Times New Roman"/>
        </w:rPr>
        <w:t>’</w:t>
      </w:r>
      <w:r>
        <w:rPr>
          <w:rFonts w:ascii="Times New Roman" w:hAnsi="Times New Roman" w:cs="Times New Roman"/>
        </w:rPr>
        <w:t>,</w:t>
      </w:r>
      <w:r w:rsidRPr="006558AD">
        <w:rPr>
          <w:rFonts w:ascii="Times New Roman" w:hAnsi="Times New Roman" w:cs="Times New Roman"/>
        </w:rPr>
        <w:t xml:space="preserve"> of all the words we know in English (i.e., our vocabulary), the most likely next word should be ‘</w:t>
      </w:r>
      <w:r w:rsidRPr="006558AD">
        <w:rPr>
          <w:rFonts w:ascii="Times New Roman" w:hAnsi="Times New Roman" w:cs="Times New Roman"/>
          <w:i/>
          <w:iCs/>
        </w:rPr>
        <w:t>you</w:t>
      </w:r>
      <w:r w:rsidRPr="006558AD">
        <w:rPr>
          <w:rFonts w:ascii="Times New Roman" w:hAnsi="Times New Roman" w:cs="Times New Roman"/>
        </w:rPr>
        <w:t>’. This likelihood is the probability spread over the whole vocabulary of which ‘</w:t>
      </w:r>
      <w:r w:rsidRPr="006558AD">
        <w:rPr>
          <w:rFonts w:ascii="Times New Roman" w:hAnsi="Times New Roman" w:cs="Times New Roman"/>
          <w:i/>
          <w:iCs/>
        </w:rPr>
        <w:t>you</w:t>
      </w:r>
      <w:r w:rsidRPr="006558AD">
        <w:rPr>
          <w:rFonts w:ascii="Times New Roman" w:hAnsi="Times New Roman" w:cs="Times New Roman"/>
        </w:rPr>
        <w:t>’ has the highest probability score. We will introduce the formal concepts of conditional probability and language model</w:t>
      </w:r>
      <w:r>
        <w:rPr>
          <w:rFonts w:ascii="Times New Roman" w:hAnsi="Times New Roman" w:cs="Times New Roman"/>
        </w:rPr>
        <w:t>l</w:t>
      </w:r>
      <w:r w:rsidRPr="006558AD">
        <w:rPr>
          <w:rFonts w:ascii="Times New Roman" w:hAnsi="Times New Roman" w:cs="Times New Roman"/>
        </w:rPr>
        <w:t>ing in detail in Chapter 4.</w:t>
      </w:r>
    </w:p>
    <w:p w:rsidR="00977949" w:rsidRDefault="00977949" w:rsidP="00977949">
      <w:pPr>
        <w:shd w:val="clear" w:color="auto" w:fill="FFFFFF"/>
        <w:jc w:val="both"/>
        <w:rPr>
          <w:rFonts w:ascii="Times New Roman" w:hAnsi="Times New Roman" w:cs="Times New Roman"/>
          <w:b/>
          <w:b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Bag-of-</w:t>
      </w:r>
      <w:r>
        <w:rPr>
          <w:rFonts w:ascii="Times New Roman" w:hAnsi="Times New Roman" w:cs="Times New Roman"/>
          <w:b/>
          <w:bCs/>
        </w:rPr>
        <w:t>W</w:t>
      </w:r>
      <w:r w:rsidRPr="006558AD">
        <w:rPr>
          <w:rFonts w:ascii="Times New Roman" w:hAnsi="Times New Roman" w:cs="Times New Roman"/>
          <w:b/>
          <w:bCs/>
        </w:rPr>
        <w:t xml:space="preserve">ord </w:t>
      </w:r>
      <w:r>
        <w:rPr>
          <w:rFonts w:ascii="Times New Roman" w:hAnsi="Times New Roman" w:cs="Times New Roman"/>
          <w:b/>
          <w:bCs/>
        </w:rPr>
        <w:t>B</w:t>
      </w:r>
      <w:r w:rsidRPr="006558AD">
        <w:rPr>
          <w:rFonts w:ascii="Times New Roman" w:hAnsi="Times New Roman" w:cs="Times New Roman"/>
          <w:b/>
          <w:bCs/>
        </w:rPr>
        <w:t>ased Representation</w:t>
      </w:r>
      <w:r>
        <w:rPr>
          <w:rFonts w:ascii="Times New Roman" w:hAnsi="Times New Roman" w:cs="Times New Roman"/>
          <w:b/>
          <w:bCs/>
        </w:rPr>
        <w:t>.</w:t>
      </w:r>
      <w:r w:rsidRPr="006558AD">
        <w:rPr>
          <w:rFonts w:ascii="Times New Roman" w:hAnsi="Times New Roman" w:cs="Times New Roman"/>
          <w:b/>
          <w:bCs/>
        </w:rPr>
        <w:t xml:space="preserve"> </w:t>
      </w:r>
      <w:r w:rsidRPr="006558AD">
        <w:rPr>
          <w:rFonts w:ascii="Times New Roman" w:hAnsi="Times New Roman" w:cs="Times New Roman"/>
        </w:rPr>
        <w:t>Forgoing the notion of conditional probability, one can still obtain a crude form of language model</w:t>
      </w:r>
      <w:r>
        <w:rPr>
          <w:rFonts w:ascii="Times New Roman" w:hAnsi="Times New Roman" w:cs="Times New Roman"/>
        </w:rPr>
        <w:t>l</w:t>
      </w:r>
      <w:r w:rsidRPr="006558AD">
        <w:rPr>
          <w:rFonts w:ascii="Times New Roman" w:hAnsi="Times New Roman" w:cs="Times New Roman"/>
        </w:rPr>
        <w:t>ing that depends solely on the constituted tokens present in the sentence. Let us consider the task of sentiment analysis. A simple method for determining whether a sentence expresses positive sentiment would be to count the favo</w:t>
      </w:r>
      <w:r>
        <w:rPr>
          <w:rFonts w:ascii="Times New Roman" w:hAnsi="Times New Roman" w:cs="Times New Roman"/>
        </w:rPr>
        <w:t>u</w:t>
      </w:r>
      <w:r w:rsidRPr="006558AD">
        <w:rPr>
          <w:rFonts w:ascii="Times New Roman" w:hAnsi="Times New Roman" w:cs="Times New Roman"/>
        </w:rPr>
        <w:t xml:space="preserve">rable and negatively connotated lexical terms that occur in the sentence. The process is solely based on the </w:t>
      </w:r>
      <w:r w:rsidRPr="006558AD">
        <w:rPr>
          <w:rFonts w:ascii="Times New Roman" w:hAnsi="Times New Roman" w:cs="Times New Roman"/>
          <w:i/>
          <w:iCs/>
        </w:rPr>
        <w:t xml:space="preserve">occurrence </w:t>
      </w:r>
      <w:r w:rsidRPr="006558AD">
        <w:rPr>
          <w:rFonts w:ascii="Times New Roman" w:hAnsi="Times New Roman" w:cs="Times New Roman"/>
        </w:rPr>
        <w:t xml:space="preserve">of individual words and not where and how they appear in the sentence, i.e., the notion of semantics or syntax is overlooked. Such setups are called the </w:t>
      </w:r>
      <w:r w:rsidRPr="004D405E">
        <w:rPr>
          <w:rFonts w:ascii="Times New Roman" w:hAnsi="Times New Roman" w:cs="Times New Roman"/>
          <w:i/>
          <w:iCs/>
        </w:rPr>
        <w:t>bag-of-word</w:t>
      </w:r>
      <w:r w:rsidRPr="006558AD">
        <w:rPr>
          <w:rFonts w:ascii="Times New Roman" w:hAnsi="Times New Roman" w:cs="Times New Roman"/>
          <w:b/>
          <w:bCs/>
        </w:rPr>
        <w:t xml:space="preserve"> </w:t>
      </w:r>
      <w:r w:rsidRPr="006558AD">
        <w:rPr>
          <w:rFonts w:ascii="Times New Roman" w:hAnsi="Times New Roman" w:cs="Times New Roman"/>
        </w:rPr>
        <w:t>approach, where we know the words in the bag but not the order in which they are placed in the bag.</w:t>
      </w:r>
    </w:p>
    <w:p w:rsidR="00977949" w:rsidRDefault="00977949" w:rsidP="00977949">
      <w:pPr>
        <w:shd w:val="clear" w:color="auto" w:fill="FFFFFF"/>
        <w:jc w:val="both"/>
        <w:rPr>
          <w:rFonts w:ascii="Times New Roman" w:hAnsi="Times New Roman" w:cs="Times New Roman"/>
          <w:b/>
          <w:bCs/>
        </w:rPr>
      </w:pPr>
    </w:p>
    <w:p w:rsidR="00977949" w:rsidRDefault="00977949" w:rsidP="00977949">
      <w:pPr>
        <w:shd w:val="clear" w:color="auto" w:fill="FFFFFF"/>
        <w:jc w:val="both"/>
        <w:rPr>
          <w:rFonts w:ascii="Times New Roman" w:hAnsi="Times New Roman" w:cs="Times New Roman"/>
          <w:b/>
          <w:bCs/>
        </w:rPr>
      </w:pPr>
    </w:p>
    <w:p w:rsidR="00977949" w:rsidRDefault="00977949" w:rsidP="00977949">
      <w:pPr>
        <w:shd w:val="clear" w:color="auto" w:fill="FFFFFF"/>
        <w:jc w:val="both"/>
        <w:rPr>
          <w:rFonts w:ascii="Times New Roman" w:hAnsi="Times New Roman" w:cs="Times New Roman"/>
          <w:b/>
          <w:bCs/>
        </w:rPr>
      </w:pPr>
    </w:p>
    <w:p w:rsidR="00977949" w:rsidRDefault="00977949" w:rsidP="00977949">
      <w:pPr>
        <w:shd w:val="clear" w:color="auto" w:fill="FFFFFF"/>
        <w:jc w:val="both"/>
        <w:rPr>
          <w:rFonts w:ascii="Times New Roman" w:hAnsi="Times New Roman" w:cs="Times New Roman"/>
          <w:b/>
          <w:b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 xml:space="preserve">Example 2.2. </w:t>
      </w:r>
      <w:r w:rsidRPr="006558AD">
        <w:rPr>
          <w:rFonts w:ascii="Times New Roman" w:hAnsi="Times New Roman" w:cs="Times New Roman"/>
        </w:rPr>
        <w:t xml:space="preserve">Let us understand the bag-of-words </w:t>
      </w:r>
      <w:r>
        <w:rPr>
          <w:rFonts w:ascii="Times New Roman" w:hAnsi="Times New Roman" w:cs="Times New Roman"/>
        </w:rPr>
        <w:t>modelling</w:t>
      </w:r>
      <w:r w:rsidRPr="006558AD">
        <w:rPr>
          <w:rFonts w:ascii="Times New Roman" w:hAnsi="Times New Roman" w:cs="Times New Roman"/>
        </w:rPr>
        <w:t xml:space="preserve"> via a simple example of sentiment classification.</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Consider three sentences that represent three samples of sentiment analysis: S1: </w:t>
      </w:r>
      <w:r w:rsidRPr="004D405E">
        <w:rPr>
          <w:rFonts w:ascii="Times New Roman" w:hAnsi="Times New Roman" w:cs="Times New Roman"/>
          <w:highlight w:val="yellow"/>
        </w:rPr>
        <w:t>‘</w:t>
      </w:r>
      <w:r w:rsidRPr="004D405E">
        <w:rPr>
          <w:rFonts w:ascii="Times New Roman" w:hAnsi="Times New Roman" w:cs="Times New Roman"/>
          <w:i/>
          <w:iCs/>
          <w:highlight w:val="yellow"/>
        </w:rPr>
        <w:t>The movie is bad.</w:t>
      </w:r>
      <w:r w:rsidRPr="004D405E">
        <w:rPr>
          <w:rFonts w:ascii="Times New Roman" w:hAnsi="Times New Roman" w:cs="Times New Roman"/>
          <w:highlight w:val="yellow"/>
        </w:rPr>
        <w:t>’, S2: ‘</w:t>
      </w:r>
      <w:r w:rsidRPr="004D405E">
        <w:rPr>
          <w:rFonts w:ascii="Times New Roman" w:hAnsi="Times New Roman" w:cs="Times New Roman"/>
          <w:i/>
          <w:iCs/>
          <w:highlight w:val="yellow"/>
        </w:rPr>
        <w:t>The movie is good.</w:t>
      </w:r>
      <w:r w:rsidRPr="004D405E">
        <w:rPr>
          <w:rFonts w:ascii="Times New Roman" w:hAnsi="Times New Roman" w:cs="Times New Roman"/>
          <w:highlight w:val="yellow"/>
        </w:rPr>
        <w:t>’, S3: ‘</w:t>
      </w:r>
      <w:r w:rsidRPr="004D405E">
        <w:rPr>
          <w:rFonts w:ascii="Times New Roman" w:hAnsi="Times New Roman" w:cs="Times New Roman"/>
          <w:i/>
          <w:iCs/>
          <w:highlight w:val="yellow"/>
        </w:rPr>
        <w:t>I liked the movie</w:t>
      </w:r>
      <w:r w:rsidRPr="004D405E">
        <w:rPr>
          <w:rFonts w:ascii="Times New Roman" w:hAnsi="Times New Roman" w:cs="Times New Roman"/>
          <w:highlight w:val="yellow"/>
        </w:rPr>
        <w:t>’</w:t>
      </w:r>
      <w:r>
        <w:rPr>
          <w:rFonts w:ascii="Times New Roman" w:hAnsi="Times New Roman" w:cs="Times New Roman"/>
        </w:rPr>
        <w:t>.</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After preprocessing (lowercasing, punctuation removal), lemma</w:t>
      </w:r>
      <w:r>
        <w:rPr>
          <w:rFonts w:ascii="Times New Roman" w:hAnsi="Times New Roman" w:cs="Times New Roman"/>
        </w:rPr>
        <w:t>t</w:t>
      </w:r>
      <w:r w:rsidRPr="006558AD">
        <w:rPr>
          <w:rFonts w:ascii="Times New Roman" w:hAnsi="Times New Roman" w:cs="Times New Roman"/>
        </w:rPr>
        <w:t>i</w:t>
      </w:r>
      <w:r>
        <w:rPr>
          <w:rFonts w:ascii="Times New Roman" w:hAnsi="Times New Roman" w:cs="Times New Roman"/>
        </w:rPr>
        <w:t>s</w:t>
      </w:r>
      <w:r w:rsidRPr="006558AD">
        <w:rPr>
          <w:rFonts w:ascii="Times New Roman" w:hAnsi="Times New Roman" w:cs="Times New Roman"/>
        </w:rPr>
        <w:t>ation (liked</w:t>
      </w:r>
      <w:r>
        <w:rPr>
          <w:rFonts w:ascii="Times New Roman" w:hAnsi="Times New Roman" w:cs="Times New Roman"/>
        </w:rPr>
        <w:t xml:space="preserve"> </w:t>
      </w:r>
      <w:r w:rsidRPr="006558AD">
        <w:rPr>
          <w:rFonts w:ascii="Times New Roman" w:hAnsi="Times New Roman" w:cs="Times New Roman"/>
        </w:rPr>
        <w:t>→</w:t>
      </w:r>
      <w:r>
        <w:rPr>
          <w:rFonts w:ascii="Times New Roman" w:hAnsi="Times New Roman" w:cs="Times New Roman"/>
        </w:rPr>
        <w:t xml:space="preserve"> </w:t>
      </w:r>
      <w:r w:rsidRPr="006558AD">
        <w:rPr>
          <w:rFonts w:ascii="Times New Roman" w:hAnsi="Times New Roman" w:cs="Times New Roman"/>
        </w:rPr>
        <w:t xml:space="preserve">like), and </w:t>
      </w:r>
      <w:r>
        <w:rPr>
          <w:rFonts w:ascii="Times New Roman" w:hAnsi="Times New Roman" w:cs="Times New Roman"/>
        </w:rPr>
        <w:t>tokenisation</w:t>
      </w:r>
      <w:r w:rsidRPr="006558AD">
        <w:rPr>
          <w:rFonts w:ascii="Times New Roman" w:hAnsi="Times New Roman" w:cs="Times New Roman"/>
        </w:rPr>
        <w:t xml:space="preserve">, we end up with a </w:t>
      </w:r>
      <w:r w:rsidRPr="006558AD">
        <w:rPr>
          <w:rFonts w:ascii="Times New Roman" w:hAnsi="Times New Roman" w:cs="Times New Roman"/>
          <w:lang w:val="de-DE"/>
        </w:rPr>
        <w:t xml:space="preserve">unigram </w:t>
      </w:r>
      <w:r w:rsidRPr="006558AD">
        <w:rPr>
          <w:rFonts w:ascii="Times New Roman" w:hAnsi="Times New Roman" w:cs="Times New Roman"/>
        </w:rPr>
        <w:t>vocabulary set [</w:t>
      </w:r>
      <w:r w:rsidRPr="006558AD">
        <w:rPr>
          <w:rFonts w:ascii="Times New Roman" w:hAnsi="Times New Roman" w:cs="Times New Roman"/>
          <w:i/>
          <w:iCs/>
        </w:rPr>
        <w:t>the</w:t>
      </w:r>
      <w:r w:rsidRPr="006558AD">
        <w:rPr>
          <w:rFonts w:ascii="Times New Roman" w:hAnsi="Times New Roman" w:cs="Times New Roman"/>
        </w:rPr>
        <w:t xml:space="preserve">, </w:t>
      </w:r>
      <w:r w:rsidRPr="006558AD">
        <w:rPr>
          <w:rFonts w:ascii="Times New Roman" w:hAnsi="Times New Roman" w:cs="Times New Roman"/>
          <w:i/>
          <w:iCs/>
        </w:rPr>
        <w:t>movie</w:t>
      </w:r>
      <w:r w:rsidRPr="006558AD">
        <w:rPr>
          <w:rFonts w:ascii="Times New Roman" w:hAnsi="Times New Roman" w:cs="Times New Roman"/>
        </w:rPr>
        <w:t xml:space="preserve">, </w:t>
      </w:r>
      <w:r w:rsidRPr="006558AD">
        <w:rPr>
          <w:rFonts w:ascii="Times New Roman" w:hAnsi="Times New Roman" w:cs="Times New Roman"/>
          <w:i/>
          <w:iCs/>
        </w:rPr>
        <w:t>is</w:t>
      </w:r>
      <w:r w:rsidRPr="006558AD">
        <w:rPr>
          <w:rFonts w:ascii="Times New Roman" w:hAnsi="Times New Roman" w:cs="Times New Roman"/>
        </w:rPr>
        <w:t xml:space="preserve">, </w:t>
      </w:r>
      <w:r w:rsidRPr="006558AD">
        <w:rPr>
          <w:rFonts w:ascii="Times New Roman" w:hAnsi="Times New Roman" w:cs="Times New Roman"/>
          <w:i/>
          <w:iCs/>
        </w:rPr>
        <w:t>bad</w:t>
      </w:r>
      <w:r w:rsidRPr="006558AD">
        <w:rPr>
          <w:rFonts w:ascii="Times New Roman" w:hAnsi="Times New Roman" w:cs="Times New Roman"/>
        </w:rPr>
        <w:t xml:space="preserve">, </w:t>
      </w:r>
      <w:r w:rsidRPr="006558AD">
        <w:rPr>
          <w:rFonts w:ascii="Times New Roman" w:hAnsi="Times New Roman" w:cs="Times New Roman"/>
          <w:i/>
          <w:iCs/>
        </w:rPr>
        <w:t>good</w:t>
      </w:r>
      <w:r w:rsidRPr="006558AD">
        <w:rPr>
          <w:rFonts w:ascii="Times New Roman" w:hAnsi="Times New Roman" w:cs="Times New Roman"/>
        </w:rPr>
        <w:t xml:space="preserve">, </w:t>
      </w:r>
      <w:r w:rsidRPr="006558AD">
        <w:rPr>
          <w:rFonts w:ascii="Times New Roman" w:hAnsi="Times New Roman" w:cs="Times New Roman"/>
          <w:i/>
          <w:iCs/>
        </w:rPr>
        <w:t>I</w:t>
      </w:r>
      <w:r w:rsidRPr="006558AD">
        <w:rPr>
          <w:rFonts w:ascii="Times New Roman" w:hAnsi="Times New Roman" w:cs="Times New Roman"/>
        </w:rPr>
        <w:t xml:space="preserve">, </w:t>
      </w:r>
      <w:r w:rsidRPr="006558AD">
        <w:rPr>
          <w:rFonts w:ascii="Times New Roman" w:hAnsi="Times New Roman" w:cs="Times New Roman"/>
          <w:i/>
          <w:iCs/>
        </w:rPr>
        <w:t>like</w:t>
      </w:r>
      <w:r w:rsidRPr="006558AD">
        <w:rPr>
          <w:rFonts w:ascii="Times New Roman" w:hAnsi="Times New Roman" w:cs="Times New Roman"/>
        </w:rPr>
        <w:t>].</w:t>
      </w:r>
      <w:r>
        <w:rPr>
          <w:rFonts w:ascii="Times New Roman" w:hAnsi="Times New Roman" w:cs="Times New Roman"/>
        </w:rPr>
        <w:t xml:space="preserve"> </w:t>
      </w:r>
      <w:r w:rsidRPr="006558AD">
        <w:rPr>
          <w:rFonts w:ascii="Times New Roman" w:hAnsi="Times New Roman" w:cs="Times New Roman"/>
        </w:rPr>
        <w:t xml:space="preserve">Based on the unique vocabulary, the sentences can then be represented as vectors of length 7, indicating whether the </w:t>
      </w:r>
      <w:r w:rsidRPr="006558AD">
        <w:rPr>
          <w:rFonts w:ascii="Times New Roman" w:hAnsi="Times New Roman" w:cs="Times New Roman"/>
          <w:i/>
          <w:iCs/>
        </w:rPr>
        <w:t>i</w:t>
      </w:r>
      <w:r w:rsidRPr="004D405E">
        <w:rPr>
          <w:rFonts w:ascii="Times New Roman" w:hAnsi="Times New Roman" w:cs="Times New Roman"/>
        </w:rPr>
        <w:t>th</w:t>
      </w:r>
      <w:r w:rsidRPr="006558AD">
        <w:rPr>
          <w:rFonts w:ascii="Times New Roman" w:hAnsi="Times New Roman" w:cs="Times New Roman"/>
          <w:i/>
          <w:iCs/>
        </w:rPr>
        <w:t xml:space="preserve"> </w:t>
      </w:r>
      <w:r w:rsidRPr="006558AD">
        <w:rPr>
          <w:rFonts w:ascii="Times New Roman" w:hAnsi="Times New Roman" w:cs="Times New Roman"/>
        </w:rPr>
        <w:t>index vocabulary term is present in the sentence or not.</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Thus, S1</w:t>
      </w:r>
      <w:r>
        <w:rPr>
          <w:rFonts w:ascii="Times New Roman" w:hAnsi="Times New Roman" w:cs="Times New Roman"/>
        </w:rPr>
        <w:t xml:space="preserve"> </w:t>
      </w:r>
      <w:r w:rsidRPr="006558AD">
        <w:rPr>
          <w:rFonts w:ascii="Times New Roman" w:hAnsi="Times New Roman" w:cs="Times New Roman"/>
        </w:rPr>
        <w:t>=</w:t>
      </w:r>
      <w:r>
        <w:rPr>
          <w:rFonts w:ascii="Times New Roman" w:hAnsi="Times New Roman" w:cs="Times New Roman"/>
        </w:rPr>
        <w:t xml:space="preserve"> </w:t>
      </w:r>
      <w:r w:rsidRPr="006558AD">
        <w:rPr>
          <w:rFonts w:ascii="Times New Roman" w:hAnsi="Times New Roman" w:cs="Times New Roman"/>
        </w:rPr>
        <w:t>[yes, yes, yes, yes, no, no, no] and mapped numerically as [1, 1, 1, 1, 0, 0, 0] where 1 means ‘yes’</w:t>
      </w:r>
      <w:r>
        <w:rPr>
          <w:rFonts w:ascii="Times New Roman" w:hAnsi="Times New Roman" w:cs="Times New Roman"/>
        </w:rPr>
        <w:t>—</w:t>
      </w:r>
      <w:r w:rsidRPr="006558AD">
        <w:rPr>
          <w:rFonts w:ascii="Times New Roman" w:hAnsi="Times New Roman" w:cs="Times New Roman"/>
        </w:rPr>
        <w:t>the token is present, and 0 means ‘no’</w:t>
      </w:r>
      <w:r>
        <w:rPr>
          <w:rFonts w:ascii="Times New Roman" w:hAnsi="Times New Roman" w:cs="Times New Roman"/>
        </w:rPr>
        <w:t>—</w:t>
      </w:r>
      <w:r w:rsidRPr="006558AD">
        <w:rPr>
          <w:rFonts w:ascii="Times New Roman" w:hAnsi="Times New Roman" w:cs="Times New Roman"/>
        </w:rPr>
        <w:t xml:space="preserve">the token is not present in the given sentence. In </w:t>
      </w:r>
      <w:r>
        <w:rPr>
          <w:rFonts w:ascii="Times New Roman" w:hAnsi="Times New Roman" w:cs="Times New Roman"/>
        </w:rPr>
        <w:t>a</w:t>
      </w:r>
      <w:r w:rsidRPr="006558AD">
        <w:rPr>
          <w:rFonts w:ascii="Times New Roman" w:hAnsi="Times New Roman" w:cs="Times New Roman"/>
        </w:rPr>
        <w:t xml:space="preserve"> similar way, S2 and S3 become [1, 1, 1, 0, 1, 0, 0] and [1, 1, 0, 0, 0, 1, 1], respectively.</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lastRenderedPageBreak/>
        <w:t xml:space="preserve">Further, each sentence has a sentiment label associated with it where </w:t>
      </w:r>
      <w:r>
        <w:rPr>
          <w:rFonts w:ascii="Times New Roman" w:hAnsi="Times New Roman" w:cs="Times New Roman"/>
        </w:rPr>
        <w:t>–</w:t>
      </w:r>
      <w:r w:rsidRPr="006558AD">
        <w:rPr>
          <w:rFonts w:ascii="Times New Roman" w:hAnsi="Times New Roman" w:cs="Times New Roman"/>
        </w:rPr>
        <w:t xml:space="preserve">1 means negative sentiment, 0 means neutral, and 1 means positive. Our example sentences have a sentiment score of S1: </w:t>
      </w:r>
      <w:r>
        <w:rPr>
          <w:rFonts w:ascii="Times New Roman" w:hAnsi="Times New Roman" w:cs="Times New Roman"/>
        </w:rPr>
        <w:t>–</w:t>
      </w:r>
      <w:r w:rsidRPr="006558AD">
        <w:rPr>
          <w:rFonts w:ascii="Times New Roman" w:hAnsi="Times New Roman" w:cs="Times New Roman"/>
        </w:rPr>
        <w:t>1, S2:v1, and S3: 1, respectively. From the crude analysis of the sentence vectors, we see that tokens ‘</w:t>
      </w:r>
      <w:r w:rsidRPr="006558AD">
        <w:rPr>
          <w:rFonts w:ascii="Times New Roman" w:hAnsi="Times New Roman" w:cs="Times New Roman"/>
          <w:i/>
          <w:iCs/>
        </w:rPr>
        <w:t>the</w:t>
      </w:r>
      <w:r w:rsidRPr="006558AD">
        <w:rPr>
          <w:rFonts w:ascii="Times New Roman" w:hAnsi="Times New Roman" w:cs="Times New Roman"/>
        </w:rPr>
        <w:t>’ and ‘</w:t>
      </w:r>
      <w:r w:rsidRPr="006558AD">
        <w:rPr>
          <w:rFonts w:ascii="Times New Roman" w:hAnsi="Times New Roman" w:cs="Times New Roman"/>
          <w:i/>
          <w:iCs/>
        </w:rPr>
        <w:t>movie</w:t>
      </w:r>
      <w:r w:rsidRPr="006558AD">
        <w:rPr>
          <w:rFonts w:ascii="Times New Roman" w:hAnsi="Times New Roman" w:cs="Times New Roman"/>
        </w:rPr>
        <w:t>’ occur in all three sentences and do not lead to any differentiation for the sentiment classification, i.e., we cannot tell by looking at only these two terms if the movie is good or bad. Meanwhile, the presence of ‘</w:t>
      </w:r>
      <w:r w:rsidRPr="006558AD">
        <w:rPr>
          <w:rFonts w:ascii="Times New Roman" w:hAnsi="Times New Roman" w:cs="Times New Roman"/>
          <w:i/>
          <w:iCs/>
        </w:rPr>
        <w:t>bad</w:t>
      </w:r>
      <w:r w:rsidRPr="006558AD">
        <w:rPr>
          <w:rFonts w:ascii="Times New Roman" w:hAnsi="Times New Roman" w:cs="Times New Roman"/>
        </w:rPr>
        <w:t>’ in S1 and its subsequent absence in S2 and S3 is an indicator of associating the presence of ‘</w:t>
      </w:r>
      <w:r w:rsidRPr="006558AD">
        <w:rPr>
          <w:rFonts w:ascii="Times New Roman" w:hAnsi="Times New Roman" w:cs="Times New Roman"/>
          <w:i/>
          <w:iCs/>
        </w:rPr>
        <w:t>bad</w:t>
      </w:r>
      <w:r w:rsidRPr="006558AD">
        <w:rPr>
          <w:rFonts w:ascii="Times New Roman" w:hAnsi="Times New Roman" w:cs="Times New Roman"/>
        </w:rPr>
        <w:t xml:space="preserve">’ with the label </w:t>
      </w:r>
      <w:r>
        <w:rPr>
          <w:rFonts w:ascii="Times New Roman" w:hAnsi="Times New Roman" w:cs="Times New Roman"/>
        </w:rPr>
        <w:t>–</w:t>
      </w:r>
      <w:r w:rsidRPr="006558AD">
        <w:rPr>
          <w:rFonts w:ascii="Times New Roman" w:hAnsi="Times New Roman" w:cs="Times New Roman"/>
        </w:rPr>
        <w:t>1. Language models build on bag-of-word representation and try to learn such heuristics between tokens and labels based on the frequency of occurrence of the tokens in different class labels.</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The notion of building representations from term frequency is detailed in Chapter 3.</w:t>
      </w:r>
    </w:p>
    <w:p w:rsidR="00977949" w:rsidRDefault="00977949" w:rsidP="00977949">
      <w:pPr>
        <w:shd w:val="clear" w:color="auto" w:fill="FFFFFF"/>
        <w:jc w:val="both"/>
        <w:rPr>
          <w:rFonts w:ascii="Times New Roman" w:hAnsi="Times New Roman" w:cs="Times New Roman"/>
          <w:b/>
          <w:bCs/>
        </w:rPr>
      </w:pPr>
    </w:p>
    <w:p w:rsidR="00977949" w:rsidRDefault="00977949" w:rsidP="00977949">
      <w:pPr>
        <w:shd w:val="clear" w:color="auto" w:fill="FFFFFF"/>
        <w:jc w:val="center"/>
        <w:rPr>
          <w:rFonts w:ascii="Times New Roman" w:hAnsi="Times New Roman" w:cs="Times New Roman"/>
        </w:rPr>
      </w:pPr>
      <w:r w:rsidRPr="006558AD">
        <w:rPr>
          <w:rFonts w:ascii="Times New Roman" w:hAnsi="Times New Roman" w:cs="Times New Roman"/>
          <w:b/>
          <w:bCs/>
        </w:rPr>
        <w:t xml:space="preserve">Part </w:t>
      </w:r>
      <w:r w:rsidRPr="006558AD">
        <w:rPr>
          <w:rFonts w:ascii="Times New Roman" w:hAnsi="Times New Roman" w:cs="Times New Roman"/>
          <w:b/>
          <w:bCs/>
          <w:lang w:val="da-DK"/>
        </w:rPr>
        <w:t xml:space="preserve">II: </w:t>
      </w:r>
      <w:r w:rsidRPr="006558AD">
        <w:rPr>
          <w:rFonts w:ascii="Times New Roman" w:hAnsi="Times New Roman" w:cs="Times New Roman"/>
          <w:b/>
          <w:bCs/>
        </w:rPr>
        <w:t>Neural Networks</w:t>
      </w:r>
    </w:p>
    <w:p w:rsidR="00977949" w:rsidRPr="006558AD" w:rsidRDefault="00977949" w:rsidP="00977949">
      <w:pPr>
        <w:shd w:val="clear" w:color="auto" w:fill="FFFFFF"/>
        <w:jc w:val="both"/>
        <w:rPr>
          <w:rFonts w:ascii="Times New Roman" w:hAnsi="Times New Roman" w:cs="Times New Roman"/>
        </w:rPr>
      </w:pPr>
      <w:bookmarkStart w:id="13" w:name="bookmark24"/>
      <w:r w:rsidRPr="006558AD">
        <w:rPr>
          <w:rFonts w:ascii="Times New Roman" w:hAnsi="Times New Roman" w:cs="Times New Roman"/>
        </w:rPr>
        <w:t>S</w:t>
      </w:r>
      <w:bookmarkEnd w:id="13"/>
      <w:r w:rsidRPr="006558AD">
        <w:rPr>
          <w:rFonts w:ascii="Times New Roman" w:hAnsi="Times New Roman" w:cs="Times New Roman"/>
        </w:rPr>
        <w:t xml:space="preserve">o far, the algorithms we have discussed for parsing and understanding language are based on simple heuristics and probabilities. To develop a more advanced and nuanced understanding of language, we must work with neural networks. This part of the book will help readers establish a basic understanding of computational neural networks. The theoretical foundation for these networks can be traced back to the independent works of Alexander Bain in 1873 and William James in 1890. Both </w:t>
      </w:r>
      <w:r>
        <w:rPr>
          <w:rFonts w:ascii="Times New Roman" w:hAnsi="Times New Roman" w:cs="Times New Roman"/>
        </w:rPr>
        <w:t>hypothesised</w:t>
      </w:r>
      <w:r w:rsidRPr="006558AD">
        <w:rPr>
          <w:rFonts w:ascii="Times New Roman" w:hAnsi="Times New Roman" w:cs="Times New Roman"/>
        </w:rPr>
        <w:t xml:space="preserve"> that human thoughts and decisions emerge from interactions among billions of </w:t>
      </w:r>
      <w:r w:rsidRPr="006558AD">
        <w:rPr>
          <w:rFonts w:ascii="Times New Roman" w:hAnsi="Times New Roman" w:cs="Times New Roman"/>
          <w:i/>
          <w:iCs/>
        </w:rPr>
        <w:t xml:space="preserve">neurons </w:t>
      </w:r>
      <w:r w:rsidRPr="006558AD">
        <w:rPr>
          <w:rFonts w:ascii="Times New Roman" w:hAnsi="Times New Roman" w:cs="Times New Roman"/>
        </w:rPr>
        <w:t xml:space="preserve">in the human brain. This biological network of nerve cells is responsible for all human reasoning and decision-making. Warren McCulloch, a neuroscientist, and Walter Pitts, a logician, laid out a theoretical model for a biological nerve cell in 1943. They called it a </w:t>
      </w:r>
      <w:r w:rsidRPr="006558AD">
        <w:rPr>
          <w:rFonts w:ascii="Times New Roman" w:hAnsi="Times New Roman" w:cs="Times New Roman"/>
          <w:i/>
          <w:iCs/>
        </w:rPr>
        <w:t>perceptron</w:t>
      </w:r>
      <w:r w:rsidRPr="006558AD">
        <w:rPr>
          <w:rFonts w:ascii="Times New Roman" w:hAnsi="Times New Roman" w:cs="Times New Roman"/>
        </w:rPr>
        <w:t>. In 1957, Frank Rosenblatt, a psychologist, provided an early hardware implementation of a perceptron. Rosenblatt took a linear combination of di</w:t>
      </w:r>
      <w:r>
        <w:rPr>
          <w:rFonts w:ascii="Times New Roman" w:hAnsi="Times New Roman" w:cs="Times New Roman"/>
        </w:rPr>
        <w:t>f</w:t>
      </w:r>
      <w:r w:rsidRPr="006558AD">
        <w:rPr>
          <w:rFonts w:ascii="Times New Roman" w:hAnsi="Times New Roman" w:cs="Times New Roman"/>
        </w:rPr>
        <w:t xml:space="preserve">ferent input variables and gave a response of 1 or 0, depending on whether the linear combination of input variables was positive or negative. The version of the perceptron we use today was introduced by </w:t>
      </w:r>
      <w:r w:rsidRPr="006558AD">
        <w:rPr>
          <w:rFonts w:ascii="Times New Roman" w:hAnsi="Times New Roman" w:cs="Times New Roman"/>
          <w:lang w:val="sv-SE"/>
        </w:rPr>
        <w:t xml:space="preserve">Minsky </w:t>
      </w:r>
      <w:r w:rsidRPr="006558AD">
        <w:rPr>
          <w:rFonts w:ascii="Times New Roman" w:hAnsi="Times New Roman" w:cs="Times New Roman"/>
        </w:rPr>
        <w:t xml:space="preserve">and </w:t>
      </w:r>
      <w:r w:rsidRPr="006558AD">
        <w:rPr>
          <w:rFonts w:ascii="Times New Roman" w:hAnsi="Times New Roman" w:cs="Times New Roman"/>
          <w:lang w:val="da-DK"/>
        </w:rPr>
        <w:t xml:space="preserve">Papert </w:t>
      </w:r>
      <w:r w:rsidRPr="006558AD">
        <w:rPr>
          <w:rFonts w:ascii="Times New Roman" w:hAnsi="Times New Roman" w:cs="Times New Roman"/>
        </w:rPr>
        <w:t xml:space="preserve">in 1969. They introduced the concept of an </w:t>
      </w:r>
      <w:r w:rsidRPr="006558AD">
        <w:rPr>
          <w:rFonts w:ascii="Times New Roman" w:hAnsi="Times New Roman" w:cs="Times New Roman"/>
          <w:i/>
          <w:iCs/>
        </w:rPr>
        <w:t>activation function</w:t>
      </w:r>
      <w:r w:rsidRPr="006558AD">
        <w:rPr>
          <w:rFonts w:ascii="Times New Roman" w:hAnsi="Times New Roman" w:cs="Times New Roman"/>
        </w:rPr>
        <w:t>, an essential component of all artif</w:t>
      </w:r>
      <w:r>
        <w:rPr>
          <w:rFonts w:ascii="Times New Roman" w:hAnsi="Times New Roman" w:cs="Times New Roman"/>
        </w:rPr>
        <w:t>i</w:t>
      </w:r>
      <w:r w:rsidRPr="006558AD">
        <w:rPr>
          <w:rFonts w:ascii="Times New Roman" w:hAnsi="Times New Roman" w:cs="Times New Roman"/>
        </w:rPr>
        <w:t>cial neural networks used today.</w:t>
      </w:r>
    </w:p>
    <w:p w:rsidR="00977949" w:rsidRDefault="00977949" w:rsidP="00977949">
      <w:pPr>
        <w:shd w:val="clear" w:color="auto" w:fill="FFFFFF"/>
        <w:jc w:val="both"/>
        <w:rPr>
          <w:rFonts w:ascii="Times New Roman" w:hAnsi="Times New Roman" w:cs="Times New Roman"/>
          <w:b/>
          <w:b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2.8</w:t>
      </w:r>
      <w:r>
        <w:rPr>
          <w:rFonts w:ascii="Times New Roman" w:hAnsi="Times New Roman" w:cs="Times New Roman"/>
          <w:b/>
          <w:bCs/>
        </w:rPr>
        <w:t xml:space="preserve"> </w:t>
      </w:r>
      <w:r w:rsidRPr="006558AD">
        <w:rPr>
          <w:rFonts w:ascii="Times New Roman" w:hAnsi="Times New Roman" w:cs="Times New Roman"/>
          <w:b/>
          <w:bCs/>
        </w:rPr>
        <w:t>The Perceptron</w:t>
      </w: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The architecture of computational neural networks is inspired by the nervous system in humans, where a network of neurons is responsible for processing, relaying, storing, and recalling information. A biological neuron receives signals from other neurons and chooses to transfer the processed signals to neighbouring neurons, depending on the outcome of processing. We can replicate the same in software via the </w:t>
      </w:r>
      <w:r w:rsidRPr="006558AD">
        <w:rPr>
          <w:rFonts w:ascii="Times New Roman" w:hAnsi="Times New Roman" w:cs="Times New Roman"/>
          <w:i/>
          <w:iCs/>
        </w:rPr>
        <w:t>perceptron</w:t>
      </w:r>
      <w:r w:rsidRPr="006558AD">
        <w:rPr>
          <w:rFonts w:ascii="Times New Roman" w:hAnsi="Times New Roman" w:cs="Times New Roman"/>
        </w:rPr>
        <w:t>, which is the most straightforward software implementation of a biological neural cell.</w:t>
      </w:r>
    </w:p>
    <w:p w:rsidR="00977949" w:rsidRDefault="00977949" w:rsidP="00977949">
      <w:pPr>
        <w:shd w:val="clear" w:color="auto" w:fill="FFFFFF"/>
        <w:jc w:val="both"/>
        <w:rPr>
          <w:rFonts w:ascii="Times New Roman" w:hAnsi="Times New Roman" w:cs="Times New Roman"/>
          <w:b/>
          <w:bCs/>
          <w:i/>
          <w:i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i/>
          <w:iCs/>
        </w:rPr>
        <w:t>2.8.1</w:t>
      </w:r>
      <w:r>
        <w:rPr>
          <w:rFonts w:ascii="Times New Roman" w:hAnsi="Times New Roman" w:cs="Times New Roman"/>
          <w:b/>
          <w:bCs/>
          <w:i/>
          <w:iCs/>
        </w:rPr>
        <w:t xml:space="preserve"> </w:t>
      </w:r>
      <w:r w:rsidRPr="006558AD">
        <w:rPr>
          <w:rFonts w:ascii="Times New Roman" w:hAnsi="Times New Roman" w:cs="Times New Roman"/>
          <w:b/>
          <w:bCs/>
          <w:i/>
          <w:iCs/>
          <w:lang w:val="de-DE"/>
        </w:rPr>
        <w:t>Definition</w:t>
      </w:r>
    </w:p>
    <w:p w:rsidR="00977949" w:rsidRPr="006558AD" w:rsidRDefault="00977949" w:rsidP="00977949">
      <w:pPr>
        <w:shd w:val="clear" w:color="auto" w:fill="FFFFFF"/>
        <w:jc w:val="both"/>
        <w:rPr>
          <w:rFonts w:ascii="Times New Roman" w:hAnsi="Times New Roman" w:cs="Times New Roman"/>
        </w:rPr>
      </w:pPr>
      <w:bookmarkStart w:id="14" w:name="bookmark25"/>
      <w:r w:rsidRPr="006558AD">
        <w:rPr>
          <w:rFonts w:ascii="Times New Roman" w:hAnsi="Times New Roman" w:cs="Times New Roman"/>
        </w:rPr>
        <w:t>G</w:t>
      </w:r>
      <w:bookmarkEnd w:id="14"/>
      <w:r w:rsidRPr="006558AD">
        <w:rPr>
          <w:rFonts w:ascii="Times New Roman" w:hAnsi="Times New Roman" w:cs="Times New Roman"/>
        </w:rPr>
        <w:t xml:space="preserve">iven a </w:t>
      </w:r>
      <w:r w:rsidRPr="006558AD">
        <w:rPr>
          <w:rFonts w:ascii="Times New Roman" w:hAnsi="Times New Roman" w:cs="Times New Roman"/>
          <w:i/>
          <w:iCs/>
          <w:lang w:val="da-DK"/>
        </w:rPr>
        <w:t>N</w:t>
      </w:r>
      <w:r w:rsidRPr="006558AD">
        <w:rPr>
          <w:rFonts w:ascii="Times New Roman" w:hAnsi="Times New Roman" w:cs="Times New Roman"/>
        </w:rPr>
        <w:t xml:space="preserve">-dimensional input vector </w:t>
      </w:r>
      <w:r w:rsidRPr="00CE43AE">
        <w:rPr>
          <w:rFonts w:ascii="Times New Roman" w:hAnsi="Times New Roman" w:cs="Times New Roman"/>
          <w:bCs/>
          <w:lang w:val="el-GR"/>
        </w:rPr>
        <w:t>x</w:t>
      </w:r>
      <w:r w:rsidRPr="00695535">
        <w:rPr>
          <w:rFonts w:ascii="Times New Roman" w:hAnsi="Times New Roman" w:cs="Times New Roman"/>
          <w:bCs/>
          <w:lang w:val="el-GR"/>
        </w:rPr>
        <w:t xml:space="preserve"> </w:t>
      </w:r>
      <w:r w:rsidRPr="006558AD">
        <w:rPr>
          <w:rFonts w:ascii="Times New Roman" w:hAnsi="Times New Roman" w:cs="Times New Roman"/>
        </w:rPr>
        <w:t xml:space="preserve">= </w:t>
      </w:r>
      <w:r w:rsidRPr="00695535">
        <w:rPr>
          <w:rFonts w:ascii="Times New Roman" w:hAnsi="Times New Roman" w:cs="Times New Roman"/>
          <w:iCs/>
          <w:lang w:val="ru-RU"/>
        </w:rPr>
        <w:t>(</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95535">
        <w:rPr>
          <w:rFonts w:ascii="Times New Roman" w:hAnsi="Times New Roman" w:cs="Times New Roman"/>
          <w:iCs/>
          <w:lang w:val="ru-RU"/>
        </w:rPr>
        <w:t>,</w:t>
      </w:r>
      <w:r w:rsidRPr="00695535">
        <w:rPr>
          <w:rFonts w:ascii="Times New Roman" w:hAnsi="Times New Roman" w:cs="Times New Roman"/>
          <w:iCs/>
        </w:rPr>
        <w:t xml:space="preserve"> </w:t>
      </w:r>
      <w:r w:rsidRPr="006558AD">
        <w:rPr>
          <w:rFonts w:ascii="Times New Roman" w:hAnsi="Times New Roman" w:cs="Times New Roman"/>
          <w:i/>
          <w:iCs/>
          <w:lang w:val="ru-RU"/>
        </w:rPr>
        <w:t>x</w:t>
      </w:r>
      <w:r w:rsidRPr="00695535">
        <w:rPr>
          <w:rFonts w:ascii="Times New Roman" w:hAnsi="Times New Roman" w:cs="Times New Roman"/>
          <w:iCs/>
          <w:vertAlign w:val="subscript"/>
          <w:lang w:val="ru-RU"/>
        </w:rPr>
        <w:t>2</w:t>
      </w:r>
      <w:r w:rsidRPr="00695535">
        <w:rPr>
          <w:rFonts w:ascii="Times New Roman" w:hAnsi="Times New Roman" w:cs="Times New Roman"/>
          <w:iCs/>
          <w:lang w:val="ru-RU"/>
        </w:rPr>
        <w:t xml:space="preserve">, </w:t>
      </w:r>
      <w:r w:rsidRPr="00695535">
        <w:rPr>
          <w:rFonts w:ascii="Times New Roman" w:hAnsi="Times New Roman" w:cs="Times New Roman"/>
          <w:iCs/>
          <w:smallCaps/>
        </w:rPr>
        <w:t>…</w:t>
      </w:r>
      <w:r w:rsidRPr="00695535">
        <w:rPr>
          <w:rFonts w:ascii="Times New Roman" w:hAnsi="Times New Roman" w:cs="Times New Roman"/>
          <w:iCs/>
          <w:smallCaps/>
          <w:lang w:val="el-GR"/>
        </w:rPr>
        <w:t>,</w:t>
      </w:r>
      <w:r>
        <w:rPr>
          <w:rFonts w:ascii="Times New Roman" w:hAnsi="Times New Roman" w:cs="Times New Roman"/>
          <w:iCs/>
          <w:smallCaps/>
        </w:rPr>
        <w:t xml:space="preserve"> </w:t>
      </w:r>
      <w:r w:rsidRPr="006558AD">
        <w:rPr>
          <w:rFonts w:ascii="Times New Roman" w:hAnsi="Times New Roman" w:cs="Times New Roman"/>
          <w:i/>
          <w:iCs/>
        </w:rPr>
        <w:t>x</w:t>
      </w:r>
      <w:r w:rsidRPr="006558AD">
        <w:rPr>
          <w:rFonts w:ascii="Times New Roman" w:hAnsi="Times New Roman" w:cs="Times New Roman"/>
          <w:i/>
          <w:iCs/>
          <w:vertAlign w:val="subscript"/>
        </w:rPr>
        <w:t>N</w:t>
      </w:r>
      <w:r w:rsidRPr="00695535">
        <w:rPr>
          <w:rFonts w:ascii="Times New Roman" w:hAnsi="Times New Roman" w:cs="Times New Roman"/>
          <w:iCs/>
          <w:smallCaps/>
          <w:lang w:val="el-GR"/>
        </w:rPr>
        <w:t>),</w:t>
      </w:r>
      <w:r w:rsidRPr="00695535">
        <w:rPr>
          <w:rFonts w:ascii="Times New Roman" w:hAnsi="Times New Roman" w:cs="Times New Roman"/>
        </w:rPr>
        <w:t xml:space="preserve"> </w:t>
      </w:r>
      <w:r w:rsidRPr="006558AD">
        <w:rPr>
          <w:rFonts w:ascii="Times New Roman" w:hAnsi="Times New Roman" w:cs="Times New Roman"/>
        </w:rPr>
        <w:t xml:space="preserve">the perceptron computes a linear combination </w:t>
      </w:r>
      <w:r>
        <w:rPr>
          <w:rFonts w:ascii="Times New Roman" w:hAnsi="Times New Roman" w:cs="Times New Roman"/>
          <w:i/>
          <w:iCs/>
        </w:rPr>
        <w:t>w</w:t>
      </w:r>
      <w:r w:rsidRPr="00695535">
        <w:rPr>
          <w:rFonts w:ascii="Times New Roman" w:hAnsi="Times New Roman" w:cs="Times New Roman"/>
          <w:iCs/>
          <w:vertAlign w:val="subscript"/>
        </w:rPr>
        <w:t>1</w:t>
      </w:r>
      <w:r w:rsidRPr="006558AD">
        <w:rPr>
          <w:rFonts w:ascii="Times New Roman" w:hAnsi="Times New Roman" w:cs="Times New Roman"/>
          <w:i/>
          <w:iCs/>
        </w:rPr>
        <w:t>x</w:t>
      </w:r>
      <w:r w:rsidRPr="00695535">
        <w:rPr>
          <w:rFonts w:ascii="Times New Roman" w:hAnsi="Times New Roman" w:cs="Times New Roman"/>
          <w:iCs/>
          <w:vertAlign w:val="subscript"/>
        </w:rPr>
        <w:t>1</w:t>
      </w:r>
      <w:r w:rsidRPr="00695535">
        <w:rPr>
          <w:rFonts w:ascii="Times New Roman" w:hAnsi="Times New Roman" w:cs="Times New Roman"/>
          <w:iCs/>
        </w:rPr>
        <w:t xml:space="preserve"> + </w:t>
      </w:r>
      <w:r>
        <w:rPr>
          <w:rFonts w:ascii="Times New Roman" w:hAnsi="Times New Roman" w:cs="Times New Roman"/>
          <w:i/>
          <w:iCs/>
        </w:rPr>
        <w:t>w</w:t>
      </w:r>
      <w:r w:rsidRPr="00695535">
        <w:rPr>
          <w:rFonts w:ascii="Times New Roman" w:hAnsi="Times New Roman" w:cs="Times New Roman"/>
          <w:iCs/>
          <w:vertAlign w:val="subscript"/>
        </w:rPr>
        <w:t>2</w:t>
      </w:r>
      <w:r w:rsidRPr="006558AD">
        <w:rPr>
          <w:rFonts w:ascii="Times New Roman" w:hAnsi="Times New Roman" w:cs="Times New Roman"/>
          <w:i/>
          <w:iCs/>
        </w:rPr>
        <w:t>x</w:t>
      </w:r>
      <w:r w:rsidRPr="00695535">
        <w:rPr>
          <w:rFonts w:ascii="Times New Roman" w:hAnsi="Times New Roman" w:cs="Times New Roman"/>
          <w:iCs/>
          <w:vertAlign w:val="subscript"/>
        </w:rPr>
        <w:t>2</w:t>
      </w:r>
      <w:r w:rsidRPr="00695535">
        <w:rPr>
          <w:rFonts w:ascii="Times New Roman" w:hAnsi="Times New Roman" w:cs="Times New Roman"/>
          <w:iCs/>
        </w:rPr>
        <w:t xml:space="preserve"> </w:t>
      </w:r>
      <w:r w:rsidRPr="00695535">
        <w:rPr>
          <w:rFonts w:ascii="Times New Roman" w:hAnsi="Times New Roman" w:cs="Times New Roman"/>
        </w:rPr>
        <w:t xml:space="preserve">+ </w:t>
      </w:r>
      <w:r>
        <w:rPr>
          <w:rFonts w:ascii="Times New Roman" w:hAnsi="Times New Roman" w:cs="Times New Roman"/>
          <w:iCs/>
        </w:rPr>
        <w:t>…</w:t>
      </w:r>
      <w:r w:rsidRPr="006558AD">
        <w:rPr>
          <w:rFonts w:ascii="Times New Roman" w:hAnsi="Times New Roman" w:cs="Times New Roman"/>
        </w:rPr>
        <w:t xml:space="preserve">+ </w:t>
      </w:r>
      <w:r>
        <w:rPr>
          <w:rFonts w:ascii="Times New Roman" w:hAnsi="Times New Roman" w:cs="Times New Roman"/>
          <w:i/>
          <w:iCs/>
        </w:rPr>
        <w:t>w</w:t>
      </w:r>
      <w:r w:rsidRPr="00CE43AE">
        <w:rPr>
          <w:rFonts w:ascii="Times New Roman" w:hAnsi="Times New Roman" w:cs="Times New Roman"/>
          <w:i/>
          <w:iCs/>
          <w:smallCaps/>
          <w:vertAlign w:val="subscript"/>
        </w:rPr>
        <w:t>n</w:t>
      </w:r>
      <w:r w:rsidRPr="006558AD">
        <w:rPr>
          <w:rFonts w:ascii="Times New Roman" w:hAnsi="Times New Roman" w:cs="Times New Roman"/>
          <w:i/>
          <w:iCs/>
        </w:rPr>
        <w:t>x</w:t>
      </w:r>
      <w:r w:rsidRPr="00CE43AE">
        <w:rPr>
          <w:rFonts w:ascii="Times New Roman" w:hAnsi="Times New Roman" w:cs="Times New Roman"/>
          <w:i/>
          <w:iCs/>
          <w:smallCaps/>
          <w:vertAlign w:val="subscript"/>
        </w:rPr>
        <w:t>n</w:t>
      </w:r>
      <w:r w:rsidRPr="0011646A">
        <w:rPr>
          <w:rFonts w:ascii="Times New Roman" w:hAnsi="Times New Roman" w:cs="Times New Roman"/>
          <w:iCs/>
          <w:smallCaps/>
        </w:rPr>
        <w:t xml:space="preserve">, </w:t>
      </w:r>
      <w:r w:rsidRPr="006558AD">
        <w:rPr>
          <w:rFonts w:ascii="Times New Roman" w:hAnsi="Times New Roman" w:cs="Times New Roman"/>
        </w:rPr>
        <w:t xml:space="preserve">adds a term </w:t>
      </w:r>
      <w:r w:rsidRPr="006558AD">
        <w:rPr>
          <w:rFonts w:ascii="Times New Roman" w:hAnsi="Times New Roman" w:cs="Times New Roman"/>
          <w:i/>
          <w:iCs/>
          <w:lang w:val="el-GR"/>
        </w:rPr>
        <w:t xml:space="preserve">β </w:t>
      </w:r>
      <w:r w:rsidRPr="006558AD">
        <w:rPr>
          <w:rFonts w:ascii="Times New Roman" w:hAnsi="Times New Roman" w:cs="Times New Roman"/>
        </w:rPr>
        <w:t>and decides to output among the values {</w:t>
      </w:r>
      <w:r>
        <w:rPr>
          <w:rFonts w:ascii="Times New Roman" w:hAnsi="Times New Roman" w:cs="Times New Roman"/>
        </w:rPr>
        <w:t>–</w:t>
      </w:r>
      <w:r w:rsidRPr="006558AD">
        <w:rPr>
          <w:rFonts w:ascii="Times New Roman" w:hAnsi="Times New Roman" w:cs="Times New Roman"/>
        </w:rPr>
        <w:t>1</w:t>
      </w:r>
      <w:r w:rsidRPr="006558AD">
        <w:rPr>
          <w:rFonts w:ascii="Times New Roman" w:hAnsi="Times New Roman" w:cs="Times New Roman"/>
          <w:i/>
          <w:iCs/>
        </w:rPr>
        <w:t>,</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1} depending on the </w:t>
      </w:r>
      <w:r w:rsidRPr="006558AD">
        <w:rPr>
          <w:rFonts w:ascii="Times New Roman" w:hAnsi="Times New Roman" w:cs="Times New Roman"/>
        </w:rPr>
        <w:lastRenderedPageBreak/>
        <w:t xml:space="preserve">computation. Formally, a perceptron can be represented by </w:t>
      </w:r>
      <w:r>
        <w:rPr>
          <w:rFonts w:ascii="Times New Roman" w:hAnsi="Times New Roman" w:cs="Times New Roman"/>
        </w:rPr>
        <w:t>E</w:t>
      </w:r>
      <w:r w:rsidRPr="006558AD">
        <w:rPr>
          <w:rFonts w:ascii="Times New Roman" w:hAnsi="Times New Roman" w:cs="Times New Roman"/>
        </w:rPr>
        <w:t xml:space="preserve">quation </w:t>
      </w:r>
      <w:r>
        <w:rPr>
          <w:rFonts w:ascii="Times New Roman" w:hAnsi="Times New Roman" w:cs="Times New Roman"/>
        </w:rPr>
        <w:t>(2.</w:t>
      </w:r>
      <w:r w:rsidRPr="006558AD">
        <w:rPr>
          <w:rFonts w:ascii="Times New Roman" w:hAnsi="Times New Roman" w:cs="Times New Roman"/>
        </w:rPr>
        <w:t>3</w:t>
      </w:r>
      <w:r>
        <w:rPr>
          <w:rFonts w:ascii="Times New Roman" w:hAnsi="Times New Roman" w:cs="Times New Roman"/>
        </w:rPr>
        <w:t>)</w:t>
      </w:r>
      <w:r w:rsidRPr="006558AD">
        <w:rPr>
          <w:rFonts w:ascii="Times New Roman" w:hAnsi="Times New Roman" w:cs="Times New Roman"/>
        </w:rPr>
        <w:t xml:space="preserve">, where </w:t>
      </w:r>
      <w:r w:rsidRPr="00862D9A">
        <w:rPr>
          <w:rFonts w:ascii="Times New Roman" w:hAnsi="Times New Roman" w:cs="Times New Roman"/>
          <w:b/>
          <w:bCs/>
          <w:lang w:val="nb-NO"/>
        </w:rPr>
        <w:t>w</w:t>
      </w:r>
      <w:r w:rsidRPr="006558AD">
        <w:rPr>
          <w:rFonts w:ascii="Times New Roman" w:hAnsi="Times New Roman" w:cs="Times New Roman"/>
          <w:b/>
          <w:bCs/>
          <w:lang w:val="nb-NO"/>
        </w:rPr>
        <w:t xml:space="preserve"> </w:t>
      </w:r>
      <w:r w:rsidRPr="006558AD">
        <w:rPr>
          <w:rFonts w:ascii="Times New Roman" w:hAnsi="Times New Roman" w:cs="Times New Roman"/>
        </w:rPr>
        <w:t xml:space="preserve">= </w:t>
      </w:r>
      <w:r w:rsidRPr="0011646A">
        <w:rPr>
          <w:rFonts w:ascii="Times New Roman" w:hAnsi="Times New Roman" w:cs="Times New Roman"/>
          <w:iCs/>
        </w:rPr>
        <w:t>(</w:t>
      </w:r>
      <w:r>
        <w:rPr>
          <w:rFonts w:ascii="Times New Roman" w:hAnsi="Times New Roman" w:cs="Times New Roman"/>
          <w:i/>
          <w:iCs/>
        </w:rPr>
        <w:t>w</w:t>
      </w:r>
      <w:r w:rsidRPr="00862D9A">
        <w:rPr>
          <w:rFonts w:ascii="Times New Roman" w:hAnsi="Times New Roman" w:cs="Times New Roman"/>
          <w:iCs/>
          <w:vertAlign w:val="subscript"/>
        </w:rPr>
        <w:t>1</w:t>
      </w:r>
      <w:r w:rsidRPr="0011646A">
        <w:rPr>
          <w:rFonts w:ascii="Times New Roman" w:hAnsi="Times New Roman" w:cs="Times New Roman"/>
          <w:iCs/>
        </w:rPr>
        <w:t xml:space="preserve">, </w:t>
      </w:r>
      <w:r w:rsidRPr="006558AD">
        <w:rPr>
          <w:rFonts w:ascii="Times New Roman" w:hAnsi="Times New Roman" w:cs="Times New Roman"/>
          <w:i/>
          <w:iCs/>
        </w:rPr>
        <w:t>w</w:t>
      </w:r>
      <w:r w:rsidRPr="00862D9A">
        <w:rPr>
          <w:rFonts w:ascii="Times New Roman" w:hAnsi="Times New Roman" w:cs="Times New Roman"/>
          <w:iCs/>
          <w:vertAlign w:val="subscript"/>
        </w:rPr>
        <w:t>2</w:t>
      </w:r>
      <w:r w:rsidRPr="0011646A">
        <w:rPr>
          <w:rFonts w:ascii="Times New Roman" w:hAnsi="Times New Roman" w:cs="Times New Roman"/>
          <w:iCs/>
        </w:rPr>
        <w:t xml:space="preserve">, </w:t>
      </w:r>
      <w:r w:rsidRPr="0011646A">
        <w:rPr>
          <w:rFonts w:ascii="Times New Roman" w:hAnsi="Times New Roman" w:cs="Times New Roman"/>
          <w:iCs/>
          <w:lang w:val="es-ES_tradnl"/>
        </w:rPr>
        <w:t>…,</w:t>
      </w:r>
      <w:r>
        <w:rPr>
          <w:rFonts w:ascii="Times New Roman" w:hAnsi="Times New Roman" w:cs="Times New Roman"/>
          <w:iCs/>
          <w:lang w:val="es-ES_tradnl"/>
        </w:rPr>
        <w:t xml:space="preserve"> </w:t>
      </w:r>
      <w:r>
        <w:rPr>
          <w:rFonts w:ascii="Times New Roman" w:hAnsi="Times New Roman" w:cs="Times New Roman"/>
          <w:i/>
          <w:iCs/>
          <w:lang w:val="es-ES_tradnl"/>
        </w:rPr>
        <w:t>w</w:t>
      </w:r>
      <w:r w:rsidRPr="006558AD">
        <w:rPr>
          <w:rFonts w:ascii="Times New Roman" w:hAnsi="Times New Roman" w:cs="Times New Roman"/>
          <w:i/>
          <w:iCs/>
          <w:vertAlign w:val="subscript"/>
        </w:rPr>
        <w:t>N</w:t>
      </w:r>
      <w:r w:rsidRPr="0011646A">
        <w:rPr>
          <w:rFonts w:ascii="Times New Roman" w:hAnsi="Times New Roman" w:cs="Times New Roman"/>
          <w:iCs/>
          <w:lang w:val="es-ES_tradnl"/>
        </w:rPr>
        <w:t xml:space="preserve">) </w:t>
      </w:r>
      <w:r w:rsidRPr="006558AD">
        <w:rPr>
          <w:rFonts w:ascii="Times New Roman" w:hAnsi="Times New Roman" w:cs="Times New Roman"/>
        </w:rPr>
        <w:t xml:space="preserve">is called the </w:t>
      </w:r>
      <w:r w:rsidRPr="006558AD">
        <w:rPr>
          <w:rFonts w:ascii="Times New Roman" w:hAnsi="Times New Roman" w:cs="Times New Roman"/>
          <w:i/>
          <w:iCs/>
        </w:rPr>
        <w:t xml:space="preserve">weight vector, </w:t>
      </w:r>
      <w:r w:rsidRPr="006558AD">
        <w:rPr>
          <w:rFonts w:ascii="Times New Roman" w:hAnsi="Times New Roman" w:cs="Times New Roman"/>
          <w:i/>
          <w:iCs/>
          <w:lang w:val="el-GR"/>
        </w:rPr>
        <w:t xml:space="preserve">β </w:t>
      </w:r>
      <w:r w:rsidRPr="006558AD">
        <w:rPr>
          <w:rFonts w:ascii="Times New Roman" w:hAnsi="Times New Roman" w:cs="Times New Roman"/>
        </w:rPr>
        <w:t xml:space="preserve">is called the </w:t>
      </w:r>
      <w:r w:rsidRPr="006558AD">
        <w:rPr>
          <w:rFonts w:ascii="Times New Roman" w:hAnsi="Times New Roman" w:cs="Times New Roman"/>
          <w:i/>
          <w:iCs/>
        </w:rPr>
        <w:t>bias.</w:t>
      </w:r>
    </w:p>
    <w:p w:rsidR="00977949" w:rsidRPr="006558AD" w:rsidRDefault="00977949" w:rsidP="00977949">
      <w:pPr>
        <w:shd w:val="clear" w:color="auto" w:fill="FFFFFF"/>
        <w:tabs>
          <w:tab w:val="left" w:pos="5760"/>
          <w:tab w:val="left" w:pos="9091"/>
        </w:tabs>
        <w:jc w:val="right"/>
        <w:rPr>
          <w:rFonts w:ascii="Times New Roman" w:hAnsi="Times New Roman" w:cs="Times New Roman"/>
        </w:rPr>
      </w:pPr>
      <w:r>
        <w:rPr>
          <w:rFonts w:ascii="Times New Roman" w:hAnsi="Times New Roman" w:cs="Times New Roman"/>
          <w:i/>
          <w:iCs/>
        </w:rPr>
        <w:t>y</w:t>
      </w:r>
      <w:r w:rsidRPr="00696746">
        <w:rPr>
          <w:rFonts w:ascii="Times New Roman" w:hAnsi="Times New Roman" w:cs="Times New Roman"/>
          <w:iCs/>
        </w:rPr>
        <w:t xml:space="preserve"> = sgn</w:t>
      </w:r>
      <w:r>
        <w:rPr>
          <w:rFonts w:ascii="Times New Roman" w:hAnsi="Times New Roman" w:cs="Times New Roman"/>
          <w:iCs/>
        </w:rPr>
        <w:t xml:space="preserve"> (</w:t>
      </w:r>
      <w:r w:rsidRPr="00213385">
        <w:rPr>
          <w:rFonts w:ascii="Times New Roman" w:hAnsi="Times New Roman" w:cs="Times New Roman"/>
          <w:b/>
          <w:iCs/>
        </w:rPr>
        <w:t>w</w:t>
      </w:r>
      <w:r w:rsidRPr="00696746">
        <w:rPr>
          <w:rFonts w:ascii="Times New Roman" w:hAnsi="Times New Roman" w:cs="Times New Roman"/>
          <w:i/>
          <w:iCs/>
          <w:vertAlign w:val="superscript"/>
        </w:rPr>
        <w:t>T</w:t>
      </w:r>
      <w:r w:rsidRPr="00213385">
        <w:rPr>
          <w:rFonts w:ascii="Times New Roman" w:hAnsi="Times New Roman" w:cs="Times New Roman"/>
          <w:b/>
          <w:iCs/>
        </w:rPr>
        <w:t>x</w:t>
      </w:r>
      <w:r>
        <w:rPr>
          <w:rFonts w:ascii="Times New Roman" w:hAnsi="Times New Roman" w:cs="Times New Roman"/>
          <w:iCs/>
        </w:rPr>
        <w:t xml:space="preserve"> + </w:t>
      </w:r>
      <w:r w:rsidRPr="00696746">
        <w:rPr>
          <w:rFonts w:ascii="Times New Roman" w:hAnsi="Times New Roman" w:cs="Times New Roman"/>
          <w:i/>
          <w:iCs/>
        </w:rPr>
        <w:sym w:font="Symbol" w:char="F062"/>
      </w:r>
      <w:r>
        <w:rPr>
          <w:rFonts w:ascii="Times New Roman" w:hAnsi="Times New Roman" w:cs="Times New Roman"/>
          <w:iCs/>
        </w:rPr>
        <w:t>)</w:t>
      </w:r>
      <w:r w:rsidRPr="006558AD">
        <w:rPr>
          <w:rFonts w:ascii="Times New Roman" w:hAnsi="Times New Roman" w:cs="Times New Roman"/>
          <w:i/>
          <w:iCs/>
          <w:lang w:val="el-GR"/>
        </w:rPr>
        <w:tab/>
      </w:r>
      <w:r w:rsidRPr="006558AD">
        <w:rPr>
          <w:rFonts w:ascii="Times New Roman" w:hAnsi="Times New Roman" w:cs="Times New Roman"/>
        </w:rPr>
        <w:t>(</w:t>
      </w:r>
      <w:r>
        <w:rPr>
          <w:rFonts w:ascii="Times New Roman" w:hAnsi="Times New Roman" w:cs="Times New Roman"/>
        </w:rPr>
        <w:t>2.</w:t>
      </w:r>
      <w:r w:rsidRPr="006558AD">
        <w:rPr>
          <w:rFonts w:ascii="Times New Roman" w:hAnsi="Times New Roman" w:cs="Times New Roman"/>
        </w:rPr>
        <w:t>3)</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where sgn(·) is the </w:t>
      </w:r>
      <w:r w:rsidRPr="006558AD">
        <w:rPr>
          <w:rFonts w:ascii="Times New Roman" w:hAnsi="Times New Roman" w:cs="Times New Roman"/>
          <w:lang w:val="sv-SE"/>
        </w:rPr>
        <w:t xml:space="preserve">signum </w:t>
      </w:r>
      <w:r w:rsidRPr="006558AD">
        <w:rPr>
          <w:rFonts w:ascii="Times New Roman" w:hAnsi="Times New Roman" w:cs="Times New Roman"/>
        </w:rPr>
        <w:t>function def</w:t>
      </w:r>
      <w:r>
        <w:rPr>
          <w:rFonts w:ascii="Times New Roman" w:hAnsi="Times New Roman" w:cs="Times New Roman"/>
        </w:rPr>
        <w:t>i</w:t>
      </w:r>
      <w:r w:rsidRPr="006558AD">
        <w:rPr>
          <w:rFonts w:ascii="Times New Roman" w:hAnsi="Times New Roman" w:cs="Times New Roman"/>
        </w:rPr>
        <w:t>ned as:</w:t>
      </w:r>
    </w:p>
    <w:p w:rsidR="00977949" w:rsidRDefault="00977949" w:rsidP="00977949">
      <w:pPr>
        <w:shd w:val="clear" w:color="auto" w:fill="FFFFFF"/>
        <w:jc w:val="center"/>
        <w:rPr>
          <w:rFonts w:ascii="Times New Roman" w:hAnsi="Times New Roman" w:cs="Times New Roman"/>
        </w:rPr>
      </w:pPr>
      <w:bookmarkStart w:id="15" w:name="bookmark26"/>
      <w:r>
        <w:rPr>
          <w:rFonts w:ascii="Times New Roman" w:hAnsi="Times New Roman" w:cs="Times New Roman"/>
          <w:noProof/>
          <w:position w:val="-42"/>
        </w:rPr>
        <w:drawing>
          <wp:inline distT="0" distB="0" distL="0" distR="0">
            <wp:extent cx="1081405" cy="612140"/>
            <wp:effectExtent l="1905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1081405" cy="612140"/>
                    </a:xfrm>
                    <a:prstGeom prst="rect">
                      <a:avLst/>
                    </a:prstGeom>
                    <a:noFill/>
                    <a:ln w="9525">
                      <a:noFill/>
                      <a:miter lim="800000"/>
                      <a:headEnd/>
                      <a:tailEnd/>
                    </a:ln>
                  </pic:spPr>
                </pic:pic>
              </a:graphicData>
            </a:graphic>
          </wp:inline>
        </w:drawing>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N</w:t>
      </w:r>
      <w:bookmarkEnd w:id="15"/>
      <w:r w:rsidRPr="006558AD">
        <w:rPr>
          <w:rFonts w:ascii="Times New Roman" w:hAnsi="Times New Roman" w:cs="Times New Roman"/>
        </w:rPr>
        <w:t>ote that the sgn(·) is a step function. We will slightly modify this function in the next section to model some elementary boolean functions.</w:t>
      </w:r>
    </w:p>
    <w:p w:rsidR="00977949" w:rsidRDefault="00977949" w:rsidP="00977949">
      <w:pPr>
        <w:shd w:val="clear" w:color="auto" w:fill="FFFFFF"/>
        <w:jc w:val="both"/>
        <w:rPr>
          <w:rFonts w:ascii="Times New Roman" w:hAnsi="Times New Roman" w:cs="Times New Roman"/>
          <w:b/>
          <w:bCs/>
          <w:i/>
          <w:i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i/>
          <w:iCs/>
        </w:rPr>
        <w:t>2.8.2</w:t>
      </w:r>
      <w:r>
        <w:rPr>
          <w:rFonts w:ascii="Times New Roman" w:hAnsi="Times New Roman" w:cs="Times New Roman"/>
          <w:b/>
          <w:bCs/>
          <w:i/>
          <w:iCs/>
        </w:rPr>
        <w:t xml:space="preserve"> </w:t>
      </w:r>
      <w:r w:rsidRPr="006558AD">
        <w:rPr>
          <w:rFonts w:ascii="Times New Roman" w:hAnsi="Times New Roman" w:cs="Times New Roman"/>
          <w:b/>
          <w:bCs/>
          <w:i/>
          <w:iCs/>
        </w:rPr>
        <w:t>Implementing AND, OR</w:t>
      </w:r>
      <w:r>
        <w:rPr>
          <w:rFonts w:ascii="Times New Roman" w:hAnsi="Times New Roman" w:cs="Times New Roman"/>
          <w:b/>
          <w:bCs/>
          <w:i/>
          <w:iCs/>
        </w:rPr>
        <w:t>,</w:t>
      </w:r>
      <w:r w:rsidRPr="006558AD">
        <w:rPr>
          <w:rFonts w:ascii="Times New Roman" w:hAnsi="Times New Roman" w:cs="Times New Roman"/>
          <w:b/>
          <w:bCs/>
          <w:i/>
          <w:iCs/>
        </w:rPr>
        <w:t xml:space="preserve"> and XOR Logic</w:t>
      </w:r>
    </w:p>
    <w:p w:rsidR="00977949" w:rsidRDefault="00977949" w:rsidP="00977949">
      <w:pPr>
        <w:shd w:val="clear" w:color="auto" w:fill="FFFFFF"/>
        <w:jc w:val="both"/>
        <w:rPr>
          <w:rFonts w:ascii="Times New Roman" w:hAnsi="Times New Roman" w:cs="Times New Roman"/>
        </w:rPr>
      </w:pPr>
      <w:bookmarkStart w:id="16" w:name="bookmark27"/>
      <w:r w:rsidRPr="006558AD">
        <w:rPr>
          <w:rFonts w:ascii="Times New Roman" w:hAnsi="Times New Roman" w:cs="Times New Roman"/>
        </w:rPr>
        <w:t>G</w:t>
      </w:r>
      <w:bookmarkEnd w:id="16"/>
      <w:r w:rsidRPr="006558AD">
        <w:rPr>
          <w:rFonts w:ascii="Times New Roman" w:hAnsi="Times New Roman" w:cs="Times New Roman"/>
        </w:rPr>
        <w:t xml:space="preserve">iven that any computational task can be decomposed into a combination of Boolean operations, exploring the scope of modelling such functions using the perceptron is highly motivated. We will attempt </w:t>
      </w:r>
      <w:r>
        <w:rPr>
          <w:rFonts w:ascii="Times New Roman" w:hAnsi="Times New Roman" w:cs="Times New Roman"/>
        </w:rPr>
        <w:t xml:space="preserve">to </w:t>
      </w:r>
      <w:r w:rsidRPr="006558AD">
        <w:rPr>
          <w:rFonts w:ascii="Times New Roman" w:hAnsi="Times New Roman" w:cs="Times New Roman"/>
        </w:rPr>
        <w:t>model some elementary boolean functions using the perceptron def</w:t>
      </w:r>
      <w:r>
        <w:rPr>
          <w:rFonts w:ascii="Times New Roman" w:hAnsi="Times New Roman" w:cs="Times New Roman"/>
        </w:rPr>
        <w:t>i</w:t>
      </w:r>
      <w:r w:rsidRPr="006558AD">
        <w:rPr>
          <w:rFonts w:ascii="Times New Roman" w:hAnsi="Times New Roman" w:cs="Times New Roman"/>
        </w:rPr>
        <w:t>ned in the previous section (with a slightly modif</w:t>
      </w:r>
      <w:r>
        <w:rPr>
          <w:rFonts w:ascii="Times New Roman" w:hAnsi="Times New Roman" w:cs="Times New Roman"/>
        </w:rPr>
        <w:t>i</w:t>
      </w:r>
      <w:r w:rsidRPr="006558AD">
        <w:rPr>
          <w:rFonts w:ascii="Times New Roman" w:hAnsi="Times New Roman" w:cs="Times New Roman"/>
        </w:rPr>
        <w:t>ed def</w:t>
      </w:r>
      <w:r>
        <w:rPr>
          <w:rFonts w:ascii="Times New Roman" w:hAnsi="Times New Roman" w:cs="Times New Roman"/>
        </w:rPr>
        <w:t>i</w:t>
      </w:r>
      <w:r w:rsidRPr="006558AD">
        <w:rPr>
          <w:rFonts w:ascii="Times New Roman" w:hAnsi="Times New Roman" w:cs="Times New Roman"/>
        </w:rPr>
        <w:t xml:space="preserve">nition of sgn(·) function). In particular, we will model AND, OR, and XOR Boolean functions; </w:t>
      </w:r>
      <w:r>
        <w:rPr>
          <w:rFonts w:ascii="Times New Roman" w:hAnsi="Times New Roman" w:cs="Times New Roman"/>
        </w:rPr>
        <w:t>their</w:t>
      </w:r>
      <w:r w:rsidRPr="006558AD">
        <w:rPr>
          <w:rFonts w:ascii="Times New Roman" w:hAnsi="Times New Roman" w:cs="Times New Roman"/>
        </w:rPr>
        <w:t xml:space="preserve"> function def</w:t>
      </w:r>
      <w:r>
        <w:rPr>
          <w:rFonts w:ascii="Times New Roman" w:hAnsi="Times New Roman" w:cs="Times New Roman"/>
        </w:rPr>
        <w:t>i</w:t>
      </w:r>
      <w:r w:rsidRPr="006558AD">
        <w:rPr>
          <w:rFonts w:ascii="Times New Roman" w:hAnsi="Times New Roman" w:cs="Times New Roman"/>
        </w:rPr>
        <w:t xml:space="preserve">nitions are shown in Tables 2.4, 2.5 and 2.6, respectively. These are binary functions as they take two input variables, denoted by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Pr="006558AD">
        <w:rPr>
          <w:rFonts w:ascii="Times New Roman" w:hAnsi="Times New Roman" w:cs="Times New Roman"/>
          <w:i/>
          <w:iCs/>
        </w:rPr>
        <w:t>x</w:t>
      </w:r>
      <w:r w:rsidRPr="000F16AE">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 xml:space="preserve">and the output, denoted by </w:t>
      </w:r>
      <w:r w:rsidRPr="006558AD">
        <w:rPr>
          <w:rFonts w:ascii="Times New Roman" w:hAnsi="Times New Roman" w:cs="Times New Roman"/>
          <w:i/>
          <w:iCs/>
        </w:rPr>
        <w:t xml:space="preserve">y, </w:t>
      </w:r>
      <w:r w:rsidRPr="006558AD">
        <w:rPr>
          <w:rFonts w:ascii="Times New Roman" w:hAnsi="Times New Roman" w:cs="Times New Roman"/>
        </w:rPr>
        <w:t>within one of the possible values {0, 1}.</w:t>
      </w:r>
    </w:p>
    <w:p w:rsidR="00977949" w:rsidRDefault="00977949" w:rsidP="00977949">
      <w:pPr>
        <w:shd w:val="clear" w:color="auto" w:fill="FFFFFF"/>
        <w:jc w:val="both"/>
        <w:rPr>
          <w:rFonts w:ascii="Times New Roman" w:hAnsi="Times New Roman" w:cs="Times New Roman"/>
        </w:rPr>
      </w:pPr>
    </w:p>
    <w:tbl>
      <w:tblPr>
        <w:tblW w:w="0" w:type="auto"/>
        <w:tblInd w:w="40" w:type="dxa"/>
        <w:tblLayout w:type="fixed"/>
        <w:tblCellMar>
          <w:left w:w="40" w:type="dxa"/>
          <w:right w:w="40" w:type="dxa"/>
        </w:tblCellMar>
        <w:tblLook w:val="0000"/>
      </w:tblPr>
      <w:tblGrid>
        <w:gridCol w:w="490"/>
        <w:gridCol w:w="475"/>
        <w:gridCol w:w="1406"/>
      </w:tblGrid>
      <w:tr w:rsidR="00977949" w:rsidRPr="006558AD" w:rsidTr="006E42E0">
        <w:trPr>
          <w:trHeight w:hRule="exact" w:val="422"/>
        </w:trPr>
        <w:tc>
          <w:tcPr>
            <w:tcW w:w="490" w:type="dxa"/>
            <w:tcBorders>
              <w:top w:val="single" w:sz="6" w:space="0" w:color="auto"/>
              <w:left w:val="nil"/>
              <w:bottom w:val="single" w:sz="6" w:space="0" w:color="auto"/>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p>
        </w:tc>
        <w:tc>
          <w:tcPr>
            <w:tcW w:w="475" w:type="dxa"/>
            <w:tcBorders>
              <w:top w:val="single" w:sz="6" w:space="0" w:color="auto"/>
              <w:left w:val="nil"/>
              <w:bottom w:val="single" w:sz="6" w:space="0" w:color="auto"/>
              <w:right w:val="single" w:sz="6" w:space="0" w:color="auto"/>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c>
          <w:tcPr>
            <w:tcW w:w="1406" w:type="dxa"/>
            <w:tcBorders>
              <w:top w:val="single" w:sz="6" w:space="0" w:color="auto"/>
              <w:left w:val="single" w:sz="6" w:space="0" w:color="auto"/>
              <w:bottom w:val="single" w:sz="6" w:space="0" w:color="auto"/>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r>
      <w:tr w:rsidR="00977949" w:rsidRPr="006558AD" w:rsidTr="006E42E0">
        <w:trPr>
          <w:trHeight w:hRule="exact" w:val="341"/>
        </w:trPr>
        <w:tc>
          <w:tcPr>
            <w:tcW w:w="490" w:type="dxa"/>
            <w:tcBorders>
              <w:top w:val="single" w:sz="6" w:space="0" w:color="auto"/>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c>
          <w:tcPr>
            <w:tcW w:w="475" w:type="dxa"/>
            <w:tcBorders>
              <w:top w:val="single" w:sz="6" w:space="0" w:color="auto"/>
              <w:left w:val="nil"/>
              <w:bottom w:val="nil"/>
              <w:right w:val="single" w:sz="6" w:space="0" w:color="auto"/>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c>
          <w:tcPr>
            <w:tcW w:w="1406" w:type="dxa"/>
            <w:tcBorders>
              <w:top w:val="single" w:sz="6" w:space="0" w:color="auto"/>
              <w:left w:val="single" w:sz="6" w:space="0" w:color="auto"/>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r>
      <w:tr w:rsidR="00977949" w:rsidRPr="006558AD" w:rsidTr="006E42E0">
        <w:trPr>
          <w:trHeight w:hRule="exact" w:val="288"/>
        </w:trPr>
        <w:tc>
          <w:tcPr>
            <w:tcW w:w="490"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c>
          <w:tcPr>
            <w:tcW w:w="475" w:type="dxa"/>
            <w:tcBorders>
              <w:top w:val="nil"/>
              <w:left w:val="nil"/>
              <w:bottom w:val="nil"/>
              <w:right w:val="single" w:sz="6" w:space="0" w:color="auto"/>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c>
          <w:tcPr>
            <w:tcW w:w="1406" w:type="dxa"/>
            <w:tcBorders>
              <w:top w:val="nil"/>
              <w:left w:val="single" w:sz="6" w:space="0" w:color="auto"/>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r>
      <w:tr w:rsidR="00977949" w:rsidRPr="006558AD" w:rsidTr="006E42E0">
        <w:trPr>
          <w:trHeight w:hRule="exact" w:val="293"/>
        </w:trPr>
        <w:tc>
          <w:tcPr>
            <w:tcW w:w="490"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c>
          <w:tcPr>
            <w:tcW w:w="475" w:type="dxa"/>
            <w:tcBorders>
              <w:top w:val="nil"/>
              <w:left w:val="nil"/>
              <w:bottom w:val="nil"/>
              <w:right w:val="single" w:sz="6" w:space="0" w:color="auto"/>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c>
          <w:tcPr>
            <w:tcW w:w="1406" w:type="dxa"/>
            <w:tcBorders>
              <w:top w:val="nil"/>
              <w:left w:val="single" w:sz="6" w:space="0" w:color="auto"/>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r>
      <w:tr w:rsidR="00977949" w:rsidRPr="006558AD" w:rsidTr="006E42E0">
        <w:trPr>
          <w:trHeight w:hRule="exact" w:val="365"/>
        </w:trPr>
        <w:tc>
          <w:tcPr>
            <w:tcW w:w="490" w:type="dxa"/>
            <w:tcBorders>
              <w:top w:val="nil"/>
              <w:left w:val="nil"/>
              <w:bottom w:val="single" w:sz="6" w:space="0" w:color="auto"/>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c>
          <w:tcPr>
            <w:tcW w:w="475" w:type="dxa"/>
            <w:tcBorders>
              <w:top w:val="nil"/>
              <w:left w:val="nil"/>
              <w:bottom w:val="single" w:sz="6" w:space="0" w:color="auto"/>
              <w:right w:val="single" w:sz="6" w:space="0" w:color="auto"/>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c>
          <w:tcPr>
            <w:tcW w:w="1406" w:type="dxa"/>
            <w:tcBorders>
              <w:top w:val="nil"/>
              <w:left w:val="single" w:sz="6" w:space="0" w:color="auto"/>
              <w:bottom w:val="single" w:sz="6" w:space="0" w:color="auto"/>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r>
    </w:tbl>
    <w:p w:rsidR="00977949" w:rsidRDefault="00977949" w:rsidP="00977949">
      <w:pPr>
        <w:jc w:val="both"/>
        <w:rPr>
          <w:rFonts w:ascii="Times New Roman" w:hAnsi="Times New Roman" w:cs="Times New Roman"/>
        </w:rPr>
      </w:pPr>
      <w:r w:rsidRPr="00A45E4E">
        <w:rPr>
          <w:rFonts w:ascii="Times New Roman" w:hAnsi="Times New Roman" w:cs="Times New Roman"/>
          <w:highlight w:val="yellow"/>
        </w:rPr>
        <w:t>Table 2.4: The AND Function.</w:t>
      </w:r>
    </w:p>
    <w:p w:rsidR="00977949" w:rsidRPr="006558AD" w:rsidRDefault="00977949" w:rsidP="00977949">
      <w:pPr>
        <w:jc w:val="both"/>
        <w:rPr>
          <w:rFonts w:ascii="Times New Roman" w:hAnsi="Times New Roman" w:cs="Times New Roman"/>
        </w:rPr>
      </w:pPr>
    </w:p>
    <w:tbl>
      <w:tblPr>
        <w:tblW w:w="0" w:type="auto"/>
        <w:tblInd w:w="40" w:type="dxa"/>
        <w:tblLayout w:type="fixed"/>
        <w:tblCellMar>
          <w:left w:w="40" w:type="dxa"/>
          <w:right w:w="40" w:type="dxa"/>
        </w:tblCellMar>
        <w:tblLook w:val="0000"/>
      </w:tblPr>
      <w:tblGrid>
        <w:gridCol w:w="490"/>
        <w:gridCol w:w="475"/>
        <w:gridCol w:w="1234"/>
      </w:tblGrid>
      <w:tr w:rsidR="00977949" w:rsidRPr="006558AD" w:rsidTr="006E42E0">
        <w:trPr>
          <w:trHeight w:hRule="exact" w:val="422"/>
        </w:trPr>
        <w:tc>
          <w:tcPr>
            <w:tcW w:w="490" w:type="dxa"/>
            <w:tcBorders>
              <w:top w:val="single" w:sz="6" w:space="0" w:color="auto"/>
              <w:left w:val="nil"/>
              <w:bottom w:val="single" w:sz="6" w:space="0" w:color="auto"/>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p>
        </w:tc>
        <w:tc>
          <w:tcPr>
            <w:tcW w:w="475" w:type="dxa"/>
            <w:tcBorders>
              <w:top w:val="single" w:sz="6" w:space="0" w:color="auto"/>
              <w:left w:val="nil"/>
              <w:bottom w:val="single" w:sz="6" w:space="0" w:color="auto"/>
              <w:right w:val="single" w:sz="6" w:space="0" w:color="auto"/>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c>
          <w:tcPr>
            <w:tcW w:w="1234" w:type="dxa"/>
            <w:tcBorders>
              <w:top w:val="single" w:sz="6" w:space="0" w:color="auto"/>
              <w:left w:val="single" w:sz="6" w:space="0" w:color="auto"/>
              <w:bottom w:val="single" w:sz="6" w:space="0" w:color="auto"/>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OR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r>
      <w:tr w:rsidR="00977949" w:rsidRPr="006558AD" w:rsidTr="006E42E0">
        <w:trPr>
          <w:trHeight w:hRule="exact" w:val="341"/>
        </w:trPr>
        <w:tc>
          <w:tcPr>
            <w:tcW w:w="490" w:type="dxa"/>
            <w:tcBorders>
              <w:top w:val="single" w:sz="6" w:space="0" w:color="auto"/>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c>
          <w:tcPr>
            <w:tcW w:w="475" w:type="dxa"/>
            <w:tcBorders>
              <w:top w:val="single" w:sz="6" w:space="0" w:color="auto"/>
              <w:left w:val="nil"/>
              <w:bottom w:val="nil"/>
              <w:right w:val="single" w:sz="6" w:space="0" w:color="auto"/>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c>
          <w:tcPr>
            <w:tcW w:w="1234" w:type="dxa"/>
            <w:tcBorders>
              <w:top w:val="single" w:sz="6" w:space="0" w:color="auto"/>
              <w:left w:val="single" w:sz="6" w:space="0" w:color="auto"/>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r>
      <w:tr w:rsidR="00977949" w:rsidRPr="006558AD" w:rsidTr="006E42E0">
        <w:trPr>
          <w:trHeight w:hRule="exact" w:val="288"/>
        </w:trPr>
        <w:tc>
          <w:tcPr>
            <w:tcW w:w="490"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c>
          <w:tcPr>
            <w:tcW w:w="475" w:type="dxa"/>
            <w:tcBorders>
              <w:top w:val="nil"/>
              <w:left w:val="nil"/>
              <w:bottom w:val="nil"/>
              <w:right w:val="single" w:sz="6" w:space="0" w:color="auto"/>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c>
          <w:tcPr>
            <w:tcW w:w="1234" w:type="dxa"/>
            <w:tcBorders>
              <w:top w:val="nil"/>
              <w:left w:val="single" w:sz="6" w:space="0" w:color="auto"/>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r>
      <w:tr w:rsidR="00977949" w:rsidRPr="006558AD" w:rsidTr="006E42E0">
        <w:trPr>
          <w:trHeight w:hRule="exact" w:val="293"/>
        </w:trPr>
        <w:tc>
          <w:tcPr>
            <w:tcW w:w="490"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c>
          <w:tcPr>
            <w:tcW w:w="475" w:type="dxa"/>
            <w:tcBorders>
              <w:top w:val="nil"/>
              <w:left w:val="nil"/>
              <w:bottom w:val="nil"/>
              <w:right w:val="single" w:sz="6" w:space="0" w:color="auto"/>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c>
          <w:tcPr>
            <w:tcW w:w="1234" w:type="dxa"/>
            <w:tcBorders>
              <w:top w:val="nil"/>
              <w:left w:val="single" w:sz="6" w:space="0" w:color="auto"/>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r>
      <w:tr w:rsidR="00977949" w:rsidRPr="006558AD" w:rsidTr="006E42E0">
        <w:trPr>
          <w:trHeight w:hRule="exact" w:val="365"/>
        </w:trPr>
        <w:tc>
          <w:tcPr>
            <w:tcW w:w="490" w:type="dxa"/>
            <w:tcBorders>
              <w:top w:val="nil"/>
              <w:left w:val="nil"/>
              <w:bottom w:val="single" w:sz="6" w:space="0" w:color="auto"/>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c>
          <w:tcPr>
            <w:tcW w:w="475" w:type="dxa"/>
            <w:tcBorders>
              <w:top w:val="nil"/>
              <w:left w:val="nil"/>
              <w:bottom w:val="single" w:sz="6" w:space="0" w:color="auto"/>
              <w:right w:val="single" w:sz="6" w:space="0" w:color="auto"/>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c>
          <w:tcPr>
            <w:tcW w:w="1234" w:type="dxa"/>
            <w:tcBorders>
              <w:top w:val="nil"/>
              <w:left w:val="single" w:sz="6" w:space="0" w:color="auto"/>
              <w:bottom w:val="single" w:sz="6" w:space="0" w:color="auto"/>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r>
    </w:tbl>
    <w:p w:rsidR="00977949" w:rsidRDefault="00977949" w:rsidP="00977949">
      <w:pPr>
        <w:jc w:val="both"/>
        <w:rPr>
          <w:rFonts w:ascii="Times New Roman" w:hAnsi="Times New Roman" w:cs="Times New Roman"/>
        </w:rPr>
      </w:pPr>
      <w:r w:rsidRPr="00A45E4E">
        <w:rPr>
          <w:rFonts w:ascii="Times New Roman" w:hAnsi="Times New Roman" w:cs="Times New Roman"/>
          <w:highlight w:val="yellow"/>
        </w:rPr>
        <w:t>Table 2.5: The OR Function.</w:t>
      </w:r>
    </w:p>
    <w:p w:rsidR="00977949" w:rsidRPr="006558AD" w:rsidRDefault="00977949" w:rsidP="00977949">
      <w:pPr>
        <w:jc w:val="both"/>
        <w:rPr>
          <w:rFonts w:ascii="Times New Roman" w:hAnsi="Times New Roman" w:cs="Times New Roman"/>
        </w:rPr>
      </w:pPr>
    </w:p>
    <w:tbl>
      <w:tblPr>
        <w:tblW w:w="0" w:type="auto"/>
        <w:tblInd w:w="40" w:type="dxa"/>
        <w:tblLayout w:type="fixed"/>
        <w:tblCellMar>
          <w:left w:w="40" w:type="dxa"/>
          <w:right w:w="40" w:type="dxa"/>
        </w:tblCellMar>
        <w:tblLook w:val="0000"/>
      </w:tblPr>
      <w:tblGrid>
        <w:gridCol w:w="494"/>
        <w:gridCol w:w="470"/>
        <w:gridCol w:w="1402"/>
      </w:tblGrid>
      <w:tr w:rsidR="00977949" w:rsidRPr="006558AD" w:rsidTr="006E42E0">
        <w:trPr>
          <w:trHeight w:hRule="exact" w:val="422"/>
        </w:trPr>
        <w:tc>
          <w:tcPr>
            <w:tcW w:w="494" w:type="dxa"/>
            <w:tcBorders>
              <w:top w:val="single" w:sz="6" w:space="0" w:color="auto"/>
              <w:left w:val="nil"/>
              <w:bottom w:val="single" w:sz="6" w:space="0" w:color="auto"/>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i/>
                <w:iCs/>
                <w:lang w:val="da-DK"/>
              </w:rPr>
              <w:lastRenderedPageBreak/>
              <w:t>x</w:t>
            </w:r>
            <w:r w:rsidRPr="006558AD">
              <w:rPr>
                <w:rFonts w:ascii="Times New Roman" w:hAnsi="Times New Roman" w:cs="Times New Roman"/>
                <w:vertAlign w:val="subscript"/>
                <w:lang w:val="da-DK"/>
              </w:rPr>
              <w:t>1</w:t>
            </w:r>
          </w:p>
        </w:tc>
        <w:tc>
          <w:tcPr>
            <w:tcW w:w="470" w:type="dxa"/>
            <w:tcBorders>
              <w:top w:val="single" w:sz="6" w:space="0" w:color="auto"/>
              <w:left w:val="nil"/>
              <w:bottom w:val="single" w:sz="6" w:space="0" w:color="auto"/>
              <w:right w:val="single" w:sz="6" w:space="0" w:color="auto"/>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c>
          <w:tcPr>
            <w:tcW w:w="1402" w:type="dxa"/>
            <w:tcBorders>
              <w:top w:val="single" w:sz="6" w:space="0" w:color="auto"/>
              <w:left w:val="single" w:sz="6" w:space="0" w:color="auto"/>
              <w:bottom w:val="single" w:sz="6" w:space="0" w:color="auto"/>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XOR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r>
      <w:tr w:rsidR="00977949" w:rsidRPr="006558AD" w:rsidTr="006E42E0">
        <w:trPr>
          <w:trHeight w:hRule="exact" w:val="341"/>
        </w:trPr>
        <w:tc>
          <w:tcPr>
            <w:tcW w:w="494" w:type="dxa"/>
            <w:tcBorders>
              <w:top w:val="single" w:sz="6" w:space="0" w:color="auto"/>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c>
          <w:tcPr>
            <w:tcW w:w="470" w:type="dxa"/>
            <w:tcBorders>
              <w:top w:val="single" w:sz="6" w:space="0" w:color="auto"/>
              <w:left w:val="nil"/>
              <w:bottom w:val="nil"/>
              <w:right w:val="single" w:sz="6" w:space="0" w:color="auto"/>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c>
          <w:tcPr>
            <w:tcW w:w="1402" w:type="dxa"/>
            <w:tcBorders>
              <w:top w:val="single" w:sz="6" w:space="0" w:color="auto"/>
              <w:left w:val="single" w:sz="6" w:space="0" w:color="auto"/>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r>
      <w:tr w:rsidR="00977949" w:rsidRPr="006558AD" w:rsidTr="006E42E0">
        <w:trPr>
          <w:trHeight w:hRule="exact" w:val="288"/>
        </w:trPr>
        <w:tc>
          <w:tcPr>
            <w:tcW w:w="494"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c>
          <w:tcPr>
            <w:tcW w:w="470" w:type="dxa"/>
            <w:tcBorders>
              <w:top w:val="nil"/>
              <w:left w:val="nil"/>
              <w:bottom w:val="nil"/>
              <w:right w:val="single" w:sz="6" w:space="0" w:color="auto"/>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c>
          <w:tcPr>
            <w:tcW w:w="1402" w:type="dxa"/>
            <w:tcBorders>
              <w:top w:val="nil"/>
              <w:left w:val="single" w:sz="6" w:space="0" w:color="auto"/>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r>
      <w:tr w:rsidR="00977949" w:rsidRPr="006558AD" w:rsidTr="006E42E0">
        <w:trPr>
          <w:trHeight w:hRule="exact" w:val="293"/>
        </w:trPr>
        <w:tc>
          <w:tcPr>
            <w:tcW w:w="494" w:type="dxa"/>
            <w:tcBorders>
              <w:top w:val="nil"/>
              <w:left w:val="nil"/>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c>
          <w:tcPr>
            <w:tcW w:w="470" w:type="dxa"/>
            <w:tcBorders>
              <w:top w:val="nil"/>
              <w:left w:val="nil"/>
              <w:bottom w:val="nil"/>
              <w:right w:val="single" w:sz="6" w:space="0" w:color="auto"/>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c>
          <w:tcPr>
            <w:tcW w:w="1402" w:type="dxa"/>
            <w:tcBorders>
              <w:top w:val="nil"/>
              <w:left w:val="single" w:sz="6" w:space="0" w:color="auto"/>
              <w:bottom w:val="nil"/>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r>
      <w:tr w:rsidR="00977949" w:rsidRPr="006558AD" w:rsidTr="006E42E0">
        <w:trPr>
          <w:trHeight w:hRule="exact" w:val="365"/>
        </w:trPr>
        <w:tc>
          <w:tcPr>
            <w:tcW w:w="494" w:type="dxa"/>
            <w:tcBorders>
              <w:top w:val="nil"/>
              <w:left w:val="nil"/>
              <w:bottom w:val="single" w:sz="6" w:space="0" w:color="auto"/>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c>
          <w:tcPr>
            <w:tcW w:w="470" w:type="dxa"/>
            <w:tcBorders>
              <w:top w:val="nil"/>
              <w:left w:val="nil"/>
              <w:bottom w:val="single" w:sz="6" w:space="0" w:color="auto"/>
              <w:right w:val="single" w:sz="6" w:space="0" w:color="auto"/>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1</w:t>
            </w:r>
          </w:p>
        </w:tc>
        <w:tc>
          <w:tcPr>
            <w:tcW w:w="1402" w:type="dxa"/>
            <w:tcBorders>
              <w:top w:val="nil"/>
              <w:left w:val="single" w:sz="6" w:space="0" w:color="auto"/>
              <w:bottom w:val="single" w:sz="6" w:space="0" w:color="auto"/>
              <w:right w:val="nil"/>
            </w:tcBorders>
            <w:shd w:val="clear" w:color="auto" w:fill="FFFFFF"/>
          </w:tcPr>
          <w:p w:rsidR="00977949" w:rsidRPr="006558AD" w:rsidRDefault="00977949" w:rsidP="006E42E0">
            <w:pPr>
              <w:shd w:val="clear" w:color="auto" w:fill="FFFFFF"/>
              <w:jc w:val="both"/>
              <w:rPr>
                <w:rFonts w:ascii="Times New Roman" w:hAnsi="Times New Roman" w:cs="Times New Roman"/>
              </w:rPr>
            </w:pPr>
            <w:r w:rsidRPr="006558AD">
              <w:rPr>
                <w:rFonts w:ascii="Times New Roman" w:hAnsi="Times New Roman" w:cs="Times New Roman"/>
              </w:rPr>
              <w:t>0</w:t>
            </w:r>
          </w:p>
        </w:tc>
      </w:tr>
    </w:tbl>
    <w:p w:rsidR="00977949" w:rsidRDefault="00977949" w:rsidP="00977949">
      <w:pPr>
        <w:shd w:val="clear" w:color="auto" w:fill="FFFFFF"/>
        <w:tabs>
          <w:tab w:val="left" w:pos="3514"/>
          <w:tab w:val="left" w:pos="6470"/>
        </w:tabs>
        <w:jc w:val="both"/>
        <w:rPr>
          <w:rFonts w:ascii="Times New Roman" w:hAnsi="Times New Roman" w:cs="Times New Roman"/>
        </w:rPr>
      </w:pPr>
      <w:r w:rsidRPr="00BD5F05">
        <w:rPr>
          <w:rFonts w:ascii="Times New Roman" w:hAnsi="Times New Roman" w:cs="Times New Roman"/>
          <w:highlight w:val="cyan"/>
        </w:rPr>
        <w:t>Table 2.6: The XOR Function.</w:t>
      </w:r>
    </w:p>
    <w:p w:rsidR="00977949" w:rsidRDefault="00977949" w:rsidP="00977949">
      <w:pPr>
        <w:shd w:val="clear" w:color="auto" w:fill="FFFFFF"/>
        <w:tabs>
          <w:tab w:val="left" w:pos="3514"/>
          <w:tab w:val="left" w:pos="6470"/>
        </w:tabs>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i/>
          <w:iCs/>
        </w:rPr>
      </w:pPr>
      <w:bookmarkStart w:id="17" w:name="bookmark28"/>
      <w:r w:rsidRPr="006558AD">
        <w:rPr>
          <w:rFonts w:ascii="Times New Roman" w:hAnsi="Times New Roman" w:cs="Times New Roman"/>
        </w:rPr>
        <w:t>T</w:t>
      </w:r>
      <w:bookmarkEnd w:id="17"/>
      <w:r w:rsidRPr="006558AD">
        <w:rPr>
          <w:rFonts w:ascii="Times New Roman" w:hAnsi="Times New Roman" w:cs="Times New Roman"/>
        </w:rPr>
        <w:t xml:space="preserve">he </w:t>
      </w:r>
      <w:r w:rsidRPr="004D405E">
        <w:rPr>
          <w:rFonts w:ascii="Times New Roman" w:hAnsi="Times New Roman" w:cs="Times New Roman"/>
          <w:i/>
          <w:iCs/>
        </w:rPr>
        <w:t>AND</w:t>
      </w:r>
      <w:r w:rsidRPr="006558AD">
        <w:rPr>
          <w:rFonts w:ascii="Times New Roman" w:hAnsi="Times New Roman" w:cs="Times New Roman"/>
          <w:b/>
          <w:bCs/>
        </w:rPr>
        <w:t xml:space="preserve"> </w:t>
      </w:r>
      <w:r w:rsidRPr="006558AD">
        <w:rPr>
          <w:rFonts w:ascii="Times New Roman" w:hAnsi="Times New Roman" w:cs="Times New Roman"/>
        </w:rPr>
        <w:t xml:space="preserve">function (or gate) implements logical conjunction. It takes two Boolean inputs (either 1 or 0) and produces an output according to the Truth Table 2.4. We can model the AND function using a perceptron, where we have to assign such values to </w:t>
      </w:r>
      <w:r w:rsidRPr="006558AD">
        <w:rPr>
          <w:rFonts w:ascii="Times New Roman" w:hAnsi="Times New Roman" w:cs="Times New Roman"/>
          <w:i/>
          <w:iCs/>
        </w:rPr>
        <w:t>w</w:t>
      </w:r>
      <w:r w:rsidRPr="000F16AE">
        <w:rPr>
          <w:rFonts w:ascii="Times New Roman" w:hAnsi="Times New Roman" w:cs="Times New Roman"/>
          <w:iCs/>
          <w:vertAlign w:val="subscript"/>
        </w:rPr>
        <w:t>1</w:t>
      </w:r>
      <w:r w:rsidRPr="006558AD">
        <w:rPr>
          <w:rFonts w:ascii="Times New Roman" w:hAnsi="Times New Roman" w:cs="Times New Roman"/>
          <w:i/>
          <w:iCs/>
        </w:rPr>
        <w:t>, w</w:t>
      </w:r>
      <w:r w:rsidRPr="000F16AE">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 xml:space="preserve">and </w:t>
      </w:r>
      <w:r w:rsidRPr="006558AD">
        <w:rPr>
          <w:rFonts w:ascii="Times New Roman" w:hAnsi="Times New Roman" w:cs="Times New Roman"/>
          <w:i/>
          <w:iCs/>
          <w:lang w:val="el-GR"/>
        </w:rPr>
        <w:t xml:space="preserve">β </w:t>
      </w:r>
      <w:r w:rsidRPr="006558AD">
        <w:rPr>
          <w:rFonts w:ascii="Times New Roman" w:hAnsi="Times New Roman" w:cs="Times New Roman"/>
        </w:rPr>
        <w:t xml:space="preserve">so that Equation </w:t>
      </w:r>
      <w:r>
        <w:rPr>
          <w:rFonts w:ascii="Times New Roman" w:hAnsi="Times New Roman" w:cs="Times New Roman"/>
        </w:rPr>
        <w:t>(2.</w:t>
      </w:r>
      <w:r w:rsidRPr="006558AD">
        <w:rPr>
          <w:rFonts w:ascii="Times New Roman" w:hAnsi="Times New Roman" w:cs="Times New Roman"/>
        </w:rPr>
        <w:t>4</w:t>
      </w:r>
      <w:r>
        <w:rPr>
          <w:rFonts w:ascii="Times New Roman" w:hAnsi="Times New Roman" w:cs="Times New Roman"/>
        </w:rPr>
        <w:t>)</w:t>
      </w:r>
      <w:r w:rsidRPr="006558AD">
        <w:rPr>
          <w:rFonts w:ascii="Times New Roman" w:hAnsi="Times New Roman" w:cs="Times New Roman"/>
        </w:rPr>
        <w:t xml:space="preserve"> below satisf</w:t>
      </w:r>
      <w:r>
        <w:rPr>
          <w:rFonts w:ascii="Times New Roman" w:hAnsi="Times New Roman" w:cs="Times New Roman"/>
        </w:rPr>
        <w:t>i</w:t>
      </w:r>
      <w:r w:rsidRPr="006558AD">
        <w:rPr>
          <w:rFonts w:ascii="Times New Roman" w:hAnsi="Times New Roman" w:cs="Times New Roman"/>
        </w:rPr>
        <w:t xml:space="preserve">es Table 2.4 with </w:t>
      </w:r>
      <w:r w:rsidRPr="006558AD">
        <w:rPr>
          <w:rFonts w:ascii="Times New Roman" w:hAnsi="Times New Roman" w:cs="Times New Roman"/>
          <w:i/>
          <w:iCs/>
          <w:lang w:val="ru-RU"/>
        </w:rPr>
        <w:t xml:space="preserve">y </w:t>
      </w:r>
      <w:r w:rsidRPr="006558AD">
        <w:rPr>
          <w:rFonts w:ascii="Times New Roman" w:hAnsi="Times New Roman" w:cs="Times New Roman"/>
          <w:i/>
          <w:iCs/>
        </w:rPr>
        <w:t>= x</w:t>
      </w:r>
      <w:r w:rsidRPr="000F16AE">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AND </w:t>
      </w:r>
      <w:r w:rsidRPr="006558AD">
        <w:rPr>
          <w:rFonts w:ascii="Times New Roman" w:hAnsi="Times New Roman" w:cs="Times New Roman"/>
          <w:i/>
          <w:iCs/>
        </w:rPr>
        <w:t>x</w:t>
      </w:r>
      <w:r w:rsidRPr="000F16AE">
        <w:rPr>
          <w:rFonts w:ascii="Times New Roman" w:hAnsi="Times New Roman" w:cs="Times New Roman"/>
          <w:iCs/>
          <w:vertAlign w:val="subscript"/>
        </w:rPr>
        <w:t>2</w:t>
      </w:r>
      <w:r w:rsidRPr="006558AD">
        <w:rPr>
          <w:rFonts w:ascii="Times New Roman" w:hAnsi="Times New Roman" w:cs="Times New Roman"/>
          <w:i/>
          <w:iCs/>
        </w:rPr>
        <w:t>.</w:t>
      </w:r>
    </w:p>
    <w:p w:rsidR="00977949" w:rsidRPr="006558AD"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tabs>
          <w:tab w:val="left" w:pos="5760"/>
          <w:tab w:val="left" w:pos="9091"/>
        </w:tabs>
        <w:jc w:val="right"/>
        <w:rPr>
          <w:rFonts w:ascii="Times New Roman" w:hAnsi="Times New Roman" w:cs="Times New Roman"/>
        </w:rPr>
      </w:pPr>
      <w:r w:rsidRPr="00F12DCD">
        <w:rPr>
          <w:rFonts w:ascii="Times New Roman" w:hAnsi="Times New Roman" w:cs="Times New Roman"/>
          <w:i/>
          <w:iCs/>
        </w:rPr>
        <w:t>y</w:t>
      </w:r>
      <w:r>
        <w:rPr>
          <w:rFonts w:ascii="Times New Roman" w:hAnsi="Times New Roman" w:cs="Times New Roman"/>
          <w:iCs/>
        </w:rPr>
        <w:t xml:space="preserve"> = sgn</w:t>
      </w:r>
      <w:r>
        <w:rPr>
          <w:rFonts w:ascii="Times New Roman" w:hAnsi="Times New Roman" w:cs="Times New Roman"/>
          <w:iCs/>
        </w:rPr>
        <w:sym w:font="Symbol" w:char="F0A2"/>
      </w:r>
      <w:r>
        <w:rPr>
          <w:rFonts w:ascii="Times New Roman" w:hAnsi="Times New Roman" w:cs="Times New Roman"/>
          <w:iCs/>
        </w:rPr>
        <w:t>(</w:t>
      </w:r>
      <w:r>
        <w:rPr>
          <w:rFonts w:ascii="Times New Roman" w:hAnsi="Times New Roman" w:cs="Times New Roman"/>
          <w:i/>
          <w:iCs/>
        </w:rPr>
        <w:t>w</w:t>
      </w:r>
      <w:r w:rsidRPr="00F12DCD">
        <w:rPr>
          <w:rFonts w:ascii="Times New Roman" w:hAnsi="Times New Roman" w:cs="Times New Roman"/>
          <w:iCs/>
          <w:vertAlign w:val="subscript"/>
        </w:rPr>
        <w:t>1</w:t>
      </w:r>
      <w:r w:rsidRPr="00F12DCD">
        <w:rPr>
          <w:rFonts w:ascii="Times New Roman" w:hAnsi="Times New Roman" w:cs="Times New Roman"/>
          <w:i/>
          <w:iCs/>
        </w:rPr>
        <w:t>x</w:t>
      </w:r>
      <w:r w:rsidRPr="00F12DCD">
        <w:rPr>
          <w:rFonts w:ascii="Times New Roman" w:hAnsi="Times New Roman" w:cs="Times New Roman"/>
          <w:iCs/>
          <w:vertAlign w:val="subscript"/>
        </w:rPr>
        <w:t>1</w:t>
      </w:r>
      <w:r>
        <w:rPr>
          <w:rFonts w:ascii="Times New Roman" w:hAnsi="Times New Roman" w:cs="Times New Roman"/>
          <w:iCs/>
        </w:rPr>
        <w:t xml:space="preserve"> + </w:t>
      </w:r>
      <w:r>
        <w:rPr>
          <w:rFonts w:ascii="Times New Roman" w:hAnsi="Times New Roman" w:cs="Times New Roman"/>
          <w:i/>
          <w:iCs/>
        </w:rPr>
        <w:t>w</w:t>
      </w:r>
      <w:r w:rsidRPr="00F12DCD">
        <w:rPr>
          <w:rFonts w:ascii="Times New Roman" w:hAnsi="Times New Roman" w:cs="Times New Roman"/>
          <w:iCs/>
          <w:vertAlign w:val="subscript"/>
        </w:rPr>
        <w:t>2</w:t>
      </w:r>
      <w:r w:rsidRPr="00F12DCD">
        <w:rPr>
          <w:rFonts w:ascii="Times New Roman" w:hAnsi="Times New Roman" w:cs="Times New Roman"/>
          <w:i/>
          <w:iCs/>
        </w:rPr>
        <w:t>x</w:t>
      </w:r>
      <w:r w:rsidRPr="00F12DCD">
        <w:rPr>
          <w:rFonts w:ascii="Times New Roman" w:hAnsi="Times New Roman" w:cs="Times New Roman"/>
          <w:iCs/>
          <w:vertAlign w:val="subscript"/>
        </w:rPr>
        <w:t>2</w:t>
      </w:r>
      <w:r>
        <w:rPr>
          <w:rFonts w:ascii="Times New Roman" w:hAnsi="Times New Roman" w:cs="Times New Roman"/>
          <w:iCs/>
        </w:rPr>
        <w:t xml:space="preserve"> + </w:t>
      </w:r>
      <w:r w:rsidRPr="00F12DCD">
        <w:rPr>
          <w:rFonts w:ascii="Times New Roman" w:hAnsi="Times New Roman" w:cs="Times New Roman"/>
          <w:i/>
          <w:iCs/>
        </w:rPr>
        <w:sym w:font="Symbol" w:char="F062"/>
      </w:r>
      <w:r>
        <w:rPr>
          <w:rFonts w:ascii="Times New Roman" w:hAnsi="Times New Roman" w:cs="Times New Roman"/>
          <w:iCs/>
        </w:rPr>
        <w:t>)</w:t>
      </w:r>
      <w:r>
        <w:rPr>
          <w:rFonts w:ascii="Times New Roman" w:hAnsi="Times New Roman" w:cs="Times New Roman"/>
          <w:iCs/>
        </w:rPr>
        <w:tab/>
        <w:t>(2.4)</w:t>
      </w:r>
    </w:p>
    <w:p w:rsidR="00977949"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where </w:t>
      </w:r>
      <w:r w:rsidRPr="006558AD">
        <w:rPr>
          <w:rFonts w:ascii="Times New Roman" w:hAnsi="Times New Roman" w:cs="Times New Roman"/>
          <w:i/>
          <w:iCs/>
        </w:rPr>
        <w:t>x</w:t>
      </w:r>
      <w:r w:rsidRPr="000F16AE">
        <w:rPr>
          <w:rFonts w:ascii="Times New Roman" w:hAnsi="Times New Roman" w:cs="Times New Roman"/>
          <w:iCs/>
          <w:vertAlign w:val="subscript"/>
        </w:rPr>
        <w:t>1</w:t>
      </w:r>
      <w:r w:rsidRPr="006558AD">
        <w:rPr>
          <w:rFonts w:ascii="Times New Roman" w:hAnsi="Times New Roman" w:cs="Times New Roman"/>
          <w:i/>
          <w:iCs/>
        </w:rPr>
        <w:t>,</w:t>
      </w:r>
      <w:r>
        <w:rPr>
          <w:rFonts w:ascii="Times New Roman" w:hAnsi="Times New Roman" w:cs="Times New Roman"/>
          <w:i/>
          <w:iCs/>
        </w:rPr>
        <w:t xml:space="preserve"> </w:t>
      </w:r>
      <w:r w:rsidRPr="006558AD">
        <w:rPr>
          <w:rFonts w:ascii="Times New Roman" w:hAnsi="Times New Roman" w:cs="Times New Roman"/>
          <w:i/>
          <w:iCs/>
        </w:rPr>
        <w:t>x</w:t>
      </w:r>
      <w:r w:rsidRPr="000F16AE">
        <w:rPr>
          <w:rFonts w:ascii="Times New Roman" w:hAnsi="Times New Roman" w:cs="Times New Roman"/>
          <w:iCs/>
          <w:vertAlign w:val="subscript"/>
        </w:rPr>
        <w:t>2</w:t>
      </w:r>
      <w:r w:rsidRPr="006558AD">
        <w:rPr>
          <w:rFonts w:ascii="Times New Roman" w:hAnsi="Times New Roman" w:cs="Times New Roman"/>
          <w:i/>
          <w:iCs/>
        </w:rPr>
        <w:t xml:space="preserve"> </w:t>
      </w:r>
      <w:r w:rsidRPr="00F12DCD">
        <w:rPr>
          <w:rFonts w:ascii="Symbol" w:hAnsi="Symbol" w:cs="Times New Roman"/>
          <w:lang w:val="fr-FR"/>
        </w:rPr>
        <w:sym w:font="Symbol" w:char="F0CE"/>
      </w:r>
      <w:r w:rsidRPr="006558AD">
        <w:rPr>
          <w:rFonts w:ascii="Times New Roman" w:hAnsi="Times New Roman" w:cs="Times New Roman"/>
          <w:lang w:val="fr-FR"/>
        </w:rPr>
        <w:t xml:space="preserve"> </w:t>
      </w:r>
      <w:r w:rsidRPr="006558AD">
        <w:rPr>
          <w:rFonts w:ascii="Times New Roman" w:hAnsi="Times New Roman" w:cs="Times New Roman"/>
        </w:rPr>
        <w:t>{0</w:t>
      </w:r>
      <w:r w:rsidRPr="007F133B">
        <w:rPr>
          <w:rFonts w:ascii="Times New Roman" w:hAnsi="Times New Roman" w:cs="Times New Roman"/>
          <w:iCs/>
        </w:rPr>
        <w:t>,</w:t>
      </w:r>
      <w:r w:rsidRPr="006558AD">
        <w:rPr>
          <w:rFonts w:ascii="Times New Roman" w:hAnsi="Times New Roman" w:cs="Times New Roman"/>
        </w:rPr>
        <w:t>1} and sgn’(·) is def</w:t>
      </w:r>
      <w:r>
        <w:rPr>
          <w:rFonts w:ascii="Times New Roman" w:hAnsi="Times New Roman" w:cs="Times New Roman"/>
        </w:rPr>
        <w:t>i</w:t>
      </w:r>
      <w:r w:rsidRPr="006558AD">
        <w:rPr>
          <w:rFonts w:ascii="Times New Roman" w:hAnsi="Times New Roman" w:cs="Times New Roman"/>
        </w:rPr>
        <w:t>ned as:</w:t>
      </w:r>
    </w:p>
    <w:p w:rsidR="00977949" w:rsidRDefault="00977949" w:rsidP="00977949">
      <w:pPr>
        <w:shd w:val="clear" w:color="auto" w:fill="FFFFFF"/>
        <w:jc w:val="center"/>
        <w:rPr>
          <w:rFonts w:ascii="Times New Roman" w:hAnsi="Times New Roman" w:cs="Times New Roman"/>
          <w:lang w:val="fr-FR"/>
        </w:rPr>
      </w:pPr>
      <w:bookmarkStart w:id="18" w:name="bookmark29"/>
      <w:r>
        <w:rPr>
          <w:rFonts w:ascii="Times New Roman" w:hAnsi="Times New Roman" w:cs="Times New Roman"/>
          <w:noProof/>
          <w:position w:val="-30"/>
        </w:rPr>
        <w:drawing>
          <wp:inline distT="0" distB="0" distL="0" distR="0">
            <wp:extent cx="1025525" cy="46101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1025525" cy="461010"/>
                    </a:xfrm>
                    <a:prstGeom prst="rect">
                      <a:avLst/>
                    </a:prstGeom>
                    <a:noFill/>
                    <a:ln w="9525">
                      <a:noFill/>
                      <a:miter lim="800000"/>
                      <a:headEnd/>
                      <a:tailEnd/>
                    </a:ln>
                  </pic:spPr>
                </pic:pic>
              </a:graphicData>
            </a:graphic>
          </wp:inline>
        </w:drawing>
      </w:r>
    </w:p>
    <w:p w:rsidR="00977949" w:rsidRDefault="00977949" w:rsidP="00977949">
      <w:pPr>
        <w:shd w:val="clear" w:color="auto" w:fill="FFFFFF"/>
        <w:jc w:val="both"/>
        <w:rPr>
          <w:rFonts w:ascii="Times New Roman" w:hAnsi="Times New Roman" w:cs="Times New Roman"/>
          <w:lang w:val="fr-FR"/>
        </w:rPr>
      </w:pPr>
      <w:r>
        <w:rPr>
          <w:rFonts w:ascii="Times New Roman" w:hAnsi="Times New Roman" w:cs="Times New Roman"/>
          <w:lang w:val="fr-FR"/>
        </w:rPr>
        <w:sym w:font="Symbol" w:char="F02D"/>
      </w:r>
    </w:p>
    <w:p w:rsidR="00977949" w:rsidRPr="00376FB1" w:rsidRDefault="00977949" w:rsidP="00977949">
      <w:pPr>
        <w:shd w:val="clear" w:color="auto" w:fill="FFFFFF"/>
        <w:jc w:val="center"/>
        <w:rPr>
          <w:rFonts w:ascii="Times New Roman" w:hAnsi="Times New Roman" w:cs="Times New Roman"/>
          <w:b/>
          <w:bCs/>
          <w:lang w:val="fr-FR"/>
        </w:rPr>
      </w:pPr>
      <w:r w:rsidRPr="00376FB1">
        <w:rPr>
          <w:rFonts w:ascii="Times New Roman" w:hAnsi="Times New Roman" w:cs="Times New Roman"/>
          <w:b/>
          <w:bCs/>
          <w:lang w:val="fr-FR"/>
        </w:rPr>
        <w:t>[Insert Figure]</w:t>
      </w:r>
    </w:p>
    <w:p w:rsidR="00977949" w:rsidRPr="006558AD" w:rsidRDefault="00977949" w:rsidP="00977949">
      <w:pPr>
        <w:shd w:val="clear" w:color="auto" w:fill="FFFFFF"/>
        <w:jc w:val="center"/>
        <w:rPr>
          <w:rFonts w:ascii="Times New Roman" w:hAnsi="Times New Roman" w:cs="Times New Roman"/>
        </w:rPr>
      </w:pPr>
      <w:r w:rsidRPr="00BD5F05">
        <w:rPr>
          <w:rFonts w:ascii="Times New Roman" w:hAnsi="Times New Roman" w:cs="Times New Roman"/>
          <w:highlight w:val="yellow"/>
          <w:lang w:val="fr-FR"/>
        </w:rPr>
        <w:t>F</w:t>
      </w:r>
      <w:bookmarkEnd w:id="18"/>
      <w:r w:rsidRPr="00BD5F05">
        <w:rPr>
          <w:rFonts w:ascii="Times New Roman" w:hAnsi="Times New Roman" w:cs="Times New Roman"/>
          <w:highlight w:val="yellow"/>
          <w:lang w:val="fr-FR"/>
        </w:rPr>
        <w:t xml:space="preserve">igure </w:t>
      </w:r>
      <w:r w:rsidRPr="00BD5F05">
        <w:rPr>
          <w:rFonts w:ascii="Times New Roman" w:hAnsi="Times New Roman" w:cs="Times New Roman"/>
          <w:highlight w:val="yellow"/>
        </w:rPr>
        <w:t xml:space="preserve">2.6: 2D </w:t>
      </w:r>
      <w:r w:rsidRPr="00BD5F05">
        <w:rPr>
          <w:rFonts w:ascii="Times New Roman" w:hAnsi="Times New Roman" w:cs="Times New Roman"/>
          <w:highlight w:val="yellow"/>
          <w:lang w:val="fr-FR"/>
        </w:rPr>
        <w:t xml:space="preserve">plots </w:t>
      </w:r>
      <w:r w:rsidRPr="00BD5F05">
        <w:rPr>
          <w:rFonts w:ascii="Times New Roman" w:hAnsi="Times New Roman" w:cs="Times New Roman"/>
          <w:highlight w:val="yellow"/>
          <w:lang w:val="nn-NO"/>
        </w:rPr>
        <w:t xml:space="preserve">showing </w:t>
      </w:r>
      <w:r w:rsidRPr="00BD5F05">
        <w:rPr>
          <w:rFonts w:ascii="Times New Roman" w:hAnsi="Times New Roman" w:cs="Times New Roman"/>
          <w:highlight w:val="yellow"/>
          <w:lang w:val="nb-NO"/>
        </w:rPr>
        <w:t xml:space="preserve">different </w:t>
      </w:r>
      <w:r w:rsidRPr="00BD5F05">
        <w:rPr>
          <w:rFonts w:ascii="Times New Roman" w:hAnsi="Times New Roman" w:cs="Times New Roman"/>
          <w:highlight w:val="yellow"/>
        </w:rPr>
        <w:t>boolean logic functions and the corresponding line (dotted) separating the input coordinates with different output values for AND (Left), OR (Centre), and XOR (Right). Note that no separating line exists for the XOR function.</w:t>
      </w:r>
    </w:p>
    <w:p w:rsidR="00977949" w:rsidRDefault="00977949" w:rsidP="00977949">
      <w:pPr>
        <w:shd w:val="clear" w:color="auto" w:fill="FFFFFF"/>
        <w:jc w:val="both"/>
        <w:rPr>
          <w:rFonts w:ascii="Times New Roman" w:hAnsi="Times New Roman" w:cs="Times New Roman"/>
        </w:rPr>
      </w:pPr>
      <w:bookmarkStart w:id="19" w:name="bookmark30"/>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T</w:t>
      </w:r>
      <w:bookmarkEnd w:id="19"/>
      <w:r w:rsidRPr="006558AD">
        <w:rPr>
          <w:rFonts w:ascii="Times New Roman" w:hAnsi="Times New Roman" w:cs="Times New Roman"/>
        </w:rPr>
        <w:t xml:space="preserve">he 2D plot for the AND function in Figure 2.6 (Left) shows the line </w:t>
      </w:r>
      <w:r w:rsidRPr="006558AD">
        <w:rPr>
          <w:rFonts w:ascii="Times New Roman" w:hAnsi="Times New Roman" w:cs="Times New Roman"/>
          <w:i/>
          <w:iCs/>
        </w:rPr>
        <w:t>x</w:t>
      </w:r>
      <w:r w:rsidRPr="00207B80">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lang w:val="da-DK"/>
        </w:rPr>
        <w:t>x</w:t>
      </w:r>
      <w:r w:rsidRPr="00207B80">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+ 1</w:t>
      </w:r>
      <w:r w:rsidRPr="006558AD">
        <w:rPr>
          <w:rFonts w:ascii="Times New Roman" w:hAnsi="Times New Roman" w:cs="Times New Roman"/>
          <w:i/>
          <w:iCs/>
        </w:rPr>
        <w:t>.</w:t>
      </w:r>
      <w:r w:rsidRPr="006558AD">
        <w:rPr>
          <w:rFonts w:ascii="Times New Roman" w:hAnsi="Times New Roman" w:cs="Times New Roman"/>
        </w:rPr>
        <w:t xml:space="preserve">5 linearly separating the input coordinate points associated with 1 and 0 output values. If we let </w:t>
      </w:r>
      <w:r w:rsidRPr="006558AD">
        <w:rPr>
          <w:rFonts w:ascii="Times New Roman" w:hAnsi="Times New Roman" w:cs="Times New Roman"/>
          <w:i/>
          <w:iCs/>
        </w:rPr>
        <w:t>w</w:t>
      </w:r>
      <w:r w:rsidRPr="00207B80">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1, </w:t>
      </w:r>
      <w:r w:rsidRPr="006558AD">
        <w:rPr>
          <w:rFonts w:ascii="Times New Roman" w:hAnsi="Times New Roman" w:cs="Times New Roman"/>
          <w:i/>
          <w:iCs/>
          <w:lang w:val="da-DK"/>
        </w:rPr>
        <w:t>w</w:t>
      </w:r>
      <w:r w:rsidRPr="00207B80">
        <w:rPr>
          <w:rFonts w:ascii="Times New Roman" w:hAnsi="Times New Roman" w:cs="Times New Roman"/>
          <w:iCs/>
          <w:vertAlign w:val="subscript"/>
          <w:lang w:val="de-DE"/>
        </w:rPr>
        <w:t>2</w:t>
      </w:r>
      <w:r w:rsidRPr="006558AD">
        <w:rPr>
          <w:rFonts w:ascii="Times New Roman" w:hAnsi="Times New Roman" w:cs="Times New Roman"/>
          <w:i/>
          <w:iCs/>
          <w:lang w:val="de-DE"/>
        </w:rPr>
        <w:t xml:space="preserve"> </w:t>
      </w:r>
      <w:r w:rsidRPr="006558AD">
        <w:rPr>
          <w:rFonts w:ascii="Times New Roman" w:hAnsi="Times New Roman" w:cs="Times New Roman"/>
        </w:rPr>
        <w:t xml:space="preserve">= 1, and </w:t>
      </w:r>
      <w:r w:rsidRPr="006558AD">
        <w:rPr>
          <w:rFonts w:ascii="Times New Roman" w:hAnsi="Times New Roman" w:cs="Times New Roman"/>
          <w:i/>
          <w:iCs/>
          <w:lang w:val="el-GR"/>
        </w:rPr>
        <w:t xml:space="preserve">β </w:t>
      </w:r>
      <w:r w:rsidRPr="006558AD">
        <w:rPr>
          <w:rFonts w:ascii="Times New Roman" w:hAnsi="Times New Roman" w:cs="Times New Roman"/>
        </w:rPr>
        <w:t xml:space="preserve">= </w:t>
      </w:r>
      <w:r>
        <w:rPr>
          <w:rFonts w:ascii="Times New Roman" w:hAnsi="Times New Roman" w:cs="Times New Roman"/>
        </w:rPr>
        <w:t xml:space="preserve">– </w:t>
      </w:r>
      <w:r w:rsidRPr="006558AD">
        <w:rPr>
          <w:rFonts w:ascii="Times New Roman" w:hAnsi="Times New Roman" w:cs="Times New Roman"/>
        </w:rPr>
        <w:t>1</w:t>
      </w:r>
      <w:r w:rsidRPr="006558AD">
        <w:rPr>
          <w:rFonts w:ascii="Times New Roman" w:hAnsi="Times New Roman" w:cs="Times New Roman"/>
          <w:i/>
          <w:iCs/>
        </w:rPr>
        <w:t>.</w:t>
      </w:r>
      <w:r w:rsidRPr="006558AD">
        <w:rPr>
          <w:rFonts w:ascii="Times New Roman" w:hAnsi="Times New Roman" w:cs="Times New Roman"/>
        </w:rPr>
        <w:t xml:space="preserve">5, then the perceptron model </w:t>
      </w:r>
      <w:r w:rsidRPr="006558AD">
        <w:rPr>
          <w:rFonts w:ascii="Times New Roman" w:hAnsi="Times New Roman" w:cs="Times New Roman"/>
          <w:i/>
          <w:iCs/>
          <w:lang w:val="fr-FR"/>
        </w:rPr>
        <w:t xml:space="preserve">y </w:t>
      </w:r>
      <w:r w:rsidRPr="006558AD">
        <w:rPr>
          <w:rFonts w:ascii="Times New Roman" w:hAnsi="Times New Roman" w:cs="Times New Roman"/>
        </w:rPr>
        <w:t xml:space="preserve">= </w:t>
      </w:r>
      <w:r w:rsidRPr="006558AD">
        <w:rPr>
          <w:rFonts w:ascii="Times New Roman" w:hAnsi="Times New Roman" w:cs="Times New Roman"/>
          <w:i/>
          <w:iCs/>
        </w:rPr>
        <w:t>sgn'(x</w:t>
      </w:r>
      <w:r w:rsidRPr="00207B80">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207B80">
        <w:rPr>
          <w:rFonts w:ascii="Times New Roman" w:hAnsi="Times New Roman" w:cs="Times New Roman"/>
          <w:iCs/>
          <w:vertAlign w:val="subscript"/>
        </w:rPr>
        <w:t>2</w:t>
      </w:r>
      <w:r w:rsidRPr="006558AD">
        <w:rPr>
          <w:rFonts w:ascii="Times New Roman" w:hAnsi="Times New Roman" w:cs="Times New Roman"/>
          <w:i/>
          <w:iCs/>
        </w:rPr>
        <w:t xml:space="preserve"> </w:t>
      </w:r>
      <w:r>
        <w:rPr>
          <w:rFonts w:ascii="Times New Roman" w:hAnsi="Times New Roman" w:cs="Times New Roman"/>
          <w:i/>
          <w:iCs/>
        </w:rPr>
        <w:t>–</w:t>
      </w:r>
      <w:r w:rsidRPr="006558AD">
        <w:rPr>
          <w:rFonts w:ascii="Times New Roman" w:hAnsi="Times New Roman" w:cs="Times New Roman"/>
          <w:b/>
          <w:bCs/>
          <w:i/>
          <w:iCs/>
        </w:rPr>
        <w:t xml:space="preserve"> </w:t>
      </w:r>
      <w:r w:rsidRPr="006558AD">
        <w:rPr>
          <w:rFonts w:ascii="Times New Roman" w:hAnsi="Times New Roman" w:cs="Times New Roman"/>
        </w:rPr>
        <w:t>1</w:t>
      </w:r>
      <w:r w:rsidRPr="006558AD">
        <w:rPr>
          <w:rFonts w:ascii="Times New Roman" w:hAnsi="Times New Roman" w:cs="Times New Roman"/>
          <w:i/>
          <w:iCs/>
        </w:rPr>
        <w:t>.</w:t>
      </w:r>
      <w:r w:rsidRPr="006558AD">
        <w:rPr>
          <w:rFonts w:ascii="Times New Roman" w:hAnsi="Times New Roman" w:cs="Times New Roman"/>
        </w:rPr>
        <w:t xml:space="preserve">5) emulates the AND gate as </w:t>
      </w:r>
      <w:r w:rsidRPr="006558AD">
        <w:rPr>
          <w:rFonts w:ascii="Times New Roman" w:hAnsi="Times New Roman" w:cs="Times New Roman"/>
          <w:i/>
          <w:iCs/>
          <w:lang w:val="fr-FR"/>
        </w:rPr>
        <w:t xml:space="preserve">y </w:t>
      </w:r>
      <w:r w:rsidRPr="006558AD">
        <w:rPr>
          <w:rFonts w:ascii="Times New Roman" w:hAnsi="Times New Roman" w:cs="Times New Roman"/>
        </w:rPr>
        <w:t xml:space="preserve">attains 1 if and only if both the inputs </w:t>
      </w:r>
      <w:r w:rsidRPr="006558AD">
        <w:rPr>
          <w:rFonts w:ascii="Times New Roman" w:hAnsi="Times New Roman" w:cs="Times New Roman"/>
          <w:i/>
          <w:iCs/>
        </w:rPr>
        <w:t>x</w:t>
      </w:r>
      <w:r w:rsidRPr="00207B80">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and </w:t>
      </w:r>
      <w:r w:rsidRPr="006558AD">
        <w:rPr>
          <w:rFonts w:ascii="Times New Roman" w:hAnsi="Times New Roman" w:cs="Times New Roman"/>
          <w:i/>
          <w:iCs/>
        </w:rPr>
        <w:t>x</w:t>
      </w:r>
      <w:r w:rsidRPr="00207B80">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assume value 1. We can verify this from Table 2.7.</w:t>
      </w:r>
    </w:p>
    <w:p w:rsidR="00977949" w:rsidRPr="006558AD" w:rsidRDefault="00977949" w:rsidP="00977949">
      <w:pPr>
        <w:jc w:val="both"/>
        <w:rPr>
          <w:rFonts w:ascii="Times New Roman" w:hAnsi="Times New Roman" w:cs="Times New Roman"/>
        </w:rPr>
      </w:pPr>
    </w:p>
    <w:tbl>
      <w:tblPr>
        <w:tblW w:w="0" w:type="auto"/>
        <w:jc w:val="center"/>
        <w:tblLayout w:type="fixed"/>
        <w:tblCellMar>
          <w:left w:w="40" w:type="dxa"/>
          <w:right w:w="40" w:type="dxa"/>
        </w:tblCellMar>
        <w:tblLook w:val="0000"/>
      </w:tblPr>
      <w:tblGrid>
        <w:gridCol w:w="360"/>
        <w:gridCol w:w="360"/>
        <w:gridCol w:w="1151"/>
        <w:gridCol w:w="1906"/>
        <w:gridCol w:w="1021"/>
      </w:tblGrid>
      <w:tr w:rsidR="00977949" w:rsidRPr="006558AD" w:rsidTr="006E42E0">
        <w:trPr>
          <w:trHeight w:hRule="exact" w:val="331"/>
          <w:jc w:val="center"/>
        </w:trPr>
        <w:tc>
          <w:tcPr>
            <w:tcW w:w="360" w:type="dxa"/>
            <w:tcBorders>
              <w:top w:val="single" w:sz="6" w:space="0" w:color="auto"/>
              <w:left w:val="nil"/>
              <w:bottom w:val="single" w:sz="6" w:space="0" w:color="auto"/>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i/>
                <w:iCs/>
                <w:lang w:val="da-DK"/>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p>
        </w:tc>
        <w:tc>
          <w:tcPr>
            <w:tcW w:w="360" w:type="dxa"/>
            <w:tcBorders>
              <w:top w:val="single" w:sz="6" w:space="0" w:color="auto"/>
              <w:left w:val="nil"/>
              <w:bottom w:val="single" w:sz="6" w:space="0" w:color="auto"/>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c>
          <w:tcPr>
            <w:tcW w:w="1151" w:type="dxa"/>
            <w:tcBorders>
              <w:top w:val="single" w:sz="6" w:space="0" w:color="auto"/>
              <w:left w:val="single" w:sz="6" w:space="0" w:color="auto"/>
              <w:bottom w:val="single" w:sz="6" w:space="0" w:color="auto"/>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w:t>
            </w:r>
            <w:r>
              <w:rPr>
                <w:rFonts w:ascii="Times New Roman" w:hAnsi="Times New Roman" w:cs="Times New Roman"/>
                <w:lang w:val="da-DK"/>
              </w:rPr>
              <w:t>–</w:t>
            </w:r>
            <w:r w:rsidRPr="006558AD">
              <w:rPr>
                <w:rFonts w:ascii="Times New Roman" w:hAnsi="Times New Roman" w:cs="Times New Roman"/>
                <w:lang w:val="da-DK"/>
              </w:rPr>
              <w:t xml:space="preserve"> 1</w:t>
            </w:r>
            <w:r w:rsidRPr="006558AD">
              <w:rPr>
                <w:rFonts w:ascii="Times New Roman" w:hAnsi="Times New Roman" w:cs="Times New Roman"/>
                <w:i/>
                <w:iCs/>
                <w:lang w:val="da-DK"/>
              </w:rPr>
              <w:t>.</w:t>
            </w:r>
            <w:r w:rsidRPr="006558AD">
              <w:rPr>
                <w:rFonts w:ascii="Times New Roman" w:hAnsi="Times New Roman" w:cs="Times New Roman"/>
                <w:lang w:val="da-DK"/>
              </w:rPr>
              <w:t>5</w:t>
            </w:r>
          </w:p>
        </w:tc>
        <w:tc>
          <w:tcPr>
            <w:tcW w:w="1906" w:type="dxa"/>
            <w:tcBorders>
              <w:top w:val="single" w:sz="6" w:space="0" w:color="auto"/>
              <w:left w:val="single" w:sz="6" w:space="0" w:color="auto"/>
              <w:bottom w:val="single" w:sz="6" w:space="0" w:color="auto"/>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i/>
                <w:iCs/>
                <w:lang w:val="da-DK"/>
              </w:rPr>
              <w:t xml:space="preserve">y </w:t>
            </w:r>
            <w:r w:rsidRPr="006558AD">
              <w:rPr>
                <w:rFonts w:ascii="Times New Roman" w:hAnsi="Times New Roman" w:cs="Times New Roman"/>
                <w:lang w:val="da-DK"/>
              </w:rPr>
              <w:t xml:space="preserve">= </w:t>
            </w:r>
            <w:r w:rsidRPr="006558AD">
              <w:rPr>
                <w:rFonts w:ascii="Times New Roman" w:hAnsi="Times New Roman" w:cs="Times New Roman"/>
                <w:i/>
                <w:iCs/>
                <w:lang w:val="da-DK"/>
              </w:rPr>
              <w:t>sgn</w:t>
            </w:r>
            <w:r w:rsidRPr="006558AD">
              <w:rPr>
                <w:rFonts w:ascii="Times New Roman" w:hAnsi="Times New Roman" w:cs="Times New Roman"/>
                <w:i/>
                <w:iCs/>
                <w:lang w:val="el-GR"/>
              </w:rPr>
              <w:t>'</w:t>
            </w:r>
            <w:r w:rsidRPr="00376FB1">
              <w:rPr>
                <w:rFonts w:ascii="Times New Roman" w:hAnsi="Times New Roman" w:cs="Times New Roman"/>
                <w:lang w:val="el-GR"/>
              </w:rPr>
              <w:t>(</w:t>
            </w:r>
            <w:r w:rsidRPr="006558AD">
              <w:rPr>
                <w:rFonts w:ascii="Times New Roman" w:hAnsi="Times New Roman" w:cs="Times New Roman"/>
                <w:i/>
                <w:iCs/>
                <w:lang w:val="el-GR"/>
              </w:rPr>
              <w:t>x</w:t>
            </w:r>
            <w:r w:rsidRPr="002B1A12">
              <w:rPr>
                <w:rFonts w:ascii="Times New Roman" w:hAnsi="Times New Roman" w:cs="Times New Roman"/>
                <w:iCs/>
                <w:vertAlign w:val="subscript"/>
                <w:lang w:val="el-GR"/>
              </w:rPr>
              <w:t>1</w:t>
            </w:r>
            <w:r w:rsidRPr="006558AD">
              <w:rPr>
                <w:rFonts w:ascii="Times New Roman" w:hAnsi="Times New Roman" w:cs="Times New Roman"/>
                <w:i/>
                <w:iCs/>
                <w:lang w:val="el-GR"/>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2B1A12">
              <w:rPr>
                <w:rFonts w:ascii="Times New Roman" w:hAnsi="Times New Roman" w:cs="Times New Roman"/>
                <w:iCs/>
                <w:vertAlign w:val="subscript"/>
              </w:rPr>
              <w:t>2</w:t>
            </w:r>
            <w:r w:rsidRPr="006558AD">
              <w:rPr>
                <w:rFonts w:ascii="Times New Roman" w:hAnsi="Times New Roman" w:cs="Times New Roman"/>
                <w:i/>
                <w:iCs/>
              </w:rPr>
              <w:t xml:space="preserve"> </w:t>
            </w:r>
            <w:r>
              <w:rPr>
                <w:rFonts w:ascii="Times New Roman" w:hAnsi="Times New Roman" w:cs="Times New Roman"/>
                <w:b/>
                <w:bCs/>
                <w:i/>
                <w:iCs/>
              </w:rPr>
              <w:t xml:space="preserve">– </w:t>
            </w:r>
            <w:r w:rsidRPr="006558AD">
              <w:rPr>
                <w:rFonts w:ascii="Times New Roman" w:hAnsi="Times New Roman" w:cs="Times New Roman"/>
              </w:rPr>
              <w:t>1</w:t>
            </w:r>
            <w:r w:rsidRPr="006558AD">
              <w:rPr>
                <w:rFonts w:ascii="Times New Roman" w:hAnsi="Times New Roman" w:cs="Times New Roman"/>
                <w:i/>
                <w:iCs/>
              </w:rPr>
              <w:t>.</w:t>
            </w:r>
            <w:r w:rsidRPr="006558AD">
              <w:rPr>
                <w:rFonts w:ascii="Times New Roman" w:hAnsi="Times New Roman" w:cs="Times New Roman"/>
              </w:rPr>
              <w:t>5)</w:t>
            </w:r>
          </w:p>
        </w:tc>
        <w:tc>
          <w:tcPr>
            <w:tcW w:w="1021" w:type="dxa"/>
            <w:tcBorders>
              <w:top w:val="single" w:sz="6" w:space="0" w:color="auto"/>
              <w:left w:val="single" w:sz="6" w:space="0" w:color="auto"/>
              <w:bottom w:val="single" w:sz="6" w:space="0" w:color="auto"/>
              <w:right w:val="nil"/>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p>
        </w:tc>
      </w:tr>
      <w:tr w:rsidR="00977949" w:rsidRPr="006558AD" w:rsidTr="006E42E0">
        <w:trPr>
          <w:trHeight w:hRule="exact" w:val="341"/>
          <w:jc w:val="center"/>
        </w:trPr>
        <w:tc>
          <w:tcPr>
            <w:tcW w:w="360" w:type="dxa"/>
            <w:tcBorders>
              <w:top w:val="single" w:sz="6" w:space="0" w:color="auto"/>
              <w:left w:val="nil"/>
              <w:bottom w:val="nil"/>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Pr>
                <w:rFonts w:ascii="Times New Roman" w:hAnsi="Times New Roman" w:cs="Times New Roman"/>
              </w:rPr>
              <w:t>0</w:t>
            </w:r>
          </w:p>
        </w:tc>
        <w:tc>
          <w:tcPr>
            <w:tcW w:w="360" w:type="dxa"/>
            <w:tcBorders>
              <w:top w:val="single" w:sz="6" w:space="0" w:color="auto"/>
              <w:left w:val="nil"/>
              <w:bottom w:val="nil"/>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rPr>
              <w:t>0</w:t>
            </w:r>
          </w:p>
        </w:tc>
        <w:tc>
          <w:tcPr>
            <w:tcW w:w="1151" w:type="dxa"/>
            <w:tcBorders>
              <w:top w:val="single" w:sz="6" w:space="0" w:color="auto"/>
              <w:left w:val="single" w:sz="6" w:space="0" w:color="auto"/>
              <w:bottom w:val="nil"/>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376FB1">
              <w:rPr>
                <w:rFonts w:ascii="Times New Roman" w:hAnsi="Times New Roman" w:cs="Times New Roman"/>
                <w:lang w:val="da-DK"/>
              </w:rPr>
              <w:t>–</w:t>
            </w:r>
            <w:r w:rsidRPr="006558AD">
              <w:rPr>
                <w:rFonts w:ascii="Times New Roman" w:hAnsi="Times New Roman" w:cs="Times New Roman"/>
              </w:rPr>
              <w:t>1.5</w:t>
            </w:r>
          </w:p>
        </w:tc>
        <w:tc>
          <w:tcPr>
            <w:tcW w:w="1906" w:type="dxa"/>
            <w:tcBorders>
              <w:top w:val="single" w:sz="6" w:space="0" w:color="auto"/>
              <w:left w:val="single" w:sz="6" w:space="0" w:color="auto"/>
              <w:bottom w:val="nil"/>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b/>
                <w:bCs/>
              </w:rPr>
              <w:t>0</w:t>
            </w:r>
          </w:p>
        </w:tc>
        <w:tc>
          <w:tcPr>
            <w:tcW w:w="1021" w:type="dxa"/>
            <w:tcBorders>
              <w:top w:val="single" w:sz="6" w:space="0" w:color="auto"/>
              <w:left w:val="single" w:sz="6" w:space="0" w:color="auto"/>
              <w:bottom w:val="nil"/>
              <w:right w:val="nil"/>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b/>
                <w:bCs/>
              </w:rPr>
              <w:t>0</w:t>
            </w:r>
          </w:p>
        </w:tc>
      </w:tr>
      <w:tr w:rsidR="00977949" w:rsidRPr="006558AD" w:rsidTr="006E42E0">
        <w:trPr>
          <w:trHeight w:hRule="exact" w:val="293"/>
          <w:jc w:val="center"/>
        </w:trPr>
        <w:tc>
          <w:tcPr>
            <w:tcW w:w="360" w:type="dxa"/>
            <w:tcBorders>
              <w:top w:val="nil"/>
              <w:left w:val="nil"/>
              <w:bottom w:val="nil"/>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Pr>
                <w:rFonts w:ascii="Times New Roman" w:hAnsi="Times New Roman" w:cs="Times New Roman"/>
              </w:rPr>
              <w:t>0</w:t>
            </w:r>
          </w:p>
        </w:tc>
        <w:tc>
          <w:tcPr>
            <w:tcW w:w="360" w:type="dxa"/>
            <w:tcBorders>
              <w:top w:val="nil"/>
              <w:left w:val="nil"/>
              <w:bottom w:val="nil"/>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rPr>
              <w:t>1</w:t>
            </w:r>
          </w:p>
        </w:tc>
        <w:tc>
          <w:tcPr>
            <w:tcW w:w="1151" w:type="dxa"/>
            <w:tcBorders>
              <w:top w:val="nil"/>
              <w:left w:val="single" w:sz="6" w:space="0" w:color="auto"/>
              <w:bottom w:val="nil"/>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376FB1">
              <w:rPr>
                <w:rFonts w:ascii="Times New Roman" w:hAnsi="Times New Roman" w:cs="Times New Roman"/>
                <w:lang w:val="da-DK"/>
              </w:rPr>
              <w:t>–</w:t>
            </w:r>
            <w:r w:rsidRPr="006558AD">
              <w:rPr>
                <w:rFonts w:ascii="Times New Roman" w:hAnsi="Times New Roman" w:cs="Times New Roman"/>
              </w:rPr>
              <w:t>0.5</w:t>
            </w:r>
          </w:p>
        </w:tc>
        <w:tc>
          <w:tcPr>
            <w:tcW w:w="1906" w:type="dxa"/>
            <w:tcBorders>
              <w:top w:val="nil"/>
              <w:left w:val="single" w:sz="6" w:space="0" w:color="auto"/>
              <w:bottom w:val="nil"/>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b/>
                <w:bCs/>
              </w:rPr>
              <w:t>0</w:t>
            </w:r>
          </w:p>
        </w:tc>
        <w:tc>
          <w:tcPr>
            <w:tcW w:w="1021" w:type="dxa"/>
            <w:tcBorders>
              <w:top w:val="nil"/>
              <w:left w:val="single" w:sz="6" w:space="0" w:color="auto"/>
              <w:bottom w:val="nil"/>
              <w:right w:val="nil"/>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b/>
                <w:bCs/>
              </w:rPr>
              <w:t>0</w:t>
            </w:r>
          </w:p>
        </w:tc>
      </w:tr>
      <w:tr w:rsidR="00977949" w:rsidRPr="006558AD" w:rsidTr="006E42E0">
        <w:trPr>
          <w:trHeight w:hRule="exact" w:val="288"/>
          <w:jc w:val="center"/>
        </w:trPr>
        <w:tc>
          <w:tcPr>
            <w:tcW w:w="360" w:type="dxa"/>
            <w:tcBorders>
              <w:top w:val="nil"/>
              <w:left w:val="nil"/>
              <w:bottom w:val="nil"/>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Pr>
                <w:rFonts w:ascii="Times New Roman" w:hAnsi="Times New Roman" w:cs="Times New Roman"/>
              </w:rPr>
              <w:t>1</w:t>
            </w:r>
          </w:p>
        </w:tc>
        <w:tc>
          <w:tcPr>
            <w:tcW w:w="360" w:type="dxa"/>
            <w:tcBorders>
              <w:top w:val="nil"/>
              <w:left w:val="nil"/>
              <w:bottom w:val="nil"/>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rPr>
              <w:t>0</w:t>
            </w:r>
          </w:p>
        </w:tc>
        <w:tc>
          <w:tcPr>
            <w:tcW w:w="1151" w:type="dxa"/>
            <w:tcBorders>
              <w:top w:val="nil"/>
              <w:left w:val="single" w:sz="6" w:space="0" w:color="auto"/>
              <w:bottom w:val="nil"/>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376FB1">
              <w:rPr>
                <w:rFonts w:ascii="Times New Roman" w:hAnsi="Times New Roman" w:cs="Times New Roman"/>
                <w:lang w:val="da-DK"/>
              </w:rPr>
              <w:t>–</w:t>
            </w:r>
            <w:r w:rsidRPr="006558AD">
              <w:rPr>
                <w:rFonts w:ascii="Times New Roman" w:hAnsi="Times New Roman" w:cs="Times New Roman"/>
              </w:rPr>
              <w:t>0.5</w:t>
            </w:r>
          </w:p>
        </w:tc>
        <w:tc>
          <w:tcPr>
            <w:tcW w:w="1906" w:type="dxa"/>
            <w:tcBorders>
              <w:top w:val="nil"/>
              <w:left w:val="single" w:sz="6" w:space="0" w:color="auto"/>
              <w:bottom w:val="nil"/>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b/>
                <w:bCs/>
              </w:rPr>
              <w:t>0</w:t>
            </w:r>
          </w:p>
        </w:tc>
        <w:tc>
          <w:tcPr>
            <w:tcW w:w="1021" w:type="dxa"/>
            <w:tcBorders>
              <w:top w:val="nil"/>
              <w:left w:val="single" w:sz="6" w:space="0" w:color="auto"/>
              <w:bottom w:val="nil"/>
              <w:right w:val="nil"/>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b/>
                <w:bCs/>
              </w:rPr>
              <w:t>0</w:t>
            </w:r>
          </w:p>
        </w:tc>
      </w:tr>
      <w:tr w:rsidR="00977949" w:rsidRPr="006558AD" w:rsidTr="006E42E0">
        <w:trPr>
          <w:trHeight w:hRule="exact" w:val="241"/>
          <w:jc w:val="center"/>
        </w:trPr>
        <w:tc>
          <w:tcPr>
            <w:tcW w:w="360" w:type="dxa"/>
            <w:tcBorders>
              <w:top w:val="nil"/>
              <w:left w:val="nil"/>
              <w:bottom w:val="single" w:sz="6" w:space="0" w:color="auto"/>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Pr>
                <w:rFonts w:ascii="Times New Roman" w:hAnsi="Times New Roman" w:cs="Times New Roman"/>
              </w:rPr>
              <w:lastRenderedPageBreak/>
              <w:t>1</w:t>
            </w:r>
          </w:p>
        </w:tc>
        <w:tc>
          <w:tcPr>
            <w:tcW w:w="360" w:type="dxa"/>
            <w:tcBorders>
              <w:top w:val="nil"/>
              <w:left w:val="nil"/>
              <w:bottom w:val="single" w:sz="6" w:space="0" w:color="auto"/>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rPr>
              <w:t>1</w:t>
            </w:r>
          </w:p>
        </w:tc>
        <w:tc>
          <w:tcPr>
            <w:tcW w:w="1151" w:type="dxa"/>
            <w:tcBorders>
              <w:top w:val="nil"/>
              <w:left w:val="single" w:sz="6" w:space="0" w:color="auto"/>
              <w:bottom w:val="single" w:sz="6" w:space="0" w:color="auto"/>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rPr>
              <w:t>0.5</w:t>
            </w:r>
          </w:p>
        </w:tc>
        <w:tc>
          <w:tcPr>
            <w:tcW w:w="1906" w:type="dxa"/>
            <w:tcBorders>
              <w:top w:val="nil"/>
              <w:left w:val="single" w:sz="6" w:space="0" w:color="auto"/>
              <w:bottom w:val="single" w:sz="6" w:space="0" w:color="auto"/>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b/>
                <w:bCs/>
              </w:rPr>
              <w:t>1</w:t>
            </w:r>
          </w:p>
        </w:tc>
        <w:tc>
          <w:tcPr>
            <w:tcW w:w="1021" w:type="dxa"/>
            <w:tcBorders>
              <w:top w:val="nil"/>
              <w:left w:val="single" w:sz="6" w:space="0" w:color="auto"/>
              <w:bottom w:val="single" w:sz="6" w:space="0" w:color="auto"/>
              <w:right w:val="nil"/>
            </w:tcBorders>
            <w:shd w:val="clear" w:color="auto" w:fill="FFFFFF"/>
          </w:tcPr>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b/>
                <w:bCs/>
              </w:rPr>
              <w:t>1</w:t>
            </w:r>
          </w:p>
        </w:tc>
      </w:tr>
    </w:tbl>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spacing w:before="240"/>
        <w:jc w:val="center"/>
        <w:rPr>
          <w:rFonts w:ascii="Times New Roman" w:hAnsi="Times New Roman" w:cs="Times New Roman"/>
        </w:rPr>
      </w:pPr>
      <w:r w:rsidRPr="00BD5F05">
        <w:rPr>
          <w:rFonts w:ascii="Times New Roman" w:hAnsi="Times New Roman" w:cs="Times New Roman"/>
          <w:highlight w:val="cyan"/>
        </w:rPr>
        <w:t xml:space="preserve">Table 2.7: The perceptron model </w:t>
      </w:r>
      <w:r w:rsidRPr="00BD5F05">
        <w:rPr>
          <w:rFonts w:ascii="Times New Roman" w:hAnsi="Times New Roman" w:cs="Times New Roman"/>
          <w:i/>
          <w:iCs/>
          <w:highlight w:val="cyan"/>
          <w:lang w:val="fr-FR"/>
        </w:rPr>
        <w:t xml:space="preserve">y </w:t>
      </w:r>
      <w:r w:rsidRPr="00BD5F05">
        <w:rPr>
          <w:rFonts w:ascii="Times New Roman" w:hAnsi="Times New Roman" w:cs="Times New Roman"/>
          <w:highlight w:val="cyan"/>
        </w:rPr>
        <w:t xml:space="preserve">= </w:t>
      </w:r>
      <w:r w:rsidRPr="00BD5F05">
        <w:rPr>
          <w:rFonts w:ascii="Times New Roman" w:hAnsi="Times New Roman" w:cs="Times New Roman"/>
          <w:i/>
          <w:iCs/>
          <w:highlight w:val="cyan"/>
        </w:rPr>
        <w:t>sgn'</w:t>
      </w:r>
      <w:r w:rsidRPr="00BD5F05">
        <w:rPr>
          <w:rFonts w:ascii="Times New Roman" w:hAnsi="Times New Roman" w:cs="Times New Roman"/>
          <w:highlight w:val="cyan"/>
        </w:rPr>
        <w:t>(</w:t>
      </w:r>
      <w:r w:rsidRPr="00BD5F05">
        <w:rPr>
          <w:rFonts w:ascii="Times New Roman" w:hAnsi="Times New Roman" w:cs="Times New Roman"/>
          <w:i/>
          <w:iCs/>
          <w:highlight w:val="cyan"/>
        </w:rPr>
        <w:t>w</w:t>
      </w:r>
      <w:r w:rsidRPr="00BD5F05">
        <w:rPr>
          <w:rFonts w:ascii="Times New Roman" w:hAnsi="Times New Roman" w:cs="Times New Roman"/>
          <w:iCs/>
          <w:highlight w:val="cyan"/>
          <w:vertAlign w:val="subscript"/>
        </w:rPr>
        <w:t>1</w:t>
      </w:r>
      <w:r w:rsidRPr="00BD5F05">
        <w:rPr>
          <w:rFonts w:ascii="Times New Roman" w:hAnsi="Times New Roman" w:cs="Times New Roman"/>
          <w:i/>
          <w:iCs/>
          <w:highlight w:val="cyan"/>
        </w:rPr>
        <w:t>x</w:t>
      </w:r>
      <w:r w:rsidRPr="00BD5F05">
        <w:rPr>
          <w:rFonts w:ascii="Times New Roman" w:hAnsi="Times New Roman" w:cs="Times New Roman"/>
          <w:iCs/>
          <w:highlight w:val="cyan"/>
          <w:vertAlign w:val="subscript"/>
        </w:rPr>
        <w:t>1</w:t>
      </w:r>
      <w:r w:rsidRPr="00BD5F05">
        <w:rPr>
          <w:rFonts w:ascii="Times New Roman" w:hAnsi="Times New Roman" w:cs="Times New Roman"/>
          <w:i/>
          <w:iCs/>
          <w:highlight w:val="cyan"/>
        </w:rPr>
        <w:t xml:space="preserve"> </w:t>
      </w:r>
      <w:r w:rsidRPr="00BD5F05">
        <w:rPr>
          <w:rFonts w:ascii="Times New Roman" w:hAnsi="Times New Roman" w:cs="Times New Roman"/>
          <w:highlight w:val="cyan"/>
        </w:rPr>
        <w:t xml:space="preserve">+ </w:t>
      </w:r>
      <w:r w:rsidRPr="00BD5F05">
        <w:rPr>
          <w:rFonts w:ascii="Times New Roman" w:hAnsi="Times New Roman" w:cs="Times New Roman"/>
          <w:i/>
          <w:iCs/>
          <w:highlight w:val="cyan"/>
        </w:rPr>
        <w:t>w</w:t>
      </w:r>
      <w:r w:rsidRPr="00BD5F05">
        <w:rPr>
          <w:rFonts w:ascii="Times New Roman" w:hAnsi="Times New Roman" w:cs="Times New Roman"/>
          <w:iCs/>
          <w:highlight w:val="cyan"/>
          <w:vertAlign w:val="subscript"/>
        </w:rPr>
        <w:t>2</w:t>
      </w:r>
      <w:r w:rsidRPr="00BD5F05">
        <w:rPr>
          <w:rFonts w:ascii="Times New Roman" w:hAnsi="Times New Roman" w:cs="Times New Roman"/>
          <w:i/>
          <w:iCs/>
          <w:highlight w:val="cyan"/>
        </w:rPr>
        <w:t>x</w:t>
      </w:r>
      <w:r w:rsidRPr="00BD5F05">
        <w:rPr>
          <w:rFonts w:ascii="Times New Roman" w:hAnsi="Times New Roman" w:cs="Times New Roman"/>
          <w:iCs/>
          <w:highlight w:val="cyan"/>
          <w:vertAlign w:val="subscript"/>
        </w:rPr>
        <w:t>2</w:t>
      </w:r>
      <w:r w:rsidRPr="00BD5F05">
        <w:rPr>
          <w:rFonts w:ascii="Times New Roman" w:hAnsi="Times New Roman" w:cs="Times New Roman"/>
          <w:i/>
          <w:iCs/>
          <w:highlight w:val="cyan"/>
        </w:rPr>
        <w:t xml:space="preserve"> </w:t>
      </w:r>
      <w:r w:rsidRPr="00BD5F05">
        <w:rPr>
          <w:rFonts w:ascii="Times New Roman" w:hAnsi="Times New Roman" w:cs="Times New Roman"/>
          <w:highlight w:val="cyan"/>
        </w:rPr>
        <w:t xml:space="preserve">+ </w:t>
      </w:r>
      <w:r w:rsidRPr="00BD5F05">
        <w:rPr>
          <w:rFonts w:ascii="Times New Roman" w:hAnsi="Times New Roman" w:cs="Times New Roman"/>
          <w:i/>
          <w:iCs/>
          <w:highlight w:val="cyan"/>
          <w:lang w:val="el-GR"/>
        </w:rPr>
        <w:t>β</w:t>
      </w:r>
      <w:r w:rsidRPr="00BD5F05">
        <w:rPr>
          <w:rFonts w:ascii="Times New Roman" w:hAnsi="Times New Roman" w:cs="Times New Roman"/>
          <w:highlight w:val="cyan"/>
          <w:lang w:val="el-GR"/>
        </w:rPr>
        <w:t>)</w:t>
      </w:r>
      <w:r w:rsidRPr="00BD5F05">
        <w:rPr>
          <w:rFonts w:ascii="Times New Roman" w:hAnsi="Times New Roman" w:cs="Times New Roman"/>
          <w:i/>
          <w:iCs/>
          <w:highlight w:val="cyan"/>
          <w:lang w:val="el-GR"/>
        </w:rPr>
        <w:t xml:space="preserve"> </w:t>
      </w:r>
      <w:r w:rsidRPr="00BD5F05">
        <w:rPr>
          <w:rFonts w:ascii="Times New Roman" w:hAnsi="Times New Roman" w:cs="Times New Roman"/>
          <w:highlight w:val="cyan"/>
        </w:rPr>
        <w:t xml:space="preserve">with </w:t>
      </w:r>
      <w:r w:rsidRPr="00BD5F05">
        <w:rPr>
          <w:rFonts w:ascii="Times New Roman" w:hAnsi="Times New Roman" w:cs="Times New Roman"/>
          <w:i/>
          <w:iCs/>
          <w:highlight w:val="cyan"/>
        </w:rPr>
        <w:t>w</w:t>
      </w:r>
      <w:r w:rsidRPr="00BD5F05">
        <w:rPr>
          <w:rFonts w:ascii="Times New Roman" w:hAnsi="Times New Roman" w:cs="Times New Roman"/>
          <w:iCs/>
          <w:highlight w:val="cyan"/>
          <w:vertAlign w:val="subscript"/>
        </w:rPr>
        <w:t>1</w:t>
      </w:r>
      <w:r w:rsidRPr="00BD5F05">
        <w:rPr>
          <w:rFonts w:ascii="Times New Roman" w:hAnsi="Times New Roman" w:cs="Times New Roman"/>
          <w:i/>
          <w:iCs/>
          <w:highlight w:val="cyan"/>
        </w:rPr>
        <w:t xml:space="preserve"> </w:t>
      </w:r>
      <w:r w:rsidRPr="00BD5F05">
        <w:rPr>
          <w:rFonts w:ascii="Times New Roman" w:hAnsi="Times New Roman" w:cs="Times New Roman"/>
          <w:highlight w:val="cyan"/>
        </w:rPr>
        <w:t xml:space="preserve">= 1, </w:t>
      </w:r>
      <w:r w:rsidRPr="00BD5F05">
        <w:rPr>
          <w:rFonts w:ascii="Times New Roman" w:hAnsi="Times New Roman" w:cs="Times New Roman"/>
          <w:i/>
          <w:iCs/>
          <w:highlight w:val="cyan"/>
        </w:rPr>
        <w:t>w</w:t>
      </w:r>
      <w:r w:rsidRPr="00BD5F05">
        <w:rPr>
          <w:rFonts w:ascii="Times New Roman" w:hAnsi="Times New Roman" w:cs="Times New Roman"/>
          <w:iCs/>
          <w:highlight w:val="cyan"/>
          <w:vertAlign w:val="subscript"/>
        </w:rPr>
        <w:t>2</w:t>
      </w:r>
      <w:r w:rsidRPr="00BD5F05">
        <w:rPr>
          <w:rFonts w:ascii="Times New Roman" w:hAnsi="Times New Roman" w:cs="Times New Roman"/>
          <w:i/>
          <w:iCs/>
          <w:highlight w:val="cyan"/>
        </w:rPr>
        <w:t xml:space="preserve"> </w:t>
      </w:r>
      <w:r w:rsidRPr="00BD5F05">
        <w:rPr>
          <w:rFonts w:ascii="Times New Roman" w:hAnsi="Times New Roman" w:cs="Times New Roman"/>
          <w:highlight w:val="cyan"/>
        </w:rPr>
        <w:t xml:space="preserve">= 1 and </w:t>
      </w:r>
      <w:r w:rsidRPr="00BD5F05">
        <w:rPr>
          <w:rFonts w:ascii="Times New Roman" w:hAnsi="Times New Roman" w:cs="Times New Roman"/>
          <w:i/>
          <w:iCs/>
          <w:highlight w:val="cyan"/>
          <w:lang w:val="el-GR"/>
        </w:rPr>
        <w:t xml:space="preserve">β </w:t>
      </w:r>
      <w:r w:rsidRPr="00BD5F05">
        <w:rPr>
          <w:rFonts w:ascii="Times New Roman" w:hAnsi="Times New Roman" w:cs="Times New Roman"/>
          <w:highlight w:val="cyan"/>
        </w:rPr>
        <w:t>= –1</w:t>
      </w:r>
      <w:r w:rsidRPr="00BD5F05">
        <w:rPr>
          <w:rFonts w:ascii="Times New Roman" w:hAnsi="Times New Roman" w:cs="Times New Roman"/>
          <w:i/>
          <w:iCs/>
          <w:highlight w:val="cyan"/>
        </w:rPr>
        <w:t>.</w:t>
      </w:r>
      <w:r w:rsidRPr="00BD5F05">
        <w:rPr>
          <w:rFonts w:ascii="Times New Roman" w:hAnsi="Times New Roman" w:cs="Times New Roman"/>
          <w:highlight w:val="cyan"/>
        </w:rPr>
        <w:t>5 correctly models the Boolean AND function.</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The </w:t>
      </w:r>
      <w:r w:rsidRPr="004D405E">
        <w:rPr>
          <w:rFonts w:ascii="Times New Roman" w:hAnsi="Times New Roman" w:cs="Times New Roman"/>
          <w:i/>
          <w:iCs/>
        </w:rPr>
        <w:t>OR</w:t>
      </w:r>
      <w:r w:rsidRPr="006558AD">
        <w:rPr>
          <w:rFonts w:ascii="Times New Roman" w:hAnsi="Times New Roman" w:cs="Times New Roman"/>
          <w:b/>
          <w:bCs/>
        </w:rPr>
        <w:t xml:space="preserve"> </w:t>
      </w:r>
      <w:r w:rsidRPr="006558AD">
        <w:rPr>
          <w:rFonts w:ascii="Times New Roman" w:hAnsi="Times New Roman" w:cs="Times New Roman"/>
        </w:rPr>
        <w:t>gate (or function) implements logical disjunction. It receives two Boolean inputs (either 1 or 0) and produces an output according to the Truth Table 2.5. Following the same perceptron model def</w:t>
      </w:r>
      <w:r>
        <w:rPr>
          <w:rFonts w:ascii="Times New Roman" w:hAnsi="Times New Roman" w:cs="Times New Roman"/>
        </w:rPr>
        <w:t>i</w:t>
      </w:r>
      <w:r w:rsidRPr="006558AD">
        <w:rPr>
          <w:rFonts w:ascii="Times New Roman" w:hAnsi="Times New Roman" w:cs="Times New Roman"/>
        </w:rPr>
        <w:t xml:space="preserve">ned in Equation </w:t>
      </w:r>
      <w:r>
        <w:rPr>
          <w:rFonts w:ascii="Times New Roman" w:hAnsi="Times New Roman" w:cs="Times New Roman"/>
        </w:rPr>
        <w:t>(2.</w:t>
      </w:r>
      <w:r w:rsidRPr="006558AD">
        <w:rPr>
          <w:rFonts w:ascii="Times New Roman" w:hAnsi="Times New Roman" w:cs="Times New Roman"/>
        </w:rPr>
        <w:t>4</w:t>
      </w:r>
      <w:r>
        <w:rPr>
          <w:rFonts w:ascii="Times New Roman" w:hAnsi="Times New Roman" w:cs="Times New Roman"/>
        </w:rPr>
        <w:t>)</w:t>
      </w:r>
      <w:r w:rsidRPr="006558AD">
        <w:rPr>
          <w:rFonts w:ascii="Times New Roman" w:hAnsi="Times New Roman" w:cs="Times New Roman"/>
        </w:rPr>
        <w:t xml:space="preserve">, what values should the weight and bias be assigned? The 2D plot for the OR function in Figure 2.6 (Centre) shows the line </w:t>
      </w:r>
      <w:r w:rsidRPr="006558AD">
        <w:rPr>
          <w:rFonts w:ascii="Times New Roman" w:hAnsi="Times New Roman" w:cs="Times New Roman"/>
          <w:i/>
          <w:iCs/>
        </w:rPr>
        <w:t>x</w:t>
      </w:r>
      <w:r w:rsidRPr="00D33A11">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 xml:space="preserve">= </w:t>
      </w:r>
      <w:r>
        <w:rPr>
          <w:rFonts w:ascii="Times New Roman" w:hAnsi="Times New Roman" w:cs="Times New Roman"/>
        </w:rPr>
        <w:t>-</w:t>
      </w:r>
      <w:r w:rsidRPr="006558AD">
        <w:rPr>
          <w:rFonts w:ascii="Times New Roman" w:hAnsi="Times New Roman" w:cs="Times New Roman"/>
          <w:i/>
          <w:iCs/>
        </w:rPr>
        <w:t>x</w:t>
      </w:r>
      <w:r w:rsidRPr="00D33A11">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+ 0</w:t>
      </w:r>
      <w:r w:rsidRPr="006558AD">
        <w:rPr>
          <w:rFonts w:ascii="Times New Roman" w:hAnsi="Times New Roman" w:cs="Times New Roman"/>
          <w:i/>
          <w:iCs/>
        </w:rPr>
        <w:t>.</w:t>
      </w:r>
      <w:r w:rsidRPr="006558AD">
        <w:rPr>
          <w:rFonts w:ascii="Times New Roman" w:hAnsi="Times New Roman" w:cs="Times New Roman"/>
        </w:rPr>
        <w:t xml:space="preserve">5 linearly separating the input coordinate points. Let </w:t>
      </w:r>
      <w:r w:rsidRPr="006558AD">
        <w:rPr>
          <w:rFonts w:ascii="Times New Roman" w:hAnsi="Times New Roman" w:cs="Times New Roman"/>
          <w:i/>
          <w:iCs/>
        </w:rPr>
        <w:t>w</w:t>
      </w:r>
      <w:r w:rsidRPr="00D33A11">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1, </w:t>
      </w:r>
      <w:r w:rsidRPr="006558AD">
        <w:rPr>
          <w:rFonts w:ascii="Times New Roman" w:hAnsi="Times New Roman" w:cs="Times New Roman"/>
          <w:i/>
          <w:iCs/>
          <w:lang w:val="nb-NO"/>
        </w:rPr>
        <w:t>w</w:t>
      </w:r>
      <w:r w:rsidRPr="00D33A11">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 xml:space="preserve">= 1, and </w:t>
      </w:r>
      <w:r w:rsidRPr="006558AD">
        <w:rPr>
          <w:rFonts w:ascii="Times New Roman" w:hAnsi="Times New Roman" w:cs="Times New Roman"/>
          <w:i/>
          <w:iCs/>
          <w:lang w:val="el-GR"/>
        </w:rPr>
        <w:t xml:space="preserve">β </w:t>
      </w:r>
      <w:r w:rsidRPr="006558AD">
        <w:rPr>
          <w:rFonts w:ascii="Times New Roman" w:hAnsi="Times New Roman" w:cs="Times New Roman"/>
        </w:rPr>
        <w:t xml:space="preserve">= </w:t>
      </w:r>
      <w:r>
        <w:rPr>
          <w:rFonts w:ascii="Times New Roman" w:hAnsi="Times New Roman" w:cs="Times New Roman"/>
        </w:rPr>
        <w:t>–</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Then, the perceptron model </w:t>
      </w:r>
      <w:r w:rsidRPr="006558AD">
        <w:rPr>
          <w:rFonts w:ascii="Times New Roman" w:hAnsi="Times New Roman" w:cs="Times New Roman"/>
          <w:i/>
          <w:iCs/>
          <w:lang w:val="fr-FR"/>
        </w:rPr>
        <w:t xml:space="preserve">y </w:t>
      </w:r>
      <w:r w:rsidRPr="006558AD">
        <w:rPr>
          <w:rFonts w:ascii="Times New Roman" w:hAnsi="Times New Roman" w:cs="Times New Roman"/>
        </w:rPr>
        <w:t xml:space="preserve">= </w:t>
      </w:r>
      <w:r w:rsidRPr="004D405E">
        <w:rPr>
          <w:rFonts w:ascii="Times New Roman" w:hAnsi="Times New Roman" w:cs="Times New Roman"/>
        </w:rPr>
        <w:t>sgn</w:t>
      </w:r>
      <w:r w:rsidRPr="002B1A12">
        <w:rPr>
          <w:rFonts w:ascii="Times New Roman" w:hAnsi="Times New Roman" w:cs="Times New Roman"/>
          <w:i/>
          <w:iCs/>
        </w:rPr>
        <w:t>′</w:t>
      </w:r>
      <w:r w:rsidRPr="006558AD">
        <w:rPr>
          <w:rFonts w:ascii="Times New Roman" w:hAnsi="Times New Roman" w:cs="Times New Roman"/>
        </w:rPr>
        <w:t>(</w:t>
      </w:r>
      <w:r w:rsidRPr="006558AD">
        <w:rPr>
          <w:rFonts w:ascii="Times New Roman" w:hAnsi="Times New Roman" w:cs="Times New Roman"/>
          <w:i/>
          <w:iCs/>
        </w:rPr>
        <w:t>x</w:t>
      </w:r>
      <w:r w:rsidRPr="00D33A11">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D33A11">
        <w:rPr>
          <w:rFonts w:ascii="Times New Roman" w:hAnsi="Times New Roman" w:cs="Times New Roman"/>
          <w:iCs/>
          <w:vertAlign w:val="subscript"/>
        </w:rPr>
        <w:t>2</w:t>
      </w:r>
      <w:r w:rsidRPr="006558AD">
        <w:rPr>
          <w:rFonts w:ascii="Times New Roman" w:hAnsi="Times New Roman" w:cs="Times New Roman"/>
          <w:i/>
          <w:iCs/>
        </w:rPr>
        <w:t xml:space="preserve"> </w:t>
      </w:r>
      <w:r>
        <w:rPr>
          <w:rFonts w:ascii="Times New Roman" w:hAnsi="Times New Roman" w:cs="Times New Roman"/>
          <w:i/>
          <w:iCs/>
        </w:rPr>
        <w:t>–</w:t>
      </w:r>
      <w:r w:rsidRPr="006558AD">
        <w:rPr>
          <w:rFonts w:ascii="Times New Roman" w:hAnsi="Times New Roman" w:cs="Times New Roman"/>
          <w:b/>
          <w:bCs/>
          <w:i/>
          <w:iCs/>
        </w:rPr>
        <w:t xml:space="preserve">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emulates the OR gate as </w:t>
      </w:r>
      <w:r w:rsidRPr="006558AD">
        <w:rPr>
          <w:rFonts w:ascii="Times New Roman" w:hAnsi="Times New Roman" w:cs="Times New Roman"/>
          <w:i/>
          <w:iCs/>
          <w:lang w:val="fr-FR"/>
        </w:rPr>
        <w:t xml:space="preserve">y </w:t>
      </w:r>
      <w:r w:rsidRPr="006558AD">
        <w:rPr>
          <w:rFonts w:ascii="Times New Roman" w:hAnsi="Times New Roman" w:cs="Times New Roman"/>
        </w:rPr>
        <w:t xml:space="preserve">attains 0 if only if both the inputs </w:t>
      </w:r>
      <w:r w:rsidRPr="006558AD">
        <w:rPr>
          <w:rFonts w:ascii="Times New Roman" w:hAnsi="Times New Roman" w:cs="Times New Roman"/>
          <w:i/>
          <w:iCs/>
        </w:rPr>
        <w:t>x</w:t>
      </w:r>
      <w:r w:rsidRPr="00D33A11">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and </w:t>
      </w:r>
      <w:r w:rsidRPr="006558AD">
        <w:rPr>
          <w:rFonts w:ascii="Times New Roman" w:hAnsi="Times New Roman" w:cs="Times New Roman"/>
          <w:i/>
          <w:iCs/>
        </w:rPr>
        <w:t>x</w:t>
      </w:r>
      <w:r w:rsidRPr="00D33A11">
        <w:rPr>
          <w:rFonts w:ascii="Times New Roman" w:hAnsi="Times New Roman" w:cs="Times New Roman"/>
          <w:iCs/>
          <w:vertAlign w:val="subscript"/>
        </w:rPr>
        <w:t>2</w:t>
      </w:r>
      <w:r w:rsidRPr="006558AD">
        <w:rPr>
          <w:rFonts w:ascii="Times New Roman" w:hAnsi="Times New Roman" w:cs="Times New Roman"/>
          <w:i/>
          <w:iCs/>
        </w:rPr>
        <w:t xml:space="preserve"> </w:t>
      </w:r>
      <w:r w:rsidRPr="006558AD">
        <w:rPr>
          <w:rFonts w:ascii="Times New Roman" w:hAnsi="Times New Roman" w:cs="Times New Roman"/>
        </w:rPr>
        <w:t>assume value 0.</w:t>
      </w:r>
    </w:p>
    <w:p w:rsidR="00977949" w:rsidRDefault="00977949" w:rsidP="00977949">
      <w:pPr>
        <w:shd w:val="clear" w:color="auto" w:fill="FFFFFF"/>
        <w:jc w:val="both"/>
        <w:rPr>
          <w:rFonts w:ascii="Times New Roman" w:hAnsi="Times New Roman" w:cs="Times New Roman"/>
          <w:b/>
          <w:bCs/>
        </w:rPr>
      </w:pPr>
      <w:bookmarkStart w:id="20" w:name="bookmark31"/>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W</w:t>
      </w:r>
      <w:bookmarkEnd w:id="20"/>
      <w:r w:rsidRPr="006558AD">
        <w:rPr>
          <w:rFonts w:ascii="Times New Roman" w:hAnsi="Times New Roman" w:cs="Times New Roman"/>
          <w:b/>
          <w:bCs/>
        </w:rPr>
        <w:t xml:space="preserve">hat is happening with XOR? </w:t>
      </w:r>
      <w:r w:rsidRPr="006558AD">
        <w:rPr>
          <w:rFonts w:ascii="Times New Roman" w:hAnsi="Times New Roman" w:cs="Times New Roman"/>
        </w:rPr>
        <w:t xml:space="preserve">If we observe Figure 2.6, we see that the AND and OR functions possess a linear boundary separating the points labelled with output values. For XOR, </w:t>
      </w:r>
      <w:r>
        <w:rPr>
          <w:rFonts w:ascii="Times New Roman" w:hAnsi="Times New Roman" w:cs="Times New Roman"/>
        </w:rPr>
        <w:t>no such boundary exists</w:t>
      </w:r>
      <w:r w:rsidRPr="006558AD">
        <w:rPr>
          <w:rFonts w:ascii="Times New Roman" w:hAnsi="Times New Roman" w:cs="Times New Roman"/>
        </w:rPr>
        <w:t>. If we try to model the XOR function using the perceptron def</w:t>
      </w:r>
      <w:r>
        <w:rPr>
          <w:rFonts w:ascii="Times New Roman" w:hAnsi="Times New Roman" w:cs="Times New Roman"/>
        </w:rPr>
        <w:t>i</w:t>
      </w:r>
      <w:r w:rsidRPr="006558AD">
        <w:rPr>
          <w:rFonts w:ascii="Times New Roman" w:hAnsi="Times New Roman" w:cs="Times New Roman"/>
        </w:rPr>
        <w:t xml:space="preserve">nition in Equation </w:t>
      </w:r>
      <w:r>
        <w:rPr>
          <w:rFonts w:ascii="Times New Roman" w:hAnsi="Times New Roman" w:cs="Times New Roman"/>
        </w:rPr>
        <w:t>(2.</w:t>
      </w:r>
      <w:r w:rsidRPr="006558AD">
        <w:rPr>
          <w:rFonts w:ascii="Times New Roman" w:hAnsi="Times New Roman" w:cs="Times New Roman"/>
        </w:rPr>
        <w:t>4</w:t>
      </w:r>
      <w:r>
        <w:rPr>
          <w:rFonts w:ascii="Times New Roman" w:hAnsi="Times New Roman" w:cs="Times New Roman"/>
        </w:rPr>
        <w:t>)</w:t>
      </w:r>
      <w:r w:rsidRPr="006558AD">
        <w:rPr>
          <w:rFonts w:ascii="Times New Roman" w:hAnsi="Times New Roman" w:cs="Times New Roman"/>
        </w:rPr>
        <w:t>, we will fail to m</w:t>
      </w:r>
      <w:r>
        <w:rPr>
          <w:rFonts w:ascii="Times New Roman" w:hAnsi="Times New Roman" w:cs="Times New Roman"/>
        </w:rPr>
        <w:t>odel it.</w:t>
      </w:r>
    </w:p>
    <w:p w:rsidR="00977949" w:rsidRDefault="00977949" w:rsidP="00977949">
      <w:pPr>
        <w:shd w:val="clear" w:color="auto" w:fill="FFFFFF"/>
        <w:jc w:val="both"/>
        <w:rPr>
          <w:rFonts w:ascii="Times New Roman" w:hAnsi="Times New Roman" w:cs="Times New Roman"/>
          <w:b/>
          <w:b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2.9</w:t>
      </w:r>
      <w:r>
        <w:rPr>
          <w:rFonts w:ascii="Times New Roman" w:hAnsi="Times New Roman" w:cs="Times New Roman"/>
          <w:b/>
          <w:bCs/>
        </w:rPr>
        <w:tab/>
      </w:r>
      <w:r w:rsidRPr="006558AD">
        <w:rPr>
          <w:rFonts w:ascii="Times New Roman" w:hAnsi="Times New Roman" w:cs="Times New Roman"/>
          <w:b/>
          <w:bCs/>
        </w:rPr>
        <w:t>Multilayer Perceptron</w:t>
      </w:r>
    </w:p>
    <w:p w:rsidR="00977949" w:rsidRDefault="00977949" w:rsidP="00977949">
      <w:pPr>
        <w:shd w:val="clear" w:color="auto" w:fill="FFFFFF"/>
        <w:jc w:val="both"/>
        <w:rPr>
          <w:rFonts w:ascii="Times New Roman" w:hAnsi="Times New Roman" w:cs="Times New Roman"/>
        </w:rPr>
      </w:pPr>
      <w:bookmarkStart w:id="21" w:name="bookmark32"/>
      <w:r w:rsidRPr="006558AD">
        <w:rPr>
          <w:rFonts w:ascii="Times New Roman" w:hAnsi="Times New Roman" w:cs="Times New Roman"/>
        </w:rPr>
        <w:t>T</w:t>
      </w:r>
      <w:bookmarkEnd w:id="21"/>
      <w:r w:rsidRPr="006558AD">
        <w:rPr>
          <w:rFonts w:ascii="Times New Roman" w:hAnsi="Times New Roman" w:cs="Times New Roman"/>
        </w:rPr>
        <w:t xml:space="preserve">o be able to model more complex functions, we need to </w:t>
      </w:r>
      <w:r>
        <w:rPr>
          <w:rFonts w:ascii="Times New Roman" w:hAnsi="Times New Roman" w:cs="Times New Roman"/>
        </w:rPr>
        <w:t>generalise</w:t>
      </w:r>
      <w:r w:rsidRPr="006558AD">
        <w:rPr>
          <w:rFonts w:ascii="Times New Roman" w:hAnsi="Times New Roman" w:cs="Times New Roman"/>
        </w:rPr>
        <w:t xml:space="preserve"> the perceptron architecture. Let us def</w:t>
      </w:r>
      <w:r>
        <w:rPr>
          <w:rFonts w:ascii="Times New Roman" w:hAnsi="Times New Roman" w:cs="Times New Roman"/>
        </w:rPr>
        <w:t>i</w:t>
      </w:r>
      <w:r w:rsidRPr="006558AD">
        <w:rPr>
          <w:rFonts w:ascii="Times New Roman" w:hAnsi="Times New Roman" w:cs="Times New Roman"/>
        </w:rPr>
        <w:t xml:space="preserve">ne a more general neuron-like processing unit where we replace </w:t>
      </w:r>
      <w:r w:rsidRPr="006558AD">
        <w:rPr>
          <w:rFonts w:ascii="Times New Roman" w:hAnsi="Times New Roman" w:cs="Times New Roman"/>
          <w:i/>
          <w:iCs/>
        </w:rPr>
        <w:t>sign(</w:t>
      </w:r>
      <w:r>
        <w:rPr>
          <w:rFonts w:ascii="Times New Roman" w:hAnsi="Times New Roman" w:cs="Times New Roman"/>
          <w:i/>
          <w:iCs/>
        </w:rPr>
        <w:t>·</w:t>
      </w:r>
      <w:r w:rsidRPr="006558AD">
        <w:rPr>
          <w:rFonts w:ascii="Times New Roman" w:hAnsi="Times New Roman" w:cs="Times New Roman"/>
          <w:i/>
          <w:iCs/>
        </w:rPr>
        <w:t xml:space="preserve">) </w:t>
      </w:r>
      <w:r w:rsidRPr="006558AD">
        <w:rPr>
          <w:rFonts w:ascii="Times New Roman" w:hAnsi="Times New Roman" w:cs="Times New Roman"/>
        </w:rPr>
        <w:t xml:space="preserve">with a generic function </w:t>
      </w:r>
      <w:r>
        <w:rPr>
          <w:rFonts w:ascii="Times New Roman" w:hAnsi="Times New Roman" w:cs="Times New Roman"/>
          <w:i/>
          <w:iCs/>
          <w:lang w:val="el-GR"/>
        </w:rPr>
        <w:t>ϕ</w:t>
      </w:r>
      <w:r w:rsidRPr="00E72D90">
        <w:rPr>
          <w:rFonts w:ascii="Times New Roman" w:hAnsi="Times New Roman" w:cs="Times New Roman"/>
          <w:iCs/>
          <w:lang w:val="el-GR"/>
        </w:rPr>
        <w:t>(</w:t>
      </w:r>
      <w:r w:rsidRPr="00E72D90">
        <w:rPr>
          <w:rFonts w:ascii="Times New Roman" w:hAnsi="Times New Roman" w:cs="Times New Roman"/>
          <w:iCs/>
        </w:rPr>
        <w:t>·</w:t>
      </w:r>
      <w:r w:rsidRPr="00E72D90">
        <w:rPr>
          <w:rFonts w:ascii="Times New Roman" w:hAnsi="Times New Roman" w:cs="Times New Roman"/>
          <w:iCs/>
          <w:lang w:val="el-GR"/>
        </w:rPr>
        <w:t>)</w:t>
      </w:r>
      <w:r w:rsidRPr="006558AD">
        <w:rPr>
          <w:rFonts w:ascii="Times New Roman" w:hAnsi="Times New Roman" w:cs="Times New Roman"/>
          <w:i/>
          <w:iCs/>
          <w:lang w:val="el-GR"/>
        </w:rPr>
        <w:t xml:space="preserve"> </w:t>
      </w:r>
      <w:r w:rsidRPr="006558AD">
        <w:rPr>
          <w:rFonts w:ascii="Times New Roman" w:hAnsi="Times New Roman" w:cs="Times New Roman"/>
        </w:rPr>
        <w:t xml:space="preserve">termed as the </w:t>
      </w:r>
      <w:r w:rsidRPr="006558AD">
        <w:rPr>
          <w:rFonts w:ascii="Times New Roman" w:hAnsi="Times New Roman" w:cs="Times New Roman"/>
          <w:i/>
          <w:iCs/>
        </w:rPr>
        <w:t xml:space="preserve">activation function </w:t>
      </w:r>
      <w:r w:rsidRPr="006558AD">
        <w:rPr>
          <w:rFonts w:ascii="Times New Roman" w:hAnsi="Times New Roman" w:cs="Times New Roman"/>
        </w:rPr>
        <w:t xml:space="preserve">(or </w:t>
      </w:r>
      <w:r w:rsidRPr="006558AD">
        <w:rPr>
          <w:rFonts w:ascii="Times New Roman" w:hAnsi="Times New Roman" w:cs="Times New Roman"/>
          <w:i/>
          <w:iCs/>
        </w:rPr>
        <w:t>transfer function</w:t>
      </w:r>
      <w:r w:rsidRPr="00F054AC">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A </w:t>
      </w:r>
      <w:r w:rsidRPr="006558AD">
        <w:rPr>
          <w:rFonts w:ascii="Times New Roman" w:hAnsi="Times New Roman" w:cs="Times New Roman"/>
          <w:i/>
          <w:iCs/>
        </w:rPr>
        <w:t xml:space="preserve">neural network </w:t>
      </w:r>
      <w:r w:rsidRPr="006558AD">
        <w:rPr>
          <w:rFonts w:ascii="Times New Roman" w:hAnsi="Times New Roman" w:cs="Times New Roman"/>
        </w:rPr>
        <w:t xml:space="preserve">is </w:t>
      </w:r>
      <w:r>
        <w:rPr>
          <w:rFonts w:ascii="Times New Roman" w:hAnsi="Times New Roman" w:cs="Times New Roman"/>
        </w:rPr>
        <w:t>realised</w:t>
      </w:r>
      <w:r w:rsidRPr="006558AD">
        <w:rPr>
          <w:rFonts w:ascii="Times New Roman" w:hAnsi="Times New Roman" w:cs="Times New Roman"/>
        </w:rPr>
        <w:t xml:space="preserve"> as a combination of such neuron-like processing units as formulated in Equation </w:t>
      </w:r>
      <w:r>
        <w:rPr>
          <w:rFonts w:ascii="Times New Roman" w:hAnsi="Times New Roman" w:cs="Times New Roman"/>
        </w:rPr>
        <w:t>(2.</w:t>
      </w:r>
      <w:r w:rsidRPr="006558AD">
        <w:rPr>
          <w:rFonts w:ascii="Times New Roman" w:hAnsi="Times New Roman" w:cs="Times New Roman"/>
        </w:rPr>
        <w:t>5</w:t>
      </w:r>
      <w:r>
        <w:rPr>
          <w:rFonts w:ascii="Times New Roman" w:hAnsi="Times New Roman" w:cs="Times New Roman"/>
        </w:rPr>
        <w:t>).</w:t>
      </w:r>
    </w:p>
    <w:p w:rsidR="00977949" w:rsidRPr="004350CA" w:rsidRDefault="00977949" w:rsidP="00977949">
      <w:pPr>
        <w:shd w:val="clear" w:color="auto" w:fill="FFFFFF"/>
        <w:tabs>
          <w:tab w:val="left" w:pos="5760"/>
        </w:tabs>
        <w:jc w:val="right"/>
        <w:rPr>
          <w:rFonts w:ascii="Times New Roman" w:hAnsi="Times New Roman" w:cs="Times New Roman"/>
        </w:rPr>
      </w:pPr>
      <w:r>
        <w:rPr>
          <w:rFonts w:ascii="Times New Roman" w:hAnsi="Times New Roman" w:cs="Times New Roman"/>
          <w:iCs/>
          <w:noProof/>
          <w:position w:val="-22"/>
        </w:rPr>
        <w:drawing>
          <wp:inline distT="0" distB="0" distL="0" distR="0">
            <wp:extent cx="977900" cy="2940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977900" cy="294005"/>
                    </a:xfrm>
                    <a:prstGeom prst="rect">
                      <a:avLst/>
                    </a:prstGeom>
                    <a:noFill/>
                    <a:ln w="9525">
                      <a:noFill/>
                      <a:miter lim="800000"/>
                      <a:headEnd/>
                      <a:tailEnd/>
                    </a:ln>
                  </pic:spPr>
                </pic:pic>
              </a:graphicData>
            </a:graphic>
          </wp:inline>
        </w:drawing>
      </w:r>
      <w:r>
        <w:rPr>
          <w:rFonts w:ascii="Times New Roman" w:hAnsi="Times New Roman" w:cs="Times New Roman"/>
        </w:rPr>
        <w:tab/>
        <w:t>(2.5)</w:t>
      </w:r>
    </w:p>
    <w:p w:rsidR="00977949" w:rsidRPr="006558AD" w:rsidRDefault="00977949" w:rsidP="00977949">
      <w:pPr>
        <w:shd w:val="clear" w:color="auto" w:fill="FFFFFF"/>
        <w:jc w:val="both"/>
        <w:rPr>
          <w:rFonts w:ascii="Times New Roman" w:hAnsi="Times New Roman" w:cs="Times New Roman"/>
        </w:rPr>
      </w:pPr>
      <w:bookmarkStart w:id="22" w:name="bookmark33"/>
      <w:r w:rsidRPr="006558AD">
        <w:rPr>
          <w:rFonts w:ascii="Times New Roman" w:hAnsi="Times New Roman" w:cs="Times New Roman"/>
        </w:rPr>
        <w:t>w</w:t>
      </w:r>
      <w:bookmarkEnd w:id="22"/>
      <w:r w:rsidRPr="006558AD">
        <w:rPr>
          <w:rFonts w:ascii="Times New Roman" w:hAnsi="Times New Roman" w:cs="Times New Roman"/>
        </w:rPr>
        <w:t xml:space="preserve">here </w:t>
      </w:r>
      <w:r w:rsidRPr="00F07D3A">
        <w:rPr>
          <w:rFonts w:ascii="Times New Roman" w:hAnsi="Times New Roman" w:cs="Times New Roman"/>
          <w:i/>
          <w:iCs/>
        </w:rPr>
        <w:t>w</w:t>
      </w:r>
      <w:r w:rsidRPr="00F054AC">
        <w:rPr>
          <w:rFonts w:ascii="Times New Roman" w:hAnsi="Times New Roman" w:cs="Times New Roman"/>
          <w:i/>
          <w:iCs/>
          <w:vertAlign w:val="subscript"/>
        </w:rPr>
        <w:t>i</w:t>
      </w:r>
      <w:r w:rsidRPr="006558AD">
        <w:rPr>
          <w:rFonts w:ascii="Times New Roman" w:hAnsi="Times New Roman" w:cs="Times New Roman"/>
          <w:i/>
          <w:iCs/>
        </w:rPr>
        <w:t xml:space="preserve"> </w:t>
      </w:r>
      <w:r w:rsidRPr="006558AD">
        <w:rPr>
          <w:rFonts w:ascii="Times New Roman" w:hAnsi="Times New Roman" w:cs="Times New Roman"/>
        </w:rPr>
        <w:t xml:space="preserve">is the </w:t>
      </w:r>
      <w:r w:rsidRPr="006558AD">
        <w:rPr>
          <w:rFonts w:ascii="Times New Roman" w:hAnsi="Times New Roman" w:cs="Times New Roman"/>
          <w:i/>
          <w:iCs/>
        </w:rPr>
        <w:t>i</w:t>
      </w:r>
      <w:r w:rsidRPr="00F07D3A">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component of the weight vector, </w:t>
      </w:r>
      <w:r w:rsidRPr="006558AD">
        <w:rPr>
          <w:rFonts w:ascii="Times New Roman" w:hAnsi="Times New Roman" w:cs="Times New Roman"/>
          <w:i/>
          <w:iCs/>
          <w:lang w:val="el-GR"/>
        </w:rPr>
        <w:t>x</w:t>
      </w:r>
      <w:r w:rsidRPr="00F07D3A">
        <w:rPr>
          <w:rFonts w:ascii="Times New Roman" w:hAnsi="Times New Roman" w:cs="Times New Roman"/>
          <w:i/>
          <w:iCs/>
          <w:vertAlign w:val="subscript"/>
          <w:lang w:val="el-GR"/>
        </w:rPr>
        <w:t>i</w:t>
      </w:r>
      <w:r w:rsidRPr="006558AD">
        <w:rPr>
          <w:rFonts w:ascii="Times New Roman" w:hAnsi="Times New Roman" w:cs="Times New Roman"/>
          <w:i/>
          <w:iCs/>
          <w:lang w:val="el-GR"/>
        </w:rPr>
        <w:t xml:space="preserve"> </w:t>
      </w:r>
      <w:r w:rsidRPr="006558AD">
        <w:rPr>
          <w:rFonts w:ascii="Times New Roman" w:hAnsi="Times New Roman" w:cs="Times New Roman"/>
        </w:rPr>
        <w:t xml:space="preserve">is the </w:t>
      </w:r>
      <w:r w:rsidRPr="006558AD">
        <w:rPr>
          <w:rFonts w:ascii="Times New Roman" w:hAnsi="Times New Roman" w:cs="Times New Roman"/>
          <w:i/>
          <w:iCs/>
        </w:rPr>
        <w:t>i</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component of the input vector, and </w:t>
      </w:r>
      <w:r w:rsidRPr="006558AD">
        <w:rPr>
          <w:rFonts w:ascii="Times New Roman" w:hAnsi="Times New Roman" w:cs="Times New Roman"/>
          <w:i/>
          <w:iCs/>
          <w:lang w:val="el-GR"/>
        </w:rPr>
        <w:t xml:space="preserve">β </w:t>
      </w:r>
      <w:r w:rsidRPr="006558AD">
        <w:rPr>
          <w:rFonts w:ascii="Times New Roman" w:hAnsi="Times New Roman" w:cs="Times New Roman"/>
        </w:rPr>
        <w:t>is the bias term. Note</w:t>
      </w:r>
      <w:r>
        <w:rPr>
          <w:rFonts w:ascii="Times New Roman" w:hAnsi="Times New Roman" w:cs="Times New Roman"/>
        </w:rPr>
        <w:t xml:space="preserve"> that </w:t>
      </w:r>
      <w:r w:rsidRPr="006558AD">
        <w:rPr>
          <w:rFonts w:ascii="Times New Roman" w:hAnsi="Times New Roman" w:cs="Times New Roman"/>
        </w:rPr>
        <w:t xml:space="preserve">the output </w:t>
      </w:r>
      <w:r w:rsidRPr="006558AD">
        <w:rPr>
          <w:rFonts w:ascii="Times New Roman" w:hAnsi="Times New Roman" w:cs="Times New Roman"/>
          <w:i/>
          <w:iCs/>
          <w:lang w:val="el-GR"/>
        </w:rPr>
        <w:t xml:space="preserve">z </w:t>
      </w:r>
      <w:r w:rsidRPr="006558AD">
        <w:rPr>
          <w:rFonts w:ascii="Times New Roman" w:hAnsi="Times New Roman" w:cs="Times New Roman"/>
        </w:rPr>
        <w:t xml:space="preserve">is also termed as the </w:t>
      </w:r>
      <w:r w:rsidRPr="006558AD">
        <w:rPr>
          <w:rFonts w:ascii="Times New Roman" w:hAnsi="Times New Roman" w:cs="Times New Roman"/>
          <w:i/>
          <w:iCs/>
        </w:rPr>
        <w:t>hidden unit</w:t>
      </w:r>
      <w:r w:rsidRPr="002B1A12">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More specif</w:t>
      </w:r>
      <w:r>
        <w:rPr>
          <w:rFonts w:ascii="Times New Roman" w:hAnsi="Times New Roman" w:cs="Times New Roman"/>
        </w:rPr>
        <w:t>i</w:t>
      </w:r>
      <w:r w:rsidRPr="006558AD">
        <w:rPr>
          <w:rFonts w:ascii="Times New Roman" w:hAnsi="Times New Roman" w:cs="Times New Roman"/>
        </w:rPr>
        <w:t xml:space="preserve">cally, in this chapter, we will learn about </w:t>
      </w:r>
      <w:r w:rsidRPr="006558AD">
        <w:rPr>
          <w:rFonts w:ascii="Times New Roman" w:hAnsi="Times New Roman" w:cs="Times New Roman"/>
          <w:i/>
          <w:iCs/>
        </w:rPr>
        <w:t xml:space="preserve">feed-forward neural networks, </w:t>
      </w:r>
      <w:r w:rsidRPr="006558AD">
        <w:rPr>
          <w:rFonts w:ascii="Times New Roman" w:hAnsi="Times New Roman" w:cs="Times New Roman"/>
        </w:rPr>
        <w:t>where these units are combined in a tree-like fashion without any cycles.</w:t>
      </w:r>
    </w:p>
    <w:p w:rsidR="00977949"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The most straightforward feed-forward neural network is the </w:t>
      </w:r>
      <w:r w:rsidRPr="006558AD">
        <w:rPr>
          <w:rFonts w:ascii="Times New Roman" w:hAnsi="Times New Roman" w:cs="Times New Roman"/>
          <w:i/>
          <w:iCs/>
        </w:rPr>
        <w:t xml:space="preserve">Multilayer Perceptron </w:t>
      </w:r>
      <w:r w:rsidRPr="006558AD">
        <w:rPr>
          <w:rFonts w:ascii="Times New Roman" w:hAnsi="Times New Roman" w:cs="Times New Roman"/>
          <w:lang w:val="de-DE"/>
        </w:rPr>
        <w:t xml:space="preserve">(MLP), </w:t>
      </w:r>
      <w:r w:rsidRPr="006558AD">
        <w:rPr>
          <w:rFonts w:ascii="Times New Roman" w:hAnsi="Times New Roman" w:cs="Times New Roman"/>
        </w:rPr>
        <w:t>as shown in Figure 2.7. Here, the neuron-like units are arranged in a set of layers, with each layer having some number of these identical units. The f</w:t>
      </w:r>
      <w:r>
        <w:rPr>
          <w:rFonts w:ascii="Times New Roman" w:hAnsi="Times New Roman" w:cs="Times New Roman"/>
        </w:rPr>
        <w:t>i</w:t>
      </w:r>
      <w:r w:rsidRPr="006558AD">
        <w:rPr>
          <w:rFonts w:ascii="Times New Roman" w:hAnsi="Times New Roman" w:cs="Times New Roman"/>
        </w:rPr>
        <w:t xml:space="preserve">rst layer is called the input layer, and the units in this layer receive the input features. The last layer is called the output layer, and the number of units in this layer can vary depending on the output required from the feed-forward model. All the layers in between are called the </w:t>
      </w:r>
      <w:r w:rsidRPr="006558AD">
        <w:rPr>
          <w:rFonts w:ascii="Times New Roman" w:hAnsi="Times New Roman" w:cs="Times New Roman"/>
          <w:i/>
          <w:iCs/>
        </w:rPr>
        <w:t xml:space="preserve">hidden layers. </w:t>
      </w:r>
      <w:r w:rsidRPr="006558AD">
        <w:rPr>
          <w:rFonts w:ascii="Times New Roman" w:hAnsi="Times New Roman" w:cs="Times New Roman"/>
        </w:rPr>
        <w:t xml:space="preserve">The number of layers is known as the </w:t>
      </w:r>
      <w:r w:rsidRPr="006558AD">
        <w:rPr>
          <w:rFonts w:ascii="Times New Roman" w:hAnsi="Times New Roman" w:cs="Times New Roman"/>
          <w:i/>
          <w:iCs/>
        </w:rPr>
        <w:t xml:space="preserve">depth, </w:t>
      </w:r>
      <w:r w:rsidRPr="006558AD">
        <w:rPr>
          <w:rFonts w:ascii="Times New Roman" w:hAnsi="Times New Roman" w:cs="Times New Roman"/>
        </w:rPr>
        <w:t xml:space="preserve">and the number of units in a layer is known as </w:t>
      </w:r>
      <w:r w:rsidRPr="006558AD">
        <w:rPr>
          <w:rFonts w:ascii="Times New Roman" w:hAnsi="Times New Roman" w:cs="Times New Roman"/>
        </w:rPr>
        <w:lastRenderedPageBreak/>
        <w:t xml:space="preserve">the </w:t>
      </w:r>
      <w:r w:rsidRPr="006558AD">
        <w:rPr>
          <w:rFonts w:ascii="Times New Roman" w:hAnsi="Times New Roman" w:cs="Times New Roman"/>
          <w:i/>
          <w:iCs/>
        </w:rPr>
        <w:t xml:space="preserve">width </w:t>
      </w:r>
      <w:r w:rsidRPr="006558AD">
        <w:rPr>
          <w:rFonts w:ascii="Times New Roman" w:hAnsi="Times New Roman" w:cs="Times New Roman"/>
        </w:rPr>
        <w:t xml:space="preserve">of that layer. As you might have guessed, </w:t>
      </w:r>
      <w:r w:rsidRPr="006558AD">
        <w:rPr>
          <w:rFonts w:ascii="Times New Roman" w:hAnsi="Times New Roman" w:cs="Times New Roman"/>
          <w:i/>
          <w:iCs/>
        </w:rPr>
        <w:t xml:space="preserve">deep learning </w:t>
      </w:r>
      <w:r w:rsidRPr="006558AD">
        <w:rPr>
          <w:rFonts w:ascii="Times New Roman" w:hAnsi="Times New Roman" w:cs="Times New Roman"/>
        </w:rPr>
        <w:t>refers to training neural networks with many hidden layers.</w:t>
      </w:r>
    </w:p>
    <w:p w:rsidR="00977949" w:rsidRDefault="00977949" w:rsidP="00977949">
      <w:pPr>
        <w:shd w:val="clear" w:color="auto" w:fill="FFFFFF"/>
        <w:jc w:val="both"/>
        <w:rPr>
          <w:rFonts w:ascii="Times New Roman" w:hAnsi="Times New Roman" w:cs="Times New Roman"/>
        </w:rPr>
      </w:pPr>
    </w:p>
    <w:p w:rsidR="00977949" w:rsidRPr="006C6D9A" w:rsidRDefault="00977949" w:rsidP="00977949">
      <w:pPr>
        <w:shd w:val="clear" w:color="auto" w:fill="FFFFFF"/>
        <w:jc w:val="center"/>
        <w:rPr>
          <w:rFonts w:ascii="Times New Roman" w:hAnsi="Times New Roman" w:cs="Times New Roman"/>
          <w:b/>
          <w:bCs/>
        </w:rPr>
      </w:pPr>
      <w:r w:rsidRPr="006C6D9A">
        <w:rPr>
          <w:rFonts w:ascii="Times New Roman" w:hAnsi="Times New Roman" w:cs="Times New Roman"/>
          <w:b/>
          <w:bCs/>
        </w:rPr>
        <w:t>[Insert Figure]</w:t>
      </w:r>
    </w:p>
    <w:p w:rsidR="00977949" w:rsidRPr="006C6D9A" w:rsidRDefault="00977949" w:rsidP="00977949">
      <w:pPr>
        <w:shd w:val="clear" w:color="auto" w:fill="FFFFFF"/>
        <w:jc w:val="center"/>
        <w:rPr>
          <w:rFonts w:ascii="Times New Roman" w:hAnsi="Times New Roman" w:cs="Times New Roman"/>
        </w:rPr>
      </w:pPr>
      <w:r w:rsidRPr="00BD5F05">
        <w:rPr>
          <w:rFonts w:ascii="Times New Roman" w:hAnsi="Times New Roman" w:cs="Times New Roman"/>
          <w:highlight w:val="yellow"/>
        </w:rPr>
        <w:t>Figure 2.7: Architecture of a Multilayer Perceptron.</w:t>
      </w:r>
    </w:p>
    <w:p w:rsidR="00977949" w:rsidRPr="006C6D9A" w:rsidRDefault="00977949" w:rsidP="00977949">
      <w:pPr>
        <w:shd w:val="clear" w:color="auto" w:fill="FFFFFF"/>
        <w:jc w:val="center"/>
        <w:rPr>
          <w:rFonts w:ascii="Times New Roman" w:hAnsi="Times New Roman" w:cs="Times New Roman"/>
        </w:rPr>
      </w:pPr>
    </w:p>
    <w:p w:rsidR="00977949" w:rsidRPr="006C6D9A" w:rsidRDefault="00977949" w:rsidP="00977949">
      <w:pPr>
        <w:shd w:val="clear" w:color="auto" w:fill="FFFFFF"/>
        <w:jc w:val="center"/>
        <w:rPr>
          <w:rFonts w:ascii="Times New Roman" w:hAnsi="Times New Roman" w:cs="Times New Roman"/>
          <w:b/>
          <w:bCs/>
        </w:rPr>
      </w:pPr>
      <w:r w:rsidRPr="006C6D9A">
        <w:rPr>
          <w:rFonts w:ascii="Times New Roman" w:hAnsi="Times New Roman" w:cs="Times New Roman"/>
          <w:b/>
          <w:bCs/>
        </w:rPr>
        <w:t>[Insert Figure]</w:t>
      </w:r>
    </w:p>
    <w:p w:rsidR="00977949" w:rsidRPr="006C6D9A" w:rsidRDefault="00977949" w:rsidP="00977949">
      <w:pPr>
        <w:shd w:val="clear" w:color="auto" w:fill="FFFFFF"/>
        <w:jc w:val="center"/>
        <w:rPr>
          <w:rFonts w:ascii="Times New Roman" w:hAnsi="Times New Roman" w:cs="Times New Roman"/>
        </w:rPr>
      </w:pPr>
      <w:r w:rsidRPr="00BD5F05">
        <w:rPr>
          <w:rFonts w:ascii="Times New Roman" w:hAnsi="Times New Roman" w:cs="Times New Roman"/>
          <w:highlight w:val="yellow"/>
        </w:rPr>
        <w:t xml:space="preserve">Figure 2.8: Implementing XOR Boolean function using an </w:t>
      </w:r>
      <w:r w:rsidRPr="00BD5F05">
        <w:rPr>
          <w:rFonts w:ascii="Times New Roman" w:hAnsi="Times New Roman" w:cs="Times New Roman"/>
          <w:highlight w:val="yellow"/>
          <w:lang w:val="de-DE"/>
        </w:rPr>
        <w:t xml:space="preserve">MLP </w:t>
      </w:r>
      <w:r w:rsidRPr="00BD5F05">
        <w:rPr>
          <w:rFonts w:ascii="Times New Roman" w:hAnsi="Times New Roman" w:cs="Times New Roman"/>
          <w:highlight w:val="yellow"/>
        </w:rPr>
        <w:t>with a single hidden layer and sgn’(·) as the activation function as defined in Section 2.8.2.</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 xml:space="preserve">Can an </w:t>
      </w:r>
      <w:r w:rsidRPr="006558AD">
        <w:rPr>
          <w:rFonts w:ascii="Times New Roman" w:hAnsi="Times New Roman" w:cs="Times New Roman"/>
          <w:b/>
          <w:bCs/>
          <w:lang w:val="de-DE"/>
        </w:rPr>
        <w:t xml:space="preserve">MLP </w:t>
      </w:r>
      <w:r w:rsidRPr="006558AD">
        <w:rPr>
          <w:rFonts w:ascii="Times New Roman" w:hAnsi="Times New Roman" w:cs="Times New Roman"/>
          <w:b/>
          <w:bCs/>
        </w:rPr>
        <w:t xml:space="preserve">model XOR function? </w:t>
      </w:r>
      <w:r w:rsidRPr="006558AD">
        <w:rPr>
          <w:rFonts w:ascii="Times New Roman" w:hAnsi="Times New Roman" w:cs="Times New Roman"/>
        </w:rPr>
        <w:t xml:space="preserve">Can combining multiple </w:t>
      </w:r>
      <w:r>
        <w:rPr>
          <w:rFonts w:ascii="Times New Roman" w:hAnsi="Times New Roman" w:cs="Times New Roman"/>
        </w:rPr>
        <w:t>perceptrons</w:t>
      </w:r>
      <w:r w:rsidRPr="006558AD">
        <w:rPr>
          <w:rFonts w:ascii="Times New Roman" w:hAnsi="Times New Roman" w:cs="Times New Roman"/>
        </w:rPr>
        <w:t xml:space="preserve"> help in modelling the XOR function? Figure 2.8 shows the required </w:t>
      </w:r>
      <w:r w:rsidRPr="006558AD">
        <w:rPr>
          <w:rFonts w:ascii="Times New Roman" w:hAnsi="Times New Roman" w:cs="Times New Roman"/>
          <w:lang w:val="de-DE"/>
        </w:rPr>
        <w:t xml:space="preserve">MLP </w:t>
      </w:r>
      <w:r w:rsidRPr="006558AD">
        <w:rPr>
          <w:rFonts w:ascii="Times New Roman" w:hAnsi="Times New Roman" w:cs="Times New Roman"/>
        </w:rPr>
        <w:t xml:space="preserve">architecture. The XOR function returns 1 when exactly one of the inputs is 1. We can use hidden units to capture this information. Let </w:t>
      </w:r>
      <w:r w:rsidRPr="00D71F05">
        <w:rPr>
          <w:rFonts w:ascii="Times New Roman" w:hAnsi="Times New Roman" w:cs="Times New Roman"/>
          <w:i/>
          <w:iCs/>
        </w:rPr>
        <w:t>h</w:t>
      </w:r>
      <w:r w:rsidRPr="00D71F05">
        <w:rPr>
          <w:rFonts w:ascii="Times New Roman" w:hAnsi="Times New Roman" w:cs="Times New Roman"/>
          <w:iCs/>
          <w:vertAlign w:val="subscript"/>
        </w:rPr>
        <w:t>1</w:t>
      </w:r>
      <w:r w:rsidRPr="00D71F05">
        <w:rPr>
          <w:rFonts w:ascii="Times New Roman" w:hAnsi="Times New Roman" w:cs="Times New Roman"/>
          <w:iCs/>
        </w:rPr>
        <w:t>(</w:t>
      </w:r>
      <w:r w:rsidRPr="006558AD">
        <w:rPr>
          <w:rFonts w:ascii="Times New Roman" w:hAnsi="Times New Roman" w:cs="Times New Roman"/>
          <w:i/>
          <w:iCs/>
        </w:rPr>
        <w:t xml:space="preserve">= </w:t>
      </w:r>
      <w:r w:rsidRPr="004D405E">
        <w:rPr>
          <w:rFonts w:ascii="Times New Roman" w:hAnsi="Times New Roman" w:cs="Times New Roman"/>
        </w:rPr>
        <w:t>sgn'</w:t>
      </w:r>
      <w:r w:rsidRPr="00D71F05">
        <w:rPr>
          <w:rFonts w:ascii="Times New Roman" w:hAnsi="Times New Roman" w:cs="Times New Roman"/>
          <w:iCs/>
        </w:rPr>
        <w:t>(</w:t>
      </w:r>
      <w:r w:rsidRPr="006558AD">
        <w:rPr>
          <w:rFonts w:ascii="Times New Roman" w:hAnsi="Times New Roman" w:cs="Times New Roman"/>
          <w:i/>
          <w:iCs/>
        </w:rPr>
        <w:t>x</w:t>
      </w:r>
      <w:r w:rsidRPr="00D71F05">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D71F05">
        <w:rPr>
          <w:rFonts w:ascii="Times New Roman" w:hAnsi="Times New Roman" w:cs="Times New Roman"/>
          <w:iCs/>
          <w:vertAlign w:val="subscript"/>
        </w:rPr>
        <w:t>2</w:t>
      </w:r>
      <w:r w:rsidRPr="006558AD">
        <w:rPr>
          <w:rFonts w:ascii="Times New Roman" w:hAnsi="Times New Roman" w:cs="Times New Roman"/>
          <w:i/>
          <w:iCs/>
        </w:rPr>
        <w:t xml:space="preserve"> </w:t>
      </w:r>
      <w:r>
        <w:rPr>
          <w:rFonts w:ascii="Times New Roman" w:hAnsi="Times New Roman" w:cs="Times New Roman"/>
          <w:b/>
          <w:bCs/>
          <w:i/>
          <w:iCs/>
        </w:rPr>
        <w:t>–</w:t>
      </w:r>
      <w:r w:rsidRPr="006558AD">
        <w:rPr>
          <w:rFonts w:ascii="Times New Roman" w:hAnsi="Times New Roman" w:cs="Times New Roman"/>
          <w:b/>
          <w:bCs/>
          <w:i/>
          <w:iCs/>
        </w:rPr>
        <w:t xml:space="preserve">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detect if at least one of the input features is 1 and let </w:t>
      </w:r>
      <w:r w:rsidRPr="006558AD">
        <w:rPr>
          <w:rFonts w:ascii="Times New Roman" w:hAnsi="Times New Roman" w:cs="Times New Roman"/>
          <w:i/>
          <w:iCs/>
          <w:lang w:val="da-DK"/>
        </w:rPr>
        <w:t>h</w:t>
      </w:r>
      <w:r w:rsidRPr="00D71F05">
        <w:rPr>
          <w:rFonts w:ascii="Times New Roman" w:hAnsi="Times New Roman" w:cs="Times New Roman"/>
          <w:vertAlign w:val="subscript"/>
        </w:rPr>
        <w:t>2</w:t>
      </w:r>
      <w:r w:rsidRPr="006558AD">
        <w:rPr>
          <w:rFonts w:ascii="Times New Roman" w:hAnsi="Times New Roman" w:cs="Times New Roman"/>
        </w:rPr>
        <w:t xml:space="preserve">(= </w:t>
      </w:r>
      <w:r w:rsidRPr="006558AD">
        <w:rPr>
          <w:rFonts w:ascii="Times New Roman" w:hAnsi="Times New Roman" w:cs="Times New Roman"/>
          <w:i/>
          <w:iCs/>
        </w:rPr>
        <w:t>sgn'</w:t>
      </w:r>
      <w:r w:rsidRPr="006558AD">
        <w:rPr>
          <w:rFonts w:ascii="Times New Roman" w:hAnsi="Times New Roman" w:cs="Times New Roman"/>
        </w:rPr>
        <w:t>(</w:t>
      </w:r>
      <w:r w:rsidRPr="006558AD">
        <w:rPr>
          <w:rFonts w:ascii="Times New Roman" w:hAnsi="Times New Roman" w:cs="Times New Roman"/>
          <w:i/>
          <w:iCs/>
        </w:rPr>
        <w:t>x</w:t>
      </w:r>
      <w:r w:rsidRPr="00C909B4">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C909B4">
        <w:rPr>
          <w:rFonts w:ascii="Times New Roman" w:hAnsi="Times New Roman" w:cs="Times New Roman"/>
          <w:iCs/>
          <w:vertAlign w:val="subscript"/>
        </w:rPr>
        <w:t>2</w:t>
      </w:r>
      <w:r w:rsidRPr="006558AD">
        <w:rPr>
          <w:rFonts w:ascii="Times New Roman" w:hAnsi="Times New Roman" w:cs="Times New Roman"/>
          <w:i/>
          <w:iCs/>
        </w:rPr>
        <w:t xml:space="preserve"> </w:t>
      </w:r>
      <w:r>
        <w:rPr>
          <w:rFonts w:ascii="Times New Roman" w:hAnsi="Times New Roman" w:cs="Times New Roman"/>
          <w:b/>
          <w:bCs/>
          <w:i/>
          <w:iCs/>
        </w:rPr>
        <w:t>–</w:t>
      </w:r>
      <w:r w:rsidRPr="006558AD">
        <w:rPr>
          <w:rFonts w:ascii="Times New Roman" w:hAnsi="Times New Roman" w:cs="Times New Roman"/>
          <w:b/>
          <w:bCs/>
          <w:i/>
          <w:iCs/>
        </w:rPr>
        <w:t xml:space="preserve"> </w:t>
      </w:r>
      <w:r w:rsidRPr="006558AD">
        <w:rPr>
          <w:rFonts w:ascii="Times New Roman" w:hAnsi="Times New Roman" w:cs="Times New Roman"/>
        </w:rPr>
        <w:t>1</w:t>
      </w:r>
      <w:r w:rsidRPr="006558AD">
        <w:rPr>
          <w:rFonts w:ascii="Times New Roman" w:hAnsi="Times New Roman" w:cs="Times New Roman"/>
          <w:i/>
          <w:iCs/>
        </w:rPr>
        <w:t>.</w:t>
      </w:r>
      <w:r w:rsidRPr="006558AD">
        <w:rPr>
          <w:rFonts w:ascii="Times New Roman" w:hAnsi="Times New Roman" w:cs="Times New Roman"/>
        </w:rPr>
        <w:t xml:space="preserve">5)) detect if both the input features are 1. The output </w:t>
      </w:r>
      <w:r w:rsidRPr="006558AD">
        <w:rPr>
          <w:rFonts w:ascii="Times New Roman" w:hAnsi="Times New Roman" w:cs="Times New Roman"/>
          <w:i/>
          <w:iCs/>
          <w:lang w:val="fr-FR"/>
        </w:rPr>
        <w:t xml:space="preserve">y </w:t>
      </w:r>
      <w:r w:rsidRPr="006558AD">
        <w:rPr>
          <w:rFonts w:ascii="Times New Roman" w:hAnsi="Times New Roman" w:cs="Times New Roman"/>
        </w:rPr>
        <w:t>will</w:t>
      </w:r>
      <w:r>
        <w:rPr>
          <w:rFonts w:ascii="Times New Roman" w:hAnsi="Times New Roman" w:cs="Times New Roman"/>
        </w:rPr>
        <w:t xml:space="preserve"> </w:t>
      </w:r>
      <w:r w:rsidRPr="006558AD">
        <w:rPr>
          <w:rFonts w:ascii="Times New Roman" w:hAnsi="Times New Roman" w:cs="Times New Roman"/>
        </w:rPr>
        <w:t xml:space="preserve">then be one if and only if </w:t>
      </w:r>
      <w:r w:rsidRPr="006558AD">
        <w:rPr>
          <w:rFonts w:ascii="Times New Roman" w:hAnsi="Times New Roman" w:cs="Times New Roman"/>
          <w:i/>
          <w:iCs/>
          <w:lang w:val="da-DK"/>
        </w:rPr>
        <w:t>h</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 1 </w:t>
      </w:r>
      <w:r w:rsidRPr="006558AD">
        <w:rPr>
          <w:rFonts w:ascii="Times New Roman" w:hAnsi="Times New Roman" w:cs="Times New Roman"/>
        </w:rPr>
        <w:t xml:space="preserve">AND </w:t>
      </w:r>
      <w:r w:rsidRPr="006558AD">
        <w:rPr>
          <w:rFonts w:ascii="Times New Roman" w:hAnsi="Times New Roman" w:cs="Times New Roman"/>
          <w:i/>
          <w:iCs/>
          <w:lang w:val="da-DK"/>
        </w:rPr>
        <w:t>h</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 0. </w:t>
      </w:r>
      <w:r w:rsidRPr="006558AD">
        <w:rPr>
          <w:rFonts w:ascii="Times New Roman" w:hAnsi="Times New Roman" w:cs="Times New Roman"/>
        </w:rPr>
        <w:t>From Table 2.8, we can see the values the hidden and output units attain at various values of input features.</w:t>
      </w:r>
    </w:p>
    <w:p w:rsidR="00977949" w:rsidRDefault="00977949" w:rsidP="00977949">
      <w:pPr>
        <w:shd w:val="clear" w:color="auto" w:fill="FFFFFF"/>
        <w:jc w:val="both"/>
        <w:rPr>
          <w:rFonts w:ascii="Times New Roman" w:hAnsi="Times New Roman" w:cs="Times New Roman"/>
        </w:rPr>
      </w:pPr>
    </w:p>
    <w:tbl>
      <w:tblPr>
        <w:tblW w:w="9598" w:type="dxa"/>
        <w:tblInd w:w="40" w:type="dxa"/>
        <w:tblLayout w:type="fixed"/>
        <w:tblCellMar>
          <w:left w:w="40" w:type="dxa"/>
          <w:right w:w="40" w:type="dxa"/>
        </w:tblCellMar>
        <w:tblLook w:val="0000"/>
      </w:tblPr>
      <w:tblGrid>
        <w:gridCol w:w="603"/>
        <w:gridCol w:w="614"/>
        <w:gridCol w:w="2336"/>
        <w:gridCol w:w="2377"/>
        <w:gridCol w:w="2658"/>
        <w:gridCol w:w="1010"/>
      </w:tblGrid>
      <w:tr w:rsidR="00977949" w:rsidRPr="006558AD" w:rsidTr="006E42E0">
        <w:trPr>
          <w:trHeight w:val="20"/>
        </w:trPr>
        <w:tc>
          <w:tcPr>
            <w:tcW w:w="603" w:type="dxa"/>
            <w:tcBorders>
              <w:top w:val="single" w:sz="6" w:space="0" w:color="auto"/>
              <w:left w:val="single" w:sz="6" w:space="0" w:color="auto"/>
              <w:right w:val="single" w:sz="6" w:space="0" w:color="auto"/>
            </w:tcBorders>
            <w:shd w:val="clear" w:color="auto" w:fill="FFFFFF"/>
          </w:tcPr>
          <w:p w:rsidR="00977949" w:rsidRPr="006C6D9A" w:rsidRDefault="00977949" w:rsidP="006E42E0">
            <w:pPr>
              <w:shd w:val="clear" w:color="auto" w:fill="FFFFFF"/>
              <w:jc w:val="center"/>
              <w:rPr>
                <w:rFonts w:ascii="Times New Roman" w:hAnsi="Times New Roman" w:cs="Times New Roman"/>
                <w:b/>
                <w:bCs/>
              </w:rPr>
            </w:pPr>
            <w:bookmarkStart w:id="23" w:name="bookmark38"/>
            <w:r w:rsidRPr="006C6D9A">
              <w:rPr>
                <w:rFonts w:ascii="Times New Roman" w:hAnsi="Times New Roman" w:cs="Times New Roman"/>
                <w:b/>
                <w:bCs/>
              </w:rPr>
              <w:t>I</w:t>
            </w:r>
            <w:bookmarkEnd w:id="23"/>
            <w:r w:rsidRPr="006C6D9A">
              <w:rPr>
                <w:rFonts w:ascii="Times New Roman" w:hAnsi="Times New Roman" w:cs="Times New Roman"/>
                <w:b/>
                <w:bCs/>
              </w:rPr>
              <w:t>nput</w:t>
            </w:r>
          </w:p>
        </w:tc>
        <w:tc>
          <w:tcPr>
            <w:tcW w:w="614" w:type="dxa"/>
            <w:tcBorders>
              <w:top w:val="single" w:sz="6" w:space="0" w:color="auto"/>
              <w:left w:val="single" w:sz="6" w:space="0" w:color="auto"/>
              <w:right w:val="single" w:sz="6" w:space="0" w:color="auto"/>
            </w:tcBorders>
            <w:shd w:val="clear" w:color="auto" w:fill="FFFFFF"/>
          </w:tcPr>
          <w:p w:rsidR="00977949" w:rsidRPr="006C6D9A" w:rsidRDefault="00977949" w:rsidP="006E42E0">
            <w:pPr>
              <w:shd w:val="clear" w:color="auto" w:fill="FFFFFF"/>
              <w:jc w:val="center"/>
              <w:rPr>
                <w:rFonts w:ascii="Times New Roman" w:hAnsi="Times New Roman" w:cs="Times New Roman"/>
                <w:b/>
                <w:bCs/>
              </w:rPr>
            </w:pPr>
            <w:r w:rsidRPr="006C6D9A">
              <w:rPr>
                <w:rFonts w:ascii="Times New Roman" w:hAnsi="Times New Roman" w:cs="Times New Roman"/>
                <w:b/>
                <w:bCs/>
              </w:rPr>
              <w:t>Units</w:t>
            </w:r>
          </w:p>
        </w:tc>
        <w:tc>
          <w:tcPr>
            <w:tcW w:w="4713" w:type="dxa"/>
            <w:gridSpan w:val="2"/>
            <w:tcBorders>
              <w:top w:val="single" w:sz="6" w:space="0" w:color="auto"/>
              <w:left w:val="single" w:sz="6" w:space="0" w:color="auto"/>
              <w:bottom w:val="single" w:sz="6" w:space="0" w:color="auto"/>
              <w:right w:val="single" w:sz="6" w:space="0" w:color="auto"/>
            </w:tcBorders>
            <w:shd w:val="clear" w:color="auto" w:fill="FFFFFF"/>
          </w:tcPr>
          <w:p w:rsidR="00977949" w:rsidRPr="006C6D9A" w:rsidRDefault="00977949" w:rsidP="006E42E0">
            <w:pPr>
              <w:shd w:val="clear" w:color="auto" w:fill="FFFFFF"/>
              <w:jc w:val="center"/>
              <w:rPr>
                <w:rFonts w:ascii="Times New Roman" w:hAnsi="Times New Roman" w:cs="Times New Roman"/>
                <w:b/>
                <w:bCs/>
                <w:lang w:val="fi-FI"/>
              </w:rPr>
            </w:pPr>
            <w:r w:rsidRPr="006C6D9A">
              <w:rPr>
                <w:rFonts w:ascii="Times New Roman" w:hAnsi="Times New Roman" w:cs="Times New Roman"/>
                <w:b/>
                <w:bCs/>
              </w:rPr>
              <w:t>Hidden Units</w:t>
            </w:r>
          </w:p>
        </w:tc>
        <w:tc>
          <w:tcPr>
            <w:tcW w:w="2658" w:type="dxa"/>
            <w:tcBorders>
              <w:top w:val="single" w:sz="6" w:space="0" w:color="auto"/>
              <w:left w:val="single" w:sz="6" w:space="0" w:color="auto"/>
              <w:right w:val="single" w:sz="6" w:space="0" w:color="auto"/>
            </w:tcBorders>
            <w:shd w:val="clear" w:color="auto" w:fill="FFFFFF"/>
          </w:tcPr>
          <w:p w:rsidR="00977949" w:rsidRPr="006C6D9A" w:rsidRDefault="00977949" w:rsidP="006E42E0">
            <w:pPr>
              <w:shd w:val="clear" w:color="auto" w:fill="FFFFFF"/>
              <w:jc w:val="center"/>
              <w:rPr>
                <w:rFonts w:ascii="Times New Roman" w:hAnsi="Times New Roman" w:cs="Times New Roman"/>
                <w:b/>
                <w:bCs/>
              </w:rPr>
            </w:pPr>
            <w:r w:rsidRPr="006C6D9A">
              <w:rPr>
                <w:rFonts w:ascii="Times New Roman" w:hAnsi="Times New Roman" w:cs="Times New Roman"/>
                <w:b/>
                <w:bCs/>
                <w:lang w:val="fi-FI"/>
              </w:rPr>
              <w:t>Output</w:t>
            </w:r>
          </w:p>
        </w:tc>
        <w:tc>
          <w:tcPr>
            <w:tcW w:w="1010" w:type="dxa"/>
            <w:vMerge w:val="restart"/>
            <w:tcBorders>
              <w:top w:val="single" w:sz="6" w:space="0" w:color="auto"/>
              <w:left w:val="single" w:sz="6" w:space="0" w:color="auto"/>
              <w:right w:val="single" w:sz="6" w:space="0" w:color="auto"/>
            </w:tcBorders>
            <w:shd w:val="clear" w:color="auto" w:fill="FFFFFF"/>
          </w:tcPr>
          <w:p w:rsidR="00977949" w:rsidRPr="006C6D9A" w:rsidRDefault="00977949" w:rsidP="006E42E0">
            <w:pPr>
              <w:shd w:val="clear" w:color="auto" w:fill="FFFFFF"/>
              <w:jc w:val="center"/>
              <w:rPr>
                <w:rFonts w:ascii="Times New Roman" w:hAnsi="Times New Roman" w:cs="Times New Roman"/>
                <w:b/>
                <w:bCs/>
              </w:rPr>
            </w:pPr>
            <w:r w:rsidRPr="006C6D9A">
              <w:rPr>
                <w:rFonts w:ascii="Times New Roman" w:hAnsi="Times New Roman" w:cs="Times New Roman"/>
                <w:b/>
                <w:bCs/>
                <w:i/>
                <w:iCs/>
                <w:lang w:val="da-DK"/>
              </w:rPr>
              <w:t>x</w:t>
            </w:r>
            <w:r w:rsidRPr="006C6D9A">
              <w:rPr>
                <w:rFonts w:ascii="Times New Roman" w:hAnsi="Times New Roman" w:cs="Times New Roman"/>
                <w:b/>
                <w:bCs/>
                <w:vertAlign w:val="subscript"/>
                <w:lang w:val="da-DK"/>
              </w:rPr>
              <w:t>1</w:t>
            </w:r>
            <w:r w:rsidRPr="006C6D9A">
              <w:rPr>
                <w:rFonts w:ascii="Times New Roman" w:hAnsi="Times New Roman" w:cs="Times New Roman"/>
                <w:b/>
                <w:bCs/>
                <w:lang w:val="da-DK"/>
              </w:rPr>
              <w:t xml:space="preserve"> </w:t>
            </w:r>
            <w:r w:rsidRPr="006C6D9A">
              <w:rPr>
                <w:rFonts w:ascii="Times New Roman" w:hAnsi="Times New Roman" w:cs="Times New Roman"/>
                <w:b/>
                <w:bCs/>
              </w:rPr>
              <w:t xml:space="preserve">XOR </w:t>
            </w:r>
            <w:r w:rsidRPr="006C6D9A">
              <w:rPr>
                <w:rFonts w:ascii="Times New Roman" w:hAnsi="Times New Roman" w:cs="Times New Roman"/>
                <w:b/>
                <w:bCs/>
                <w:i/>
                <w:iCs/>
                <w:lang w:val="da-DK"/>
              </w:rPr>
              <w:t>x</w:t>
            </w:r>
            <w:r w:rsidRPr="006C6D9A">
              <w:rPr>
                <w:rFonts w:ascii="Times New Roman" w:hAnsi="Times New Roman" w:cs="Times New Roman"/>
                <w:b/>
                <w:bCs/>
                <w:vertAlign w:val="subscript"/>
                <w:lang w:val="da-DK"/>
              </w:rPr>
              <w:t>2</w:t>
            </w:r>
          </w:p>
        </w:tc>
      </w:tr>
      <w:tr w:rsidR="00977949" w:rsidRPr="006558AD" w:rsidTr="006E42E0">
        <w:trPr>
          <w:trHeight w:val="20"/>
        </w:trPr>
        <w:tc>
          <w:tcPr>
            <w:tcW w:w="603" w:type="dxa"/>
            <w:tcBorders>
              <w:left w:val="single" w:sz="6" w:space="0" w:color="auto"/>
              <w:bottom w:val="single" w:sz="6" w:space="0" w:color="auto"/>
              <w:right w:val="single" w:sz="6" w:space="0" w:color="auto"/>
            </w:tcBorders>
            <w:shd w:val="clear" w:color="auto" w:fill="FFFFFF"/>
          </w:tcPr>
          <w:p w:rsidR="00977949" w:rsidRPr="006C6D9A" w:rsidRDefault="00977949" w:rsidP="006E42E0">
            <w:pPr>
              <w:shd w:val="clear" w:color="auto" w:fill="FFFFFF"/>
              <w:jc w:val="center"/>
              <w:rPr>
                <w:rFonts w:ascii="Times New Roman" w:hAnsi="Times New Roman" w:cs="Times New Roman"/>
                <w:b/>
                <w:bCs/>
              </w:rPr>
            </w:pPr>
            <w:r w:rsidRPr="006C6D9A">
              <w:rPr>
                <w:rFonts w:ascii="Times New Roman" w:hAnsi="Times New Roman" w:cs="Times New Roman"/>
                <w:b/>
                <w:bCs/>
                <w:i/>
                <w:iCs/>
                <w:lang w:val="da-DK"/>
              </w:rPr>
              <w:t>x</w:t>
            </w:r>
            <w:r w:rsidRPr="006C6D9A">
              <w:rPr>
                <w:rFonts w:ascii="Times New Roman" w:hAnsi="Times New Roman" w:cs="Times New Roman"/>
                <w:b/>
                <w:bCs/>
                <w:vertAlign w:val="subscript"/>
                <w:lang w:val="da-DK"/>
              </w:rPr>
              <w:t>1</w:t>
            </w:r>
          </w:p>
        </w:tc>
        <w:tc>
          <w:tcPr>
            <w:tcW w:w="614" w:type="dxa"/>
            <w:tcBorders>
              <w:left w:val="single" w:sz="6" w:space="0" w:color="auto"/>
              <w:bottom w:val="single" w:sz="6" w:space="0" w:color="auto"/>
              <w:right w:val="single" w:sz="6" w:space="0" w:color="auto"/>
            </w:tcBorders>
            <w:shd w:val="clear" w:color="auto" w:fill="FFFFFF"/>
          </w:tcPr>
          <w:p w:rsidR="00977949" w:rsidRPr="006C6D9A" w:rsidRDefault="00977949" w:rsidP="006E42E0">
            <w:pPr>
              <w:shd w:val="clear" w:color="auto" w:fill="FFFFFF"/>
              <w:jc w:val="center"/>
              <w:rPr>
                <w:rFonts w:ascii="Times New Roman" w:hAnsi="Times New Roman" w:cs="Times New Roman"/>
                <w:b/>
                <w:bCs/>
              </w:rPr>
            </w:pPr>
            <w:r w:rsidRPr="006C6D9A">
              <w:rPr>
                <w:rFonts w:ascii="Times New Roman" w:hAnsi="Times New Roman" w:cs="Times New Roman"/>
                <w:b/>
                <w:bCs/>
                <w:i/>
                <w:iCs/>
                <w:lang w:val="da-DK"/>
              </w:rPr>
              <w:t>x</w:t>
            </w:r>
            <w:r w:rsidRPr="006C6D9A">
              <w:rPr>
                <w:rFonts w:ascii="Times New Roman" w:hAnsi="Times New Roman" w:cs="Times New Roman"/>
                <w:b/>
                <w:bCs/>
                <w:vertAlign w:val="subscript"/>
                <w:lang w:val="da-DK"/>
              </w:rPr>
              <w:t>2</w:t>
            </w:r>
          </w:p>
        </w:tc>
        <w:tc>
          <w:tcPr>
            <w:tcW w:w="2336" w:type="dxa"/>
            <w:tcBorders>
              <w:top w:val="single" w:sz="6" w:space="0" w:color="auto"/>
              <w:left w:val="single" w:sz="6" w:space="0" w:color="auto"/>
              <w:bottom w:val="single" w:sz="6" w:space="0" w:color="auto"/>
              <w:right w:val="single" w:sz="6" w:space="0" w:color="auto"/>
            </w:tcBorders>
            <w:shd w:val="clear" w:color="auto" w:fill="FFFFFF"/>
          </w:tcPr>
          <w:p w:rsidR="00977949" w:rsidRPr="006C6D9A" w:rsidRDefault="00977949" w:rsidP="006E42E0">
            <w:pPr>
              <w:shd w:val="clear" w:color="auto" w:fill="FFFFFF"/>
              <w:jc w:val="center"/>
              <w:rPr>
                <w:rFonts w:ascii="Times New Roman" w:hAnsi="Times New Roman" w:cs="Times New Roman"/>
                <w:b/>
                <w:bCs/>
              </w:rPr>
            </w:pPr>
            <w:r w:rsidRPr="006C6D9A">
              <w:rPr>
                <w:rFonts w:ascii="Times New Roman" w:hAnsi="Times New Roman" w:cs="Times New Roman"/>
                <w:b/>
                <w:bCs/>
                <w:i/>
                <w:iCs/>
                <w:lang w:val="fi-FI"/>
              </w:rPr>
              <w:t>h</w:t>
            </w:r>
            <w:r w:rsidRPr="006C6D9A">
              <w:rPr>
                <w:rFonts w:ascii="Times New Roman" w:hAnsi="Times New Roman" w:cs="Times New Roman"/>
                <w:b/>
                <w:bCs/>
                <w:iCs/>
                <w:vertAlign w:val="subscript"/>
                <w:lang w:val="fi-FI"/>
              </w:rPr>
              <w:t>1</w:t>
            </w:r>
            <w:r w:rsidRPr="006C6D9A">
              <w:rPr>
                <w:rFonts w:ascii="Times New Roman" w:hAnsi="Times New Roman" w:cs="Times New Roman"/>
                <w:b/>
                <w:bCs/>
                <w:i/>
                <w:iCs/>
              </w:rPr>
              <w:t xml:space="preserve"> = </w:t>
            </w:r>
            <w:r w:rsidRPr="004D405E">
              <w:rPr>
                <w:rFonts w:ascii="Times New Roman" w:hAnsi="Times New Roman" w:cs="Times New Roman"/>
                <w:b/>
                <w:bCs/>
                <w:lang w:val="fi-FI"/>
              </w:rPr>
              <w:t>sgn'</w:t>
            </w:r>
            <w:r w:rsidRPr="006C6D9A">
              <w:rPr>
                <w:rFonts w:ascii="Times New Roman" w:hAnsi="Times New Roman" w:cs="Times New Roman"/>
                <w:b/>
                <w:bCs/>
                <w:iCs/>
                <w:lang w:val="fi-FI"/>
              </w:rPr>
              <w:t>(</w:t>
            </w:r>
            <w:r w:rsidRPr="006C6D9A">
              <w:rPr>
                <w:rFonts w:ascii="Times New Roman" w:hAnsi="Times New Roman" w:cs="Times New Roman"/>
                <w:b/>
                <w:bCs/>
                <w:i/>
                <w:iCs/>
                <w:lang w:val="fi-FI"/>
              </w:rPr>
              <w:t>x</w:t>
            </w:r>
            <w:r w:rsidRPr="006C6D9A">
              <w:rPr>
                <w:rFonts w:ascii="Times New Roman" w:hAnsi="Times New Roman" w:cs="Times New Roman"/>
                <w:b/>
                <w:bCs/>
                <w:iCs/>
                <w:vertAlign w:val="subscript"/>
                <w:lang w:val="fi-FI"/>
              </w:rPr>
              <w:t>1</w:t>
            </w:r>
            <w:r w:rsidRPr="006C6D9A">
              <w:rPr>
                <w:rFonts w:ascii="Times New Roman" w:hAnsi="Times New Roman" w:cs="Times New Roman"/>
                <w:b/>
                <w:bCs/>
                <w:i/>
                <w:iCs/>
                <w:lang w:val="fi-FI"/>
              </w:rPr>
              <w:t xml:space="preserve"> </w:t>
            </w:r>
            <w:r w:rsidRPr="006C6D9A">
              <w:rPr>
                <w:rFonts w:ascii="Times New Roman" w:hAnsi="Times New Roman" w:cs="Times New Roman"/>
                <w:b/>
                <w:bCs/>
              </w:rPr>
              <w:t xml:space="preserve">+ </w:t>
            </w:r>
            <w:r w:rsidRPr="006C6D9A">
              <w:rPr>
                <w:rFonts w:ascii="Times New Roman" w:hAnsi="Times New Roman" w:cs="Times New Roman"/>
                <w:b/>
                <w:bCs/>
                <w:i/>
                <w:iCs/>
                <w:lang w:val="fi-FI"/>
              </w:rPr>
              <w:t>x</w:t>
            </w:r>
            <w:r w:rsidRPr="006C6D9A">
              <w:rPr>
                <w:rFonts w:ascii="Times New Roman" w:hAnsi="Times New Roman" w:cs="Times New Roman"/>
                <w:b/>
                <w:bCs/>
                <w:iCs/>
                <w:vertAlign w:val="subscript"/>
                <w:lang w:val="fi-FI"/>
              </w:rPr>
              <w:t>2</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Pr="006C6D9A">
              <w:rPr>
                <w:rFonts w:ascii="Times New Roman" w:hAnsi="Times New Roman" w:cs="Times New Roman"/>
                <w:b/>
                <w:bCs/>
              </w:rPr>
              <w:t>0</w:t>
            </w:r>
            <w:r w:rsidRPr="006C6D9A">
              <w:rPr>
                <w:rFonts w:ascii="Times New Roman" w:hAnsi="Times New Roman" w:cs="Times New Roman"/>
                <w:b/>
                <w:bCs/>
                <w:iCs/>
              </w:rPr>
              <w:t>.</w:t>
            </w:r>
            <w:r w:rsidRPr="006C6D9A">
              <w:rPr>
                <w:rFonts w:ascii="Times New Roman" w:hAnsi="Times New Roman" w:cs="Times New Roman"/>
                <w:b/>
                <w:bCs/>
              </w:rPr>
              <w:t>5)</w:t>
            </w:r>
          </w:p>
        </w:tc>
        <w:tc>
          <w:tcPr>
            <w:tcW w:w="2377" w:type="dxa"/>
            <w:tcBorders>
              <w:left w:val="single" w:sz="6" w:space="0" w:color="auto"/>
              <w:bottom w:val="single" w:sz="6" w:space="0" w:color="auto"/>
              <w:right w:val="single" w:sz="6" w:space="0" w:color="auto"/>
            </w:tcBorders>
            <w:shd w:val="clear" w:color="auto" w:fill="FFFFFF"/>
          </w:tcPr>
          <w:p w:rsidR="00977949" w:rsidRPr="006C6D9A" w:rsidRDefault="00977949" w:rsidP="006E42E0">
            <w:pPr>
              <w:shd w:val="clear" w:color="auto" w:fill="FFFFFF"/>
              <w:jc w:val="center"/>
              <w:rPr>
                <w:rFonts w:ascii="Times New Roman" w:hAnsi="Times New Roman" w:cs="Times New Roman"/>
                <w:b/>
                <w:bCs/>
                <w:i/>
                <w:iCs/>
                <w:lang w:val="fi-FI"/>
              </w:rPr>
            </w:pPr>
            <w:r w:rsidRPr="006C6D9A">
              <w:rPr>
                <w:rFonts w:ascii="Times New Roman" w:hAnsi="Times New Roman" w:cs="Times New Roman"/>
                <w:b/>
                <w:bCs/>
                <w:i/>
                <w:iCs/>
                <w:lang w:val="fi-FI"/>
              </w:rPr>
              <w:t>h</w:t>
            </w:r>
            <w:r w:rsidRPr="006C6D9A">
              <w:rPr>
                <w:rFonts w:ascii="Times New Roman" w:hAnsi="Times New Roman" w:cs="Times New Roman"/>
                <w:b/>
                <w:bCs/>
                <w:iCs/>
                <w:vertAlign w:val="subscript"/>
                <w:lang w:val="fi-FI"/>
              </w:rPr>
              <w:t>2</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Pr="004D405E">
              <w:rPr>
                <w:rFonts w:ascii="Times New Roman" w:hAnsi="Times New Roman" w:cs="Times New Roman"/>
                <w:b/>
                <w:bCs/>
                <w:lang w:val="fi-FI"/>
              </w:rPr>
              <w:t>sgn'</w:t>
            </w:r>
            <w:r w:rsidRPr="006C6D9A">
              <w:rPr>
                <w:rFonts w:ascii="Times New Roman" w:hAnsi="Times New Roman" w:cs="Times New Roman"/>
                <w:b/>
                <w:bCs/>
                <w:iCs/>
                <w:lang w:val="fi-FI"/>
              </w:rPr>
              <w:t>(</w:t>
            </w:r>
            <w:r w:rsidRPr="006C6D9A">
              <w:rPr>
                <w:rFonts w:ascii="Times New Roman" w:hAnsi="Times New Roman" w:cs="Times New Roman"/>
                <w:b/>
                <w:bCs/>
                <w:i/>
                <w:iCs/>
                <w:lang w:val="fi-FI"/>
              </w:rPr>
              <w:t>x</w:t>
            </w:r>
            <w:r w:rsidRPr="006C6D9A">
              <w:rPr>
                <w:rFonts w:ascii="Times New Roman" w:hAnsi="Times New Roman" w:cs="Times New Roman"/>
                <w:b/>
                <w:bCs/>
                <w:iCs/>
                <w:vertAlign w:val="subscript"/>
                <w:lang w:val="fi-FI"/>
              </w:rPr>
              <w:t>1</w:t>
            </w:r>
            <w:r w:rsidRPr="006C6D9A">
              <w:rPr>
                <w:rFonts w:ascii="Times New Roman" w:hAnsi="Times New Roman" w:cs="Times New Roman"/>
                <w:b/>
                <w:bCs/>
                <w:i/>
                <w:iCs/>
                <w:lang w:val="fi-FI"/>
              </w:rPr>
              <w:t xml:space="preserve"> </w:t>
            </w:r>
            <w:r w:rsidRPr="006C6D9A">
              <w:rPr>
                <w:rFonts w:ascii="Times New Roman" w:hAnsi="Times New Roman" w:cs="Times New Roman"/>
                <w:b/>
                <w:bCs/>
              </w:rPr>
              <w:t xml:space="preserve">+ </w:t>
            </w:r>
            <w:r w:rsidRPr="006C6D9A">
              <w:rPr>
                <w:rFonts w:ascii="Times New Roman" w:hAnsi="Times New Roman" w:cs="Times New Roman"/>
                <w:b/>
                <w:bCs/>
                <w:i/>
                <w:iCs/>
                <w:lang w:val="fi-FI"/>
              </w:rPr>
              <w:t>x</w:t>
            </w:r>
            <w:r w:rsidRPr="006C6D9A">
              <w:rPr>
                <w:rFonts w:ascii="Times New Roman" w:hAnsi="Times New Roman" w:cs="Times New Roman"/>
                <w:b/>
                <w:bCs/>
                <w:iCs/>
                <w:vertAlign w:val="subscript"/>
                <w:lang w:val="fi-FI"/>
              </w:rPr>
              <w:t>2</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Pr="006C6D9A">
              <w:rPr>
                <w:rFonts w:ascii="Times New Roman" w:hAnsi="Times New Roman" w:cs="Times New Roman"/>
                <w:b/>
                <w:bCs/>
              </w:rPr>
              <w:t>1</w:t>
            </w:r>
            <w:r w:rsidRPr="006C6D9A">
              <w:rPr>
                <w:rFonts w:ascii="Times New Roman" w:hAnsi="Times New Roman" w:cs="Times New Roman"/>
                <w:b/>
                <w:bCs/>
                <w:i/>
                <w:iCs/>
              </w:rPr>
              <w:t>.</w:t>
            </w:r>
            <w:r w:rsidRPr="006C6D9A">
              <w:rPr>
                <w:rFonts w:ascii="Times New Roman" w:hAnsi="Times New Roman" w:cs="Times New Roman"/>
                <w:b/>
                <w:bCs/>
              </w:rPr>
              <w:t>5)</w:t>
            </w:r>
          </w:p>
        </w:tc>
        <w:tc>
          <w:tcPr>
            <w:tcW w:w="2658" w:type="dxa"/>
            <w:tcBorders>
              <w:left w:val="single" w:sz="6" w:space="0" w:color="auto"/>
              <w:bottom w:val="single" w:sz="6" w:space="0" w:color="auto"/>
              <w:right w:val="single" w:sz="6" w:space="0" w:color="auto"/>
            </w:tcBorders>
            <w:shd w:val="clear" w:color="auto" w:fill="FFFFFF"/>
          </w:tcPr>
          <w:p w:rsidR="00977949" w:rsidRPr="006C6D9A" w:rsidRDefault="00977949" w:rsidP="006E42E0">
            <w:pPr>
              <w:shd w:val="clear" w:color="auto" w:fill="FFFFFF"/>
              <w:jc w:val="center"/>
              <w:rPr>
                <w:rFonts w:ascii="Times New Roman" w:hAnsi="Times New Roman" w:cs="Times New Roman"/>
                <w:b/>
                <w:bCs/>
                <w:lang w:val="fi-FI"/>
              </w:rPr>
            </w:pPr>
            <w:r w:rsidRPr="006C6D9A">
              <w:rPr>
                <w:rFonts w:ascii="Times New Roman" w:hAnsi="Times New Roman" w:cs="Times New Roman"/>
                <w:b/>
                <w:bCs/>
                <w:i/>
                <w:iCs/>
                <w:lang w:val="fr-FR"/>
              </w:rPr>
              <w:t xml:space="preserve">y </w:t>
            </w:r>
            <w:r w:rsidRPr="006C6D9A">
              <w:rPr>
                <w:rFonts w:ascii="Times New Roman" w:hAnsi="Times New Roman" w:cs="Times New Roman"/>
                <w:b/>
                <w:bCs/>
                <w:i/>
                <w:iCs/>
              </w:rPr>
              <w:t xml:space="preserve">= </w:t>
            </w:r>
            <w:r w:rsidRPr="004D405E">
              <w:rPr>
                <w:rFonts w:ascii="Times New Roman" w:hAnsi="Times New Roman" w:cs="Times New Roman"/>
                <w:b/>
                <w:bCs/>
                <w:lang w:val="fi-FI"/>
              </w:rPr>
              <w:t>sgn'</w:t>
            </w:r>
            <w:r w:rsidRPr="006C6D9A">
              <w:rPr>
                <w:rFonts w:ascii="Times New Roman" w:hAnsi="Times New Roman" w:cs="Times New Roman"/>
                <w:b/>
                <w:bCs/>
                <w:iCs/>
                <w:lang w:val="fi-FI"/>
              </w:rPr>
              <w:t>(</w:t>
            </w:r>
            <w:r w:rsidRPr="006C6D9A">
              <w:rPr>
                <w:rFonts w:ascii="Times New Roman" w:hAnsi="Times New Roman" w:cs="Times New Roman"/>
                <w:b/>
                <w:bCs/>
                <w:i/>
                <w:iCs/>
                <w:lang w:val="fi-FI"/>
              </w:rPr>
              <w:t>h</w:t>
            </w:r>
            <w:r w:rsidRPr="006C6D9A">
              <w:rPr>
                <w:rFonts w:ascii="Times New Roman" w:hAnsi="Times New Roman" w:cs="Times New Roman"/>
                <w:b/>
                <w:bCs/>
                <w:iCs/>
                <w:vertAlign w:val="subscript"/>
                <w:lang w:val="fi-FI"/>
              </w:rPr>
              <w:t>1</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Pr="006C6D9A">
              <w:rPr>
                <w:rFonts w:ascii="Times New Roman" w:hAnsi="Times New Roman" w:cs="Times New Roman"/>
                <w:b/>
                <w:bCs/>
                <w:i/>
                <w:iCs/>
                <w:lang w:val="fi-FI"/>
              </w:rPr>
              <w:t>h</w:t>
            </w:r>
            <w:r w:rsidRPr="006C6D9A">
              <w:rPr>
                <w:rFonts w:ascii="Times New Roman" w:hAnsi="Times New Roman" w:cs="Times New Roman"/>
                <w:b/>
                <w:bCs/>
                <w:iCs/>
                <w:vertAlign w:val="subscript"/>
                <w:lang w:val="fi-FI"/>
              </w:rPr>
              <w:t>2</w:t>
            </w:r>
            <w:r w:rsidRPr="006C6D9A">
              <w:rPr>
                <w:rFonts w:ascii="Times New Roman" w:hAnsi="Times New Roman" w:cs="Times New Roman"/>
                <w:b/>
                <w:bCs/>
                <w:i/>
                <w:iCs/>
                <w:lang w:val="fi-FI"/>
              </w:rPr>
              <w:t xml:space="preserve"> </w:t>
            </w:r>
            <w:r w:rsidRPr="006C6D9A">
              <w:rPr>
                <w:rFonts w:ascii="Times New Roman" w:hAnsi="Times New Roman" w:cs="Times New Roman"/>
                <w:b/>
                <w:bCs/>
                <w:i/>
                <w:iCs/>
              </w:rPr>
              <w:t xml:space="preserve">– </w:t>
            </w:r>
            <w:r w:rsidRPr="006C6D9A">
              <w:rPr>
                <w:rFonts w:ascii="Times New Roman" w:hAnsi="Times New Roman" w:cs="Times New Roman"/>
                <w:b/>
                <w:bCs/>
              </w:rPr>
              <w:t>0</w:t>
            </w:r>
            <w:r w:rsidRPr="006C6D9A">
              <w:rPr>
                <w:rFonts w:ascii="Times New Roman" w:hAnsi="Times New Roman" w:cs="Times New Roman"/>
                <w:b/>
                <w:bCs/>
                <w:i/>
                <w:iCs/>
              </w:rPr>
              <w:t>.</w:t>
            </w:r>
            <w:r w:rsidRPr="006C6D9A">
              <w:rPr>
                <w:rFonts w:ascii="Times New Roman" w:hAnsi="Times New Roman" w:cs="Times New Roman"/>
                <w:b/>
                <w:bCs/>
              </w:rPr>
              <w:t>5)</w:t>
            </w:r>
          </w:p>
        </w:tc>
        <w:tc>
          <w:tcPr>
            <w:tcW w:w="1010" w:type="dxa"/>
            <w:vMerge/>
            <w:tcBorders>
              <w:left w:val="single" w:sz="6" w:space="0" w:color="auto"/>
              <w:bottom w:val="single" w:sz="6" w:space="0" w:color="auto"/>
              <w:right w:val="single" w:sz="6" w:space="0" w:color="auto"/>
            </w:tcBorders>
            <w:shd w:val="clear" w:color="auto" w:fill="FFFFFF"/>
          </w:tcPr>
          <w:p w:rsidR="00977949" w:rsidRPr="006558AD" w:rsidRDefault="00977949" w:rsidP="006E42E0">
            <w:pPr>
              <w:shd w:val="clear" w:color="auto" w:fill="FFFFFF"/>
              <w:jc w:val="center"/>
              <w:rPr>
                <w:rFonts w:ascii="Times New Roman" w:hAnsi="Times New Roman" w:cs="Times New Roman"/>
                <w:i/>
                <w:iCs/>
                <w:lang w:val="da-DK"/>
              </w:rPr>
            </w:pPr>
          </w:p>
        </w:tc>
      </w:tr>
      <w:tr w:rsidR="00977949" w:rsidRPr="006558AD" w:rsidTr="006E42E0">
        <w:trPr>
          <w:trHeight w:val="20"/>
        </w:trPr>
        <w:tc>
          <w:tcPr>
            <w:tcW w:w="603" w:type="dxa"/>
            <w:tcBorders>
              <w:top w:val="single" w:sz="6" w:space="0" w:color="auto"/>
              <w:left w:val="single" w:sz="6" w:space="0" w:color="auto"/>
              <w:bottom w:val="single" w:sz="6" w:space="0" w:color="auto"/>
              <w:right w:val="single" w:sz="6" w:space="0" w:color="auto"/>
            </w:tcBorders>
            <w:shd w:val="clear" w:color="auto" w:fill="FFFFFF"/>
          </w:tcPr>
          <w:p w:rsidR="00977949" w:rsidRDefault="00977949" w:rsidP="006E42E0">
            <w:pPr>
              <w:shd w:val="clear" w:color="auto" w:fill="FFFFFF"/>
              <w:jc w:val="center"/>
              <w:rPr>
                <w:rFonts w:ascii="Times New Roman" w:hAnsi="Times New Roman" w:cs="Times New Roman"/>
              </w:rPr>
            </w:pPr>
            <w:r>
              <w:rPr>
                <w:rFonts w:ascii="Times New Roman" w:hAnsi="Times New Roman" w:cs="Times New Roman"/>
              </w:rPr>
              <w:t>0</w:t>
            </w:r>
          </w:p>
          <w:p w:rsidR="00977949" w:rsidRDefault="00977949" w:rsidP="006E42E0">
            <w:pPr>
              <w:shd w:val="clear" w:color="auto" w:fill="FFFFFF"/>
              <w:jc w:val="center"/>
              <w:rPr>
                <w:rFonts w:ascii="Times New Roman" w:hAnsi="Times New Roman" w:cs="Times New Roman"/>
              </w:rPr>
            </w:pPr>
            <w:r>
              <w:rPr>
                <w:rFonts w:ascii="Times New Roman" w:hAnsi="Times New Roman" w:cs="Times New Roman"/>
              </w:rPr>
              <w:t>0</w:t>
            </w:r>
          </w:p>
          <w:p w:rsidR="00977949" w:rsidRDefault="00977949" w:rsidP="006E42E0">
            <w:pPr>
              <w:shd w:val="clear" w:color="auto" w:fill="FFFFFF"/>
              <w:jc w:val="center"/>
              <w:rPr>
                <w:rFonts w:ascii="Times New Roman" w:hAnsi="Times New Roman" w:cs="Times New Roman"/>
              </w:rPr>
            </w:pPr>
            <w:r>
              <w:rPr>
                <w:rFonts w:ascii="Times New Roman" w:hAnsi="Times New Roman" w:cs="Times New Roman"/>
              </w:rPr>
              <w:t>1</w:t>
            </w:r>
          </w:p>
          <w:p w:rsidR="00977949" w:rsidRPr="006558AD" w:rsidRDefault="00977949" w:rsidP="006E42E0">
            <w:pPr>
              <w:shd w:val="clear" w:color="auto" w:fill="FFFFFF"/>
              <w:jc w:val="center"/>
              <w:rPr>
                <w:rFonts w:ascii="Times New Roman" w:hAnsi="Times New Roman" w:cs="Times New Roman"/>
              </w:rPr>
            </w:pPr>
            <w:r>
              <w:rPr>
                <w:rFonts w:ascii="Times New Roman" w:hAnsi="Times New Roman" w:cs="Times New Roman"/>
              </w:rPr>
              <w:t>1</w:t>
            </w:r>
          </w:p>
        </w:tc>
        <w:tc>
          <w:tcPr>
            <w:tcW w:w="614" w:type="dxa"/>
            <w:tcBorders>
              <w:top w:val="single" w:sz="6" w:space="0" w:color="auto"/>
              <w:left w:val="single" w:sz="6" w:space="0" w:color="auto"/>
              <w:bottom w:val="single" w:sz="6" w:space="0" w:color="auto"/>
              <w:right w:val="single" w:sz="6" w:space="0" w:color="auto"/>
            </w:tcBorders>
            <w:shd w:val="clear" w:color="auto" w:fill="FFFFFF"/>
          </w:tcPr>
          <w:p w:rsidR="00977949" w:rsidRDefault="00977949" w:rsidP="006E42E0">
            <w:pPr>
              <w:shd w:val="clear" w:color="auto" w:fill="FFFFFF"/>
              <w:jc w:val="center"/>
              <w:rPr>
                <w:rFonts w:ascii="Times New Roman" w:hAnsi="Times New Roman" w:cs="Times New Roman"/>
              </w:rPr>
            </w:pPr>
            <w:r w:rsidRPr="006558AD">
              <w:rPr>
                <w:rFonts w:ascii="Times New Roman" w:hAnsi="Times New Roman" w:cs="Times New Roman"/>
              </w:rPr>
              <w:t>0</w:t>
            </w:r>
          </w:p>
          <w:p w:rsidR="00977949" w:rsidRDefault="00977949" w:rsidP="006E42E0">
            <w:pPr>
              <w:shd w:val="clear" w:color="auto" w:fill="FFFFFF"/>
              <w:jc w:val="center"/>
              <w:rPr>
                <w:rFonts w:ascii="Times New Roman" w:hAnsi="Times New Roman" w:cs="Times New Roman"/>
              </w:rPr>
            </w:pPr>
            <w:r w:rsidRPr="006558AD">
              <w:rPr>
                <w:rFonts w:ascii="Times New Roman" w:hAnsi="Times New Roman" w:cs="Times New Roman"/>
              </w:rPr>
              <w:t>1</w:t>
            </w:r>
          </w:p>
          <w:p w:rsidR="00977949" w:rsidRDefault="00977949" w:rsidP="006E42E0">
            <w:pPr>
              <w:shd w:val="clear" w:color="auto" w:fill="FFFFFF"/>
              <w:jc w:val="center"/>
              <w:rPr>
                <w:rFonts w:ascii="Times New Roman" w:hAnsi="Times New Roman" w:cs="Times New Roman"/>
              </w:rPr>
            </w:pPr>
            <w:r>
              <w:rPr>
                <w:rFonts w:ascii="Times New Roman" w:hAnsi="Times New Roman" w:cs="Times New Roman"/>
              </w:rPr>
              <w:t>0</w:t>
            </w:r>
          </w:p>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rPr>
              <w:t>1</w:t>
            </w:r>
          </w:p>
        </w:tc>
        <w:tc>
          <w:tcPr>
            <w:tcW w:w="2336" w:type="dxa"/>
            <w:tcBorders>
              <w:top w:val="single" w:sz="6" w:space="0" w:color="auto"/>
              <w:left w:val="single" w:sz="6" w:space="0" w:color="auto"/>
              <w:bottom w:val="single" w:sz="6" w:space="0" w:color="auto"/>
              <w:right w:val="single" w:sz="6" w:space="0" w:color="auto"/>
            </w:tcBorders>
            <w:shd w:val="clear" w:color="auto" w:fill="FFFFFF"/>
          </w:tcPr>
          <w:p w:rsidR="00977949" w:rsidRDefault="00977949" w:rsidP="006E42E0">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5A482F">
              <w:rPr>
                <w:rFonts w:ascii="Times New Roman" w:hAnsi="Times New Roman" w:cs="Times New Roman"/>
                <w:i/>
                <w:lang w:val="fi-FI"/>
              </w:rPr>
              <w:t>'</w:t>
            </w:r>
            <w:r w:rsidRPr="006558AD">
              <w:rPr>
                <w:rFonts w:ascii="Times New Roman" w:hAnsi="Times New Roman" w:cs="Times New Roman"/>
                <w:lang w:val="fi-FI"/>
              </w:rPr>
              <w:t xml:space="preserve">(0 </w:t>
            </w:r>
            <w:r w:rsidRPr="006558AD">
              <w:rPr>
                <w:rFonts w:ascii="Times New Roman" w:hAnsi="Times New Roman" w:cs="Times New Roman"/>
              </w:rPr>
              <w:t xml:space="preserve">· 1 + 0 · 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5) = 0</w:t>
            </w:r>
          </w:p>
          <w:p w:rsidR="00977949" w:rsidRDefault="00977949" w:rsidP="006E42E0">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5A482F">
              <w:rPr>
                <w:rFonts w:ascii="Times New Roman" w:hAnsi="Times New Roman" w:cs="Times New Roman"/>
                <w:i/>
                <w:lang w:val="fi-FI"/>
              </w:rPr>
              <w:t>'</w:t>
            </w:r>
            <w:r w:rsidRPr="006558AD">
              <w:rPr>
                <w:rFonts w:ascii="Times New Roman" w:hAnsi="Times New Roman" w:cs="Times New Roman"/>
                <w:lang w:val="fi-FI"/>
              </w:rPr>
              <w:t xml:space="preserve">(0 </w:t>
            </w:r>
            <w:r w:rsidRPr="006558AD">
              <w:rPr>
                <w:rFonts w:ascii="Times New Roman" w:hAnsi="Times New Roman" w:cs="Times New Roman"/>
              </w:rPr>
              <w:t xml:space="preserve">· 1 + 1 · 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5) = 1</w:t>
            </w:r>
          </w:p>
          <w:p w:rsidR="00977949" w:rsidRDefault="00977949" w:rsidP="006E42E0">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5A482F">
              <w:rPr>
                <w:rFonts w:ascii="Times New Roman" w:hAnsi="Times New Roman" w:cs="Times New Roman"/>
                <w:i/>
                <w:lang w:val="fi-FI"/>
              </w:rPr>
              <w:t>'</w:t>
            </w:r>
            <w:r>
              <w:rPr>
                <w:rFonts w:ascii="Times New Roman" w:hAnsi="Times New Roman" w:cs="Times New Roman"/>
              </w:rPr>
              <w:t>(</w:t>
            </w:r>
            <w:r w:rsidRPr="006558AD">
              <w:rPr>
                <w:rFonts w:ascii="Times New Roman" w:hAnsi="Times New Roman" w:cs="Times New Roman"/>
                <w:lang w:val="fi-FI"/>
              </w:rPr>
              <w:t xml:space="preserve">1 </w:t>
            </w:r>
            <w:r>
              <w:rPr>
                <w:rFonts w:ascii="Times New Roman" w:hAnsi="Times New Roman" w:cs="Times New Roman"/>
              </w:rPr>
              <w:t xml:space="preserve">· 1 </w:t>
            </w:r>
            <w:r w:rsidRPr="006558AD">
              <w:rPr>
                <w:rFonts w:ascii="Times New Roman" w:hAnsi="Times New Roman" w:cs="Times New Roman"/>
              </w:rPr>
              <w:t xml:space="preserve">+ 0 · 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5) = 1</w:t>
            </w:r>
          </w:p>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lang w:val="fi-FI"/>
              </w:rPr>
              <w:t>sgn'</w:t>
            </w:r>
            <w:r>
              <w:rPr>
                <w:rFonts w:ascii="Times New Roman" w:hAnsi="Times New Roman" w:cs="Times New Roman"/>
                <w:lang w:val="fi-FI"/>
              </w:rPr>
              <w:t>(</w:t>
            </w:r>
            <w:r w:rsidRPr="006558AD">
              <w:rPr>
                <w:rFonts w:ascii="Times New Roman" w:hAnsi="Times New Roman" w:cs="Times New Roman"/>
                <w:lang w:val="fi-FI"/>
              </w:rPr>
              <w:t xml:space="preserve">1 </w:t>
            </w:r>
            <w:r w:rsidRPr="006558AD">
              <w:rPr>
                <w:rFonts w:ascii="Times New Roman" w:hAnsi="Times New Roman" w:cs="Times New Roman"/>
              </w:rPr>
              <w:t xml:space="preserve">· 1 + 1 · 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5) = 1</w:t>
            </w:r>
          </w:p>
        </w:tc>
        <w:tc>
          <w:tcPr>
            <w:tcW w:w="2377" w:type="dxa"/>
            <w:tcBorders>
              <w:top w:val="single" w:sz="6" w:space="0" w:color="auto"/>
              <w:left w:val="single" w:sz="6" w:space="0" w:color="auto"/>
              <w:bottom w:val="single" w:sz="6" w:space="0" w:color="auto"/>
              <w:right w:val="single" w:sz="6" w:space="0" w:color="auto"/>
            </w:tcBorders>
            <w:shd w:val="clear" w:color="auto" w:fill="FFFFFF"/>
          </w:tcPr>
          <w:p w:rsidR="00977949" w:rsidRDefault="00977949" w:rsidP="006E42E0">
            <w:pPr>
              <w:shd w:val="clear" w:color="auto" w:fill="FFFFFF"/>
              <w:jc w:val="center"/>
              <w:rPr>
                <w:rFonts w:ascii="Times New Roman" w:hAnsi="Times New Roman" w:cs="Times New Roman"/>
              </w:rPr>
            </w:pPr>
            <w:r w:rsidRPr="006558AD">
              <w:rPr>
                <w:rFonts w:ascii="Times New Roman" w:hAnsi="Times New Roman" w:cs="Times New Roman"/>
                <w:lang w:val="fi-FI"/>
              </w:rPr>
              <w:t xml:space="preserve">sgn'(0 </w:t>
            </w:r>
            <w:r w:rsidRPr="006558AD">
              <w:rPr>
                <w:rFonts w:ascii="Times New Roman" w:hAnsi="Times New Roman" w:cs="Times New Roman"/>
              </w:rPr>
              <w:t xml:space="preserve">· 1 + 0 · 1 </w:t>
            </w:r>
            <w:r>
              <w:rPr>
                <w:rFonts w:ascii="Times New Roman" w:hAnsi="Times New Roman" w:cs="Times New Roman"/>
              </w:rPr>
              <w:t>–</w:t>
            </w:r>
            <w:r w:rsidRPr="006558AD">
              <w:rPr>
                <w:rFonts w:ascii="Times New Roman" w:hAnsi="Times New Roman" w:cs="Times New Roman"/>
              </w:rPr>
              <w:t xml:space="preserve"> 1</w:t>
            </w:r>
            <w:r w:rsidRPr="006558AD">
              <w:rPr>
                <w:rFonts w:ascii="Times New Roman" w:hAnsi="Times New Roman" w:cs="Times New Roman"/>
                <w:i/>
                <w:iCs/>
              </w:rPr>
              <w:t>.</w:t>
            </w:r>
            <w:r w:rsidRPr="006558AD">
              <w:rPr>
                <w:rFonts w:ascii="Times New Roman" w:hAnsi="Times New Roman" w:cs="Times New Roman"/>
              </w:rPr>
              <w:t xml:space="preserve">5) </w:t>
            </w:r>
            <w:r w:rsidRPr="006558AD">
              <w:rPr>
                <w:rFonts w:ascii="Times New Roman" w:hAnsi="Times New Roman" w:cs="Times New Roman"/>
                <w:lang w:val="fi-FI"/>
              </w:rPr>
              <w:t xml:space="preserve">= </w:t>
            </w:r>
            <w:r w:rsidRPr="006558AD">
              <w:rPr>
                <w:rFonts w:ascii="Times New Roman" w:hAnsi="Times New Roman" w:cs="Times New Roman"/>
              </w:rPr>
              <w:t>0</w:t>
            </w:r>
          </w:p>
          <w:p w:rsidR="00977949" w:rsidRDefault="00977949" w:rsidP="006E42E0">
            <w:pPr>
              <w:shd w:val="clear" w:color="auto" w:fill="FFFFFF"/>
              <w:jc w:val="center"/>
              <w:rPr>
                <w:rFonts w:ascii="Times New Roman" w:hAnsi="Times New Roman" w:cs="Times New Roman"/>
              </w:rPr>
            </w:pPr>
            <w:r w:rsidRPr="006558AD">
              <w:rPr>
                <w:rFonts w:ascii="Times New Roman" w:hAnsi="Times New Roman" w:cs="Times New Roman"/>
                <w:lang w:val="fi-FI"/>
              </w:rPr>
              <w:t xml:space="preserve">sgn'(0 </w:t>
            </w:r>
            <w:r w:rsidRPr="006558AD">
              <w:rPr>
                <w:rFonts w:ascii="Times New Roman" w:hAnsi="Times New Roman" w:cs="Times New Roman"/>
              </w:rPr>
              <w:t xml:space="preserve">· 1 + 1 · 1 </w:t>
            </w:r>
            <w:r>
              <w:rPr>
                <w:rFonts w:ascii="Times New Roman" w:hAnsi="Times New Roman" w:cs="Times New Roman"/>
              </w:rPr>
              <w:t>–</w:t>
            </w:r>
            <w:r w:rsidRPr="006558AD">
              <w:rPr>
                <w:rFonts w:ascii="Times New Roman" w:hAnsi="Times New Roman" w:cs="Times New Roman"/>
              </w:rPr>
              <w:t xml:space="preserve"> 1</w:t>
            </w:r>
            <w:r w:rsidRPr="006558AD">
              <w:rPr>
                <w:rFonts w:ascii="Times New Roman" w:hAnsi="Times New Roman" w:cs="Times New Roman"/>
                <w:i/>
                <w:iCs/>
              </w:rPr>
              <w:t>.</w:t>
            </w:r>
            <w:r w:rsidRPr="006558AD">
              <w:rPr>
                <w:rFonts w:ascii="Times New Roman" w:hAnsi="Times New Roman" w:cs="Times New Roman"/>
              </w:rPr>
              <w:t xml:space="preserve">5) </w:t>
            </w:r>
            <w:r w:rsidRPr="006558AD">
              <w:rPr>
                <w:rFonts w:ascii="Times New Roman" w:hAnsi="Times New Roman" w:cs="Times New Roman"/>
                <w:lang w:val="fi-FI"/>
              </w:rPr>
              <w:t xml:space="preserve">= </w:t>
            </w:r>
            <w:r w:rsidRPr="006558AD">
              <w:rPr>
                <w:rFonts w:ascii="Times New Roman" w:hAnsi="Times New Roman" w:cs="Times New Roman"/>
              </w:rPr>
              <w:t>0</w:t>
            </w:r>
          </w:p>
          <w:p w:rsidR="00977949" w:rsidRDefault="00977949" w:rsidP="006E42E0">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6558AD">
              <w:rPr>
                <w:rFonts w:ascii="Times New Roman" w:hAnsi="Times New Roman" w:cs="Times New Roman"/>
              </w:rPr>
              <w:t>(</w:t>
            </w:r>
            <w:r w:rsidRPr="006558AD">
              <w:rPr>
                <w:rFonts w:ascii="Times New Roman" w:hAnsi="Times New Roman" w:cs="Times New Roman"/>
                <w:lang w:val="fi-FI"/>
              </w:rPr>
              <w:t xml:space="preserve">1 </w:t>
            </w:r>
            <w:r w:rsidRPr="006558AD">
              <w:rPr>
                <w:rFonts w:ascii="Times New Roman" w:hAnsi="Times New Roman" w:cs="Times New Roman"/>
              </w:rPr>
              <w:t xml:space="preserve">· 1 + 0 · 1 </w:t>
            </w:r>
            <w:r>
              <w:rPr>
                <w:rFonts w:ascii="Times New Roman" w:hAnsi="Times New Roman" w:cs="Times New Roman"/>
              </w:rPr>
              <w:t>–</w:t>
            </w:r>
            <w:r w:rsidRPr="006558AD">
              <w:rPr>
                <w:rFonts w:ascii="Times New Roman" w:hAnsi="Times New Roman" w:cs="Times New Roman"/>
              </w:rPr>
              <w:t xml:space="preserve"> 1</w:t>
            </w:r>
            <w:r w:rsidRPr="006558AD">
              <w:rPr>
                <w:rFonts w:ascii="Times New Roman" w:hAnsi="Times New Roman" w:cs="Times New Roman"/>
                <w:i/>
                <w:iCs/>
              </w:rPr>
              <w:t>.</w:t>
            </w:r>
            <w:r>
              <w:rPr>
                <w:rFonts w:ascii="Times New Roman" w:hAnsi="Times New Roman" w:cs="Times New Roman"/>
              </w:rPr>
              <w:t>5) = 0</w:t>
            </w:r>
          </w:p>
          <w:p w:rsidR="00977949" w:rsidRDefault="00977949" w:rsidP="006E42E0">
            <w:pPr>
              <w:shd w:val="clear" w:color="auto" w:fill="FFFFFF"/>
              <w:jc w:val="center"/>
              <w:rPr>
                <w:rFonts w:ascii="Times New Roman" w:hAnsi="Times New Roman" w:cs="Times New Roman"/>
              </w:rPr>
            </w:pPr>
            <w:r w:rsidRPr="006558AD">
              <w:rPr>
                <w:rFonts w:ascii="Times New Roman" w:hAnsi="Times New Roman" w:cs="Times New Roman"/>
                <w:lang w:val="fi-FI"/>
              </w:rPr>
              <w:t>sgn'</w:t>
            </w:r>
            <w:r>
              <w:rPr>
                <w:rFonts w:ascii="Times New Roman" w:hAnsi="Times New Roman" w:cs="Times New Roman"/>
                <w:lang w:val="fi-FI"/>
              </w:rPr>
              <w:t>(</w:t>
            </w:r>
            <w:r w:rsidRPr="006558AD">
              <w:rPr>
                <w:rFonts w:ascii="Times New Roman" w:hAnsi="Times New Roman" w:cs="Times New Roman"/>
                <w:lang w:val="fi-FI"/>
              </w:rPr>
              <w:t xml:space="preserve">1 </w:t>
            </w:r>
            <w:r w:rsidRPr="006558AD">
              <w:rPr>
                <w:rFonts w:ascii="Times New Roman" w:hAnsi="Times New Roman" w:cs="Times New Roman"/>
              </w:rPr>
              <w:t xml:space="preserve">· 1 + 1 · 1 </w:t>
            </w:r>
            <w:r>
              <w:rPr>
                <w:rFonts w:ascii="Times New Roman" w:hAnsi="Times New Roman" w:cs="Times New Roman"/>
              </w:rPr>
              <w:t>–</w:t>
            </w:r>
            <w:r w:rsidRPr="006558AD">
              <w:rPr>
                <w:rFonts w:ascii="Times New Roman" w:hAnsi="Times New Roman" w:cs="Times New Roman"/>
              </w:rPr>
              <w:t xml:space="preserve"> 1</w:t>
            </w:r>
            <w:r w:rsidRPr="006558AD">
              <w:rPr>
                <w:rFonts w:ascii="Times New Roman" w:hAnsi="Times New Roman" w:cs="Times New Roman"/>
                <w:i/>
                <w:iCs/>
              </w:rPr>
              <w:t>.</w:t>
            </w:r>
            <w:r w:rsidRPr="006558AD">
              <w:rPr>
                <w:rFonts w:ascii="Times New Roman" w:hAnsi="Times New Roman" w:cs="Times New Roman"/>
              </w:rPr>
              <w:t>5) = 1</w:t>
            </w:r>
          </w:p>
          <w:p w:rsidR="00977949" w:rsidRPr="006558AD" w:rsidRDefault="00977949" w:rsidP="006E42E0">
            <w:pPr>
              <w:shd w:val="clear" w:color="auto" w:fill="FFFFFF"/>
              <w:jc w:val="center"/>
              <w:rPr>
                <w:rFonts w:ascii="Times New Roman" w:hAnsi="Times New Roman" w:cs="Times New Roman"/>
                <w:lang w:val="fi-FI"/>
              </w:rPr>
            </w:pPr>
          </w:p>
        </w:tc>
        <w:tc>
          <w:tcPr>
            <w:tcW w:w="2658" w:type="dxa"/>
            <w:tcBorders>
              <w:top w:val="single" w:sz="6" w:space="0" w:color="auto"/>
              <w:left w:val="single" w:sz="6" w:space="0" w:color="auto"/>
              <w:bottom w:val="single" w:sz="6" w:space="0" w:color="auto"/>
              <w:right w:val="single" w:sz="6" w:space="0" w:color="auto"/>
            </w:tcBorders>
            <w:shd w:val="clear" w:color="auto" w:fill="FFFFFF"/>
          </w:tcPr>
          <w:p w:rsidR="00977949" w:rsidRDefault="00977949" w:rsidP="006E42E0">
            <w:pPr>
              <w:shd w:val="clear" w:color="auto" w:fill="FFFFFF"/>
              <w:jc w:val="center"/>
              <w:rPr>
                <w:rFonts w:ascii="Times New Roman" w:hAnsi="Times New Roman" w:cs="Times New Roman"/>
                <w:b/>
                <w:bCs/>
              </w:rPr>
            </w:pPr>
            <w:r w:rsidRPr="006558AD">
              <w:rPr>
                <w:rFonts w:ascii="Times New Roman" w:hAnsi="Times New Roman" w:cs="Times New Roman"/>
                <w:lang w:val="fi-FI"/>
              </w:rPr>
              <w:t>sgn</w:t>
            </w:r>
            <w:r w:rsidRPr="003F5A85">
              <w:rPr>
                <w:rFonts w:ascii="Times New Roman" w:hAnsi="Times New Roman" w:cs="Times New Roman"/>
                <w:i/>
                <w:lang w:val="fi-FI"/>
              </w:rPr>
              <w:t>'</w:t>
            </w:r>
            <w:r w:rsidRPr="006558AD">
              <w:rPr>
                <w:rFonts w:ascii="Times New Roman" w:hAnsi="Times New Roman" w:cs="Times New Roman"/>
                <w:lang w:val="fi-FI"/>
              </w:rPr>
              <w:t>(0</w:t>
            </w:r>
            <w:r>
              <w:rPr>
                <w:rFonts w:ascii="Times New Roman" w:hAnsi="Times New Roman" w:cs="Times New Roman"/>
                <w:lang w:val="fi-FI"/>
              </w:rPr>
              <w:t xml:space="preserve"> </w:t>
            </w:r>
            <w:r w:rsidRPr="006558AD">
              <w:rPr>
                <w:rFonts w:ascii="Times New Roman" w:hAnsi="Times New Roman" w:cs="Times New Roman"/>
                <w:lang w:val="fi-FI"/>
              </w:rPr>
              <w:t xml:space="preserve">· </w:t>
            </w:r>
            <w:r w:rsidRPr="006558AD">
              <w:rPr>
                <w:rFonts w:ascii="Times New Roman" w:hAnsi="Times New Roman" w:cs="Times New Roman"/>
              </w:rPr>
              <w:t>1 + 0</w:t>
            </w:r>
            <w:r>
              <w:rPr>
                <w:rFonts w:ascii="Times New Roman" w:hAnsi="Times New Roman" w:cs="Times New Roman"/>
              </w:rPr>
              <w:t xml:space="preserve"> </w:t>
            </w:r>
            <w:r w:rsidRPr="006558AD">
              <w:rPr>
                <w:rFonts w:ascii="Times New Roman" w:hAnsi="Times New Roman" w:cs="Times New Roman"/>
              </w:rPr>
              <w:t>·</w:t>
            </w:r>
            <w:r>
              <w:rPr>
                <w:rFonts w:ascii="Times New Roman" w:hAnsi="Times New Roman" w:cs="Times New Roman"/>
              </w:rPr>
              <w:t xml:space="preserve"> – </w:t>
            </w:r>
            <w:r w:rsidRPr="006558AD">
              <w:rPr>
                <w:rFonts w:ascii="Times New Roman" w:hAnsi="Times New Roman" w:cs="Times New Roman"/>
              </w:rPr>
              <w:t>1</w:t>
            </w:r>
            <w:r>
              <w:rPr>
                <w:rFonts w:ascii="Times New Roman" w:hAnsi="Times New Roman" w:cs="Times New Roman"/>
              </w:rPr>
              <w:t xml:space="preserve"> –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 </w:t>
            </w:r>
            <w:r w:rsidRPr="006558AD">
              <w:rPr>
                <w:rFonts w:ascii="Times New Roman" w:hAnsi="Times New Roman" w:cs="Times New Roman"/>
                <w:b/>
                <w:bCs/>
              </w:rPr>
              <w:t>0</w:t>
            </w:r>
          </w:p>
          <w:p w:rsidR="00977949" w:rsidRDefault="00977949" w:rsidP="006E42E0">
            <w:pPr>
              <w:shd w:val="clear" w:color="auto" w:fill="FFFFFF"/>
              <w:jc w:val="center"/>
              <w:rPr>
                <w:rFonts w:ascii="Times New Roman" w:hAnsi="Times New Roman" w:cs="Times New Roman"/>
                <w:b/>
                <w:bCs/>
              </w:rPr>
            </w:pPr>
            <w:r w:rsidRPr="006558AD">
              <w:rPr>
                <w:rFonts w:ascii="Times New Roman" w:hAnsi="Times New Roman" w:cs="Times New Roman"/>
                <w:lang w:val="fi-FI"/>
              </w:rPr>
              <w:t>sgn</w:t>
            </w:r>
            <w:r w:rsidRPr="003F5A85">
              <w:rPr>
                <w:rFonts w:ascii="Times New Roman" w:hAnsi="Times New Roman" w:cs="Times New Roman"/>
                <w:i/>
                <w:lang w:val="fi-FI"/>
              </w:rPr>
              <w:t>'</w:t>
            </w:r>
            <w:r w:rsidRPr="006558AD">
              <w:rPr>
                <w:rFonts w:ascii="Times New Roman" w:hAnsi="Times New Roman" w:cs="Times New Roman"/>
              </w:rPr>
              <w:t>(1</w:t>
            </w:r>
            <w:r>
              <w:rPr>
                <w:rFonts w:ascii="Times New Roman" w:hAnsi="Times New Roman" w:cs="Times New Roman"/>
              </w:rPr>
              <w:t xml:space="preserve"> </w:t>
            </w:r>
            <w:r w:rsidRPr="006558AD">
              <w:rPr>
                <w:rFonts w:ascii="Times New Roman" w:hAnsi="Times New Roman" w:cs="Times New Roman"/>
                <w:lang w:val="fi-FI"/>
              </w:rPr>
              <w:t xml:space="preserve">· </w:t>
            </w:r>
            <w:r w:rsidRPr="006558AD">
              <w:rPr>
                <w:rFonts w:ascii="Times New Roman" w:hAnsi="Times New Roman" w:cs="Times New Roman"/>
              </w:rPr>
              <w:t>1 + 0</w:t>
            </w:r>
            <w:r>
              <w:rPr>
                <w:rFonts w:ascii="Times New Roman" w:hAnsi="Times New Roman" w:cs="Times New Roman"/>
              </w:rPr>
              <w:t xml:space="preserve"> </w:t>
            </w:r>
            <w:r w:rsidRPr="006558AD">
              <w:rPr>
                <w:rFonts w:ascii="Times New Roman" w:hAnsi="Times New Roman" w:cs="Times New Roman"/>
              </w:rPr>
              <w:t>·</w:t>
            </w:r>
            <w:r>
              <w:rPr>
                <w:rFonts w:ascii="Times New Roman" w:hAnsi="Times New Roman" w:cs="Times New Roman"/>
              </w:rPr>
              <w:t xml:space="preserve"> – </w:t>
            </w:r>
            <w:r w:rsidRPr="006558AD">
              <w:rPr>
                <w:rFonts w:ascii="Times New Roman" w:hAnsi="Times New Roman" w:cs="Times New Roman"/>
              </w:rPr>
              <w:t>1</w:t>
            </w:r>
            <w:r>
              <w:rPr>
                <w:rFonts w:ascii="Times New Roman" w:hAnsi="Times New Roman" w:cs="Times New Roman"/>
              </w:rPr>
              <w:t xml:space="preserve"> –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 </w:t>
            </w:r>
            <w:r w:rsidRPr="006558AD">
              <w:rPr>
                <w:rFonts w:ascii="Times New Roman" w:hAnsi="Times New Roman" w:cs="Times New Roman"/>
                <w:b/>
                <w:bCs/>
              </w:rPr>
              <w:t>1</w:t>
            </w:r>
          </w:p>
          <w:p w:rsidR="00977949" w:rsidRDefault="00977949" w:rsidP="006E42E0">
            <w:pPr>
              <w:shd w:val="clear" w:color="auto" w:fill="FFFFFF"/>
              <w:jc w:val="center"/>
              <w:rPr>
                <w:rFonts w:ascii="Times New Roman" w:hAnsi="Times New Roman" w:cs="Times New Roman"/>
                <w:b/>
                <w:bCs/>
              </w:rPr>
            </w:pPr>
            <w:r w:rsidRPr="006558AD">
              <w:rPr>
                <w:rFonts w:ascii="Times New Roman" w:hAnsi="Times New Roman" w:cs="Times New Roman"/>
                <w:lang w:val="fi-FI"/>
              </w:rPr>
              <w:t>sgn</w:t>
            </w:r>
            <w:r w:rsidRPr="003F5A85">
              <w:rPr>
                <w:rFonts w:ascii="Times New Roman" w:hAnsi="Times New Roman" w:cs="Times New Roman"/>
                <w:i/>
                <w:lang w:val="fi-FI"/>
              </w:rPr>
              <w:t>'</w:t>
            </w:r>
            <w:r w:rsidRPr="006558AD">
              <w:rPr>
                <w:rFonts w:ascii="Times New Roman" w:hAnsi="Times New Roman" w:cs="Times New Roman"/>
              </w:rPr>
              <w:t>(1</w:t>
            </w:r>
            <w:r>
              <w:rPr>
                <w:rFonts w:ascii="Times New Roman" w:hAnsi="Times New Roman" w:cs="Times New Roman"/>
              </w:rPr>
              <w:t xml:space="preserve"> </w:t>
            </w:r>
            <w:r w:rsidRPr="006558AD">
              <w:rPr>
                <w:rFonts w:ascii="Times New Roman" w:hAnsi="Times New Roman" w:cs="Times New Roman"/>
                <w:lang w:val="fi-FI"/>
              </w:rPr>
              <w:t xml:space="preserve">· </w:t>
            </w:r>
            <w:r w:rsidRPr="006558AD">
              <w:rPr>
                <w:rFonts w:ascii="Times New Roman" w:hAnsi="Times New Roman" w:cs="Times New Roman"/>
              </w:rPr>
              <w:t>1 + 0</w:t>
            </w:r>
            <w:r>
              <w:rPr>
                <w:rFonts w:ascii="Times New Roman" w:hAnsi="Times New Roman" w:cs="Times New Roman"/>
              </w:rPr>
              <w:t xml:space="preserve"> </w:t>
            </w:r>
            <w:r w:rsidRPr="006558AD">
              <w:rPr>
                <w:rFonts w:ascii="Times New Roman" w:hAnsi="Times New Roman" w:cs="Times New Roman"/>
              </w:rPr>
              <w:t>·</w:t>
            </w:r>
            <w:r>
              <w:rPr>
                <w:rFonts w:ascii="Times New Roman" w:hAnsi="Times New Roman" w:cs="Times New Roman"/>
              </w:rPr>
              <w:t xml:space="preserve"> – </w:t>
            </w:r>
            <w:r w:rsidRPr="006558AD">
              <w:rPr>
                <w:rFonts w:ascii="Times New Roman" w:hAnsi="Times New Roman" w:cs="Times New Roman"/>
              </w:rPr>
              <w:t>1</w:t>
            </w:r>
            <w:r>
              <w:rPr>
                <w:rFonts w:ascii="Times New Roman" w:hAnsi="Times New Roman" w:cs="Times New Roman"/>
              </w:rPr>
              <w:t xml:space="preserve"> – </w:t>
            </w:r>
            <w:r w:rsidRPr="006558AD">
              <w:rPr>
                <w:rFonts w:ascii="Times New Roman" w:hAnsi="Times New Roman" w:cs="Times New Roman"/>
              </w:rPr>
              <w:t>0</w:t>
            </w:r>
            <w:r w:rsidRPr="006558AD">
              <w:rPr>
                <w:rFonts w:ascii="Times New Roman" w:hAnsi="Times New Roman" w:cs="Times New Roman"/>
                <w:i/>
                <w:iCs/>
              </w:rPr>
              <w:t>.</w:t>
            </w:r>
            <w:r w:rsidRPr="006558AD">
              <w:rPr>
                <w:rFonts w:ascii="Times New Roman" w:hAnsi="Times New Roman" w:cs="Times New Roman"/>
              </w:rPr>
              <w:t xml:space="preserve">5) = </w:t>
            </w:r>
            <w:r w:rsidRPr="006558AD">
              <w:rPr>
                <w:rFonts w:ascii="Times New Roman" w:hAnsi="Times New Roman" w:cs="Times New Roman"/>
                <w:b/>
                <w:bCs/>
              </w:rPr>
              <w:t>1</w:t>
            </w:r>
          </w:p>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lang w:val="fi-FI"/>
              </w:rPr>
              <w:t>sgn</w:t>
            </w:r>
            <w:r w:rsidRPr="003F5A85">
              <w:rPr>
                <w:rFonts w:ascii="Times New Roman" w:hAnsi="Times New Roman" w:cs="Times New Roman"/>
                <w:i/>
                <w:lang w:val="fi-FI"/>
              </w:rPr>
              <w:t>'</w:t>
            </w:r>
            <w:r>
              <w:rPr>
                <w:rFonts w:ascii="Times New Roman" w:hAnsi="Times New Roman" w:cs="Times New Roman"/>
              </w:rPr>
              <w:t xml:space="preserve">(1 </w:t>
            </w:r>
            <w:r w:rsidRPr="006558AD">
              <w:rPr>
                <w:rFonts w:ascii="Times New Roman" w:hAnsi="Times New Roman" w:cs="Times New Roman"/>
              </w:rPr>
              <w:t>·</w:t>
            </w:r>
            <w:r>
              <w:rPr>
                <w:rFonts w:ascii="Times New Roman" w:hAnsi="Times New Roman" w:cs="Times New Roman"/>
              </w:rPr>
              <w:t xml:space="preserve"> 1 </w:t>
            </w:r>
            <w:r w:rsidRPr="006558AD">
              <w:rPr>
                <w:rFonts w:ascii="Times New Roman" w:hAnsi="Times New Roman" w:cs="Times New Roman"/>
              </w:rPr>
              <w:t xml:space="preserve">+ </w:t>
            </w:r>
            <w:r>
              <w:rPr>
                <w:rFonts w:ascii="Times New Roman" w:hAnsi="Times New Roman" w:cs="Times New Roman"/>
              </w:rPr>
              <w:t xml:space="preserve">1 </w:t>
            </w:r>
            <w:r w:rsidRPr="006558AD">
              <w:rPr>
                <w:rFonts w:ascii="Times New Roman" w:hAnsi="Times New Roman" w:cs="Times New Roman"/>
              </w:rPr>
              <w:t xml:space="preserve">· </w:t>
            </w:r>
            <w:r>
              <w:rPr>
                <w:rFonts w:ascii="Times New Roman" w:hAnsi="Times New Roman" w:cs="Times New Roman"/>
              </w:rPr>
              <w:t xml:space="preserve">– </w:t>
            </w:r>
            <w:r w:rsidRPr="006558AD">
              <w:rPr>
                <w:rFonts w:ascii="Times New Roman" w:hAnsi="Times New Roman" w:cs="Times New Roman"/>
              </w:rPr>
              <w:t xml:space="preserve">1 </w:t>
            </w:r>
            <w:r>
              <w:rPr>
                <w:rFonts w:ascii="Times New Roman" w:hAnsi="Times New Roman" w:cs="Times New Roman"/>
              </w:rPr>
              <w:t>–</w:t>
            </w:r>
            <w:r w:rsidRPr="006558AD">
              <w:rPr>
                <w:rFonts w:ascii="Times New Roman" w:hAnsi="Times New Roman" w:cs="Times New Roman"/>
              </w:rPr>
              <w:t xml:space="preserve"> 0</w:t>
            </w:r>
            <w:r w:rsidRPr="006558AD">
              <w:rPr>
                <w:rFonts w:ascii="Times New Roman" w:hAnsi="Times New Roman" w:cs="Times New Roman"/>
                <w:i/>
                <w:iCs/>
              </w:rPr>
              <w:t>.</w:t>
            </w:r>
            <w:r w:rsidRPr="006558AD">
              <w:rPr>
                <w:rFonts w:ascii="Times New Roman" w:hAnsi="Times New Roman" w:cs="Times New Roman"/>
              </w:rPr>
              <w:t xml:space="preserve">5) = </w:t>
            </w:r>
            <w:r w:rsidRPr="006558AD">
              <w:rPr>
                <w:rFonts w:ascii="Times New Roman" w:hAnsi="Times New Roman" w:cs="Times New Roman"/>
                <w:b/>
                <w:bCs/>
              </w:rPr>
              <w:t>0</w:t>
            </w:r>
          </w:p>
        </w:tc>
        <w:tc>
          <w:tcPr>
            <w:tcW w:w="1010" w:type="dxa"/>
            <w:tcBorders>
              <w:top w:val="single" w:sz="6" w:space="0" w:color="auto"/>
              <w:left w:val="single" w:sz="6" w:space="0" w:color="auto"/>
              <w:bottom w:val="single" w:sz="6" w:space="0" w:color="auto"/>
              <w:right w:val="single" w:sz="6" w:space="0" w:color="auto"/>
            </w:tcBorders>
            <w:shd w:val="clear" w:color="auto" w:fill="FFFFFF"/>
          </w:tcPr>
          <w:p w:rsidR="00977949" w:rsidRDefault="00977949" w:rsidP="006E42E0">
            <w:pPr>
              <w:shd w:val="clear" w:color="auto" w:fill="FFFFFF"/>
              <w:jc w:val="center"/>
              <w:rPr>
                <w:rFonts w:ascii="Times New Roman" w:hAnsi="Times New Roman" w:cs="Times New Roman"/>
                <w:b/>
                <w:bCs/>
              </w:rPr>
            </w:pPr>
            <w:r>
              <w:rPr>
                <w:rFonts w:ascii="Times New Roman" w:hAnsi="Times New Roman" w:cs="Times New Roman"/>
                <w:b/>
                <w:bCs/>
              </w:rPr>
              <w:t>0</w:t>
            </w:r>
          </w:p>
          <w:p w:rsidR="00977949" w:rsidRDefault="00977949" w:rsidP="006E42E0">
            <w:pPr>
              <w:shd w:val="clear" w:color="auto" w:fill="FFFFFF"/>
              <w:jc w:val="center"/>
              <w:rPr>
                <w:rFonts w:ascii="Times New Roman" w:hAnsi="Times New Roman" w:cs="Times New Roman"/>
                <w:b/>
                <w:bCs/>
              </w:rPr>
            </w:pPr>
            <w:r>
              <w:rPr>
                <w:rFonts w:ascii="Times New Roman" w:hAnsi="Times New Roman" w:cs="Times New Roman"/>
                <w:b/>
                <w:bCs/>
              </w:rPr>
              <w:t>1</w:t>
            </w:r>
          </w:p>
          <w:p w:rsidR="00977949" w:rsidRDefault="00977949" w:rsidP="006E42E0">
            <w:pPr>
              <w:shd w:val="clear" w:color="auto" w:fill="FFFFFF"/>
              <w:jc w:val="center"/>
              <w:rPr>
                <w:rFonts w:ascii="Times New Roman" w:hAnsi="Times New Roman" w:cs="Times New Roman"/>
                <w:b/>
                <w:bCs/>
              </w:rPr>
            </w:pPr>
            <w:r>
              <w:rPr>
                <w:rFonts w:ascii="Times New Roman" w:hAnsi="Times New Roman" w:cs="Times New Roman"/>
                <w:b/>
                <w:bCs/>
              </w:rPr>
              <w:t>1</w:t>
            </w:r>
          </w:p>
          <w:p w:rsidR="00977949" w:rsidRPr="006558AD" w:rsidRDefault="00977949" w:rsidP="006E42E0">
            <w:pPr>
              <w:shd w:val="clear" w:color="auto" w:fill="FFFFFF"/>
              <w:jc w:val="center"/>
              <w:rPr>
                <w:rFonts w:ascii="Times New Roman" w:hAnsi="Times New Roman" w:cs="Times New Roman"/>
              </w:rPr>
            </w:pPr>
            <w:r w:rsidRPr="006558AD">
              <w:rPr>
                <w:rFonts w:ascii="Times New Roman" w:hAnsi="Times New Roman" w:cs="Times New Roman"/>
                <w:b/>
                <w:bCs/>
              </w:rPr>
              <w:t>0</w:t>
            </w:r>
          </w:p>
        </w:tc>
      </w:tr>
    </w:tbl>
    <w:p w:rsidR="00977949"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BD5F05">
        <w:rPr>
          <w:rFonts w:ascii="Times New Roman" w:hAnsi="Times New Roman" w:cs="Times New Roman"/>
          <w:highlight w:val="cyan"/>
        </w:rPr>
        <w:lastRenderedPageBreak/>
        <w:t>Table 2.8: Modelling the boolean XOR function using the Multilayer Perceptron in Figure 2.8.</w:t>
      </w:r>
    </w:p>
    <w:p w:rsidR="00977949" w:rsidRDefault="00977949" w:rsidP="00977949">
      <w:pPr>
        <w:shd w:val="clear" w:color="auto" w:fill="FFFFFF"/>
        <w:jc w:val="both"/>
        <w:rPr>
          <w:rFonts w:ascii="Times New Roman" w:hAnsi="Times New Roman" w:cs="Times New Roman"/>
          <w:b/>
          <w:bCs/>
          <w:i/>
          <w:iCs/>
        </w:rPr>
      </w:pPr>
    </w:p>
    <w:p w:rsidR="00977949" w:rsidRDefault="00977949" w:rsidP="00977949">
      <w:pPr>
        <w:shd w:val="clear" w:color="auto" w:fill="FFFFFF"/>
        <w:jc w:val="both"/>
        <w:rPr>
          <w:rFonts w:ascii="Times New Roman" w:hAnsi="Times New Roman" w:cs="Times New Roman"/>
        </w:rPr>
      </w:pPr>
      <w:r>
        <w:rPr>
          <w:rFonts w:ascii="Times New Roman" w:hAnsi="Times New Roman" w:cs="Times New Roman"/>
          <w:b/>
          <w:bCs/>
          <w:i/>
          <w:iCs/>
        </w:rPr>
        <w:t>2.9.1</w:t>
      </w:r>
      <w:r>
        <w:rPr>
          <w:rFonts w:ascii="Times New Roman" w:hAnsi="Times New Roman" w:cs="Times New Roman"/>
          <w:b/>
          <w:bCs/>
          <w:i/>
          <w:iCs/>
        </w:rPr>
        <w:tab/>
      </w:r>
      <w:r w:rsidRPr="006558AD">
        <w:rPr>
          <w:rFonts w:ascii="Times New Roman" w:hAnsi="Times New Roman" w:cs="Times New Roman"/>
          <w:b/>
          <w:bCs/>
          <w:i/>
          <w:iCs/>
        </w:rPr>
        <w:t>Neural Networks</w:t>
      </w:r>
    </w:p>
    <w:p w:rsidR="00977949" w:rsidRDefault="00977949" w:rsidP="00977949">
      <w:pPr>
        <w:shd w:val="clear" w:color="auto" w:fill="FFFFFF"/>
        <w:jc w:val="both"/>
        <w:rPr>
          <w:rFonts w:ascii="Times New Roman" w:hAnsi="Times New Roman" w:cs="Times New Roman"/>
        </w:rPr>
      </w:pPr>
      <w:bookmarkStart w:id="24" w:name="bookmark34"/>
      <w:r w:rsidRPr="006558AD">
        <w:rPr>
          <w:rFonts w:ascii="Times New Roman" w:hAnsi="Times New Roman" w:cs="Times New Roman"/>
        </w:rPr>
        <w:t>W</w:t>
      </w:r>
      <w:bookmarkEnd w:id="24"/>
      <w:r w:rsidRPr="006558AD">
        <w:rPr>
          <w:rFonts w:ascii="Times New Roman" w:hAnsi="Times New Roman" w:cs="Times New Roman"/>
        </w:rPr>
        <w:t>e will now formally def</w:t>
      </w:r>
      <w:r>
        <w:rPr>
          <w:rFonts w:ascii="Times New Roman" w:hAnsi="Times New Roman" w:cs="Times New Roman"/>
        </w:rPr>
        <w:t>i</w:t>
      </w:r>
      <w:r w:rsidRPr="006558AD">
        <w:rPr>
          <w:rFonts w:ascii="Times New Roman" w:hAnsi="Times New Roman" w:cs="Times New Roman"/>
        </w:rPr>
        <w:t xml:space="preserve">ne a neural network. Assume a neural network that takes an </w:t>
      </w:r>
      <w:r w:rsidRPr="006558AD">
        <w:rPr>
          <w:rFonts w:ascii="Times New Roman" w:hAnsi="Times New Roman" w:cs="Times New Roman"/>
          <w:i/>
          <w:iCs/>
          <w:lang w:val="da-DK"/>
        </w:rPr>
        <w:t>N</w:t>
      </w:r>
      <w:r w:rsidRPr="006558AD">
        <w:rPr>
          <w:rFonts w:ascii="Times New Roman" w:hAnsi="Times New Roman" w:cs="Times New Roman"/>
          <w:lang w:val="da-DK"/>
        </w:rPr>
        <w:t>-</w:t>
      </w:r>
      <w:r w:rsidRPr="006558AD">
        <w:rPr>
          <w:rFonts w:ascii="Times New Roman" w:hAnsi="Times New Roman" w:cs="Times New Roman"/>
        </w:rPr>
        <w:t xml:space="preserve">dimensional input vector, </w:t>
      </w:r>
      <w:r w:rsidRPr="00DA7935">
        <w:rPr>
          <w:rFonts w:ascii="Times New Roman" w:hAnsi="Times New Roman" w:cs="Times New Roman"/>
        </w:rPr>
        <w:t>{</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i/>
          <w:iCs/>
          <w:lang w:val="da-DK"/>
        </w:rPr>
        <w:t>, x</w:t>
      </w:r>
      <w:r w:rsidRPr="006558AD">
        <w:rPr>
          <w:rFonts w:ascii="Times New Roman" w:hAnsi="Times New Roman" w:cs="Times New Roman"/>
          <w:vertAlign w:val="subscript"/>
          <w:lang w:val="da-DK"/>
        </w:rPr>
        <w:t>2</w:t>
      </w:r>
      <w:r w:rsidRPr="006558AD">
        <w:rPr>
          <w:rFonts w:ascii="Times New Roman" w:hAnsi="Times New Roman" w:cs="Times New Roman"/>
          <w:i/>
          <w:iCs/>
          <w:lang w:val="da-DK"/>
        </w:rPr>
        <w:t xml:space="preserve">, ..., </w:t>
      </w:r>
      <w:r w:rsidRPr="006558AD">
        <w:rPr>
          <w:rFonts w:ascii="Times New Roman" w:hAnsi="Times New Roman" w:cs="Times New Roman"/>
          <w:i/>
          <w:iCs/>
        </w:rPr>
        <w:t>x</w:t>
      </w:r>
      <w:r w:rsidRPr="006558AD">
        <w:rPr>
          <w:rFonts w:ascii="Times New Roman" w:hAnsi="Times New Roman" w:cs="Times New Roman"/>
          <w:i/>
          <w:iCs/>
          <w:vertAlign w:val="subscript"/>
        </w:rPr>
        <w:t>N</w:t>
      </w:r>
      <w:r w:rsidRPr="00DA7935">
        <w:rPr>
          <w:rFonts w:ascii="Times New Roman" w:hAnsi="Times New Roman" w:cs="Times New Roman"/>
        </w:rPr>
        <w:t>}</w:t>
      </w:r>
      <w:r w:rsidRPr="006558AD">
        <w:rPr>
          <w:rFonts w:ascii="Times New Roman" w:hAnsi="Times New Roman" w:cs="Times New Roman"/>
        </w:rPr>
        <w:t xml:space="preserve">) and outputs a </w:t>
      </w:r>
      <w:r w:rsidRPr="006558AD">
        <w:rPr>
          <w:rFonts w:ascii="Times New Roman" w:hAnsi="Times New Roman" w:cs="Times New Roman"/>
          <w:i/>
          <w:iCs/>
          <w:lang w:val="da-DK"/>
        </w:rPr>
        <w:t>K</w:t>
      </w:r>
      <w:r w:rsidRPr="006558AD">
        <w:rPr>
          <w:rFonts w:ascii="Times New Roman" w:hAnsi="Times New Roman" w:cs="Times New Roman"/>
        </w:rPr>
        <w:t>-dimensional vector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1</w:t>
      </w:r>
      <w:r w:rsidRPr="006558AD">
        <w:rPr>
          <w:rFonts w:ascii="Times New Roman" w:hAnsi="Times New Roman" w:cs="Times New Roman"/>
          <w:i/>
          <w:iCs/>
          <w:lang w:val="da-DK"/>
        </w:rPr>
        <w:t>, y</w:t>
      </w:r>
      <w:r w:rsidRPr="006558AD">
        <w:rPr>
          <w:rFonts w:ascii="Times New Roman" w:hAnsi="Times New Roman" w:cs="Times New Roman"/>
          <w:vertAlign w:val="subscript"/>
          <w:lang w:val="da-DK"/>
        </w:rPr>
        <w:t>2</w:t>
      </w:r>
      <w:r w:rsidRPr="006558AD">
        <w:rPr>
          <w:rFonts w:ascii="Times New Roman" w:hAnsi="Times New Roman" w:cs="Times New Roman"/>
          <w:i/>
          <w:iCs/>
          <w:lang w:val="da-DK"/>
        </w:rPr>
        <w:t xml:space="preserve">, ..., </w:t>
      </w:r>
      <w:r w:rsidRPr="006558AD">
        <w:rPr>
          <w:rFonts w:ascii="Times New Roman" w:hAnsi="Times New Roman" w:cs="Times New Roman"/>
          <w:i/>
          <w:iCs/>
          <w:lang w:val="fi-FI"/>
        </w:rPr>
        <w:t>y</w:t>
      </w:r>
      <w:r w:rsidRPr="006558AD">
        <w:rPr>
          <w:rFonts w:ascii="Times New Roman" w:hAnsi="Times New Roman" w:cs="Times New Roman"/>
          <w:i/>
          <w:iCs/>
          <w:vertAlign w:val="subscript"/>
          <w:lang w:val="fi-FI"/>
        </w:rPr>
        <w:t>K</w:t>
      </w:r>
      <w:r w:rsidRPr="006558AD">
        <w:rPr>
          <w:rFonts w:ascii="Times New Roman" w:hAnsi="Times New Roman" w:cs="Times New Roman"/>
          <w:lang w:val="fi-FI"/>
        </w:rPr>
        <w:t xml:space="preserve">}. </w:t>
      </w:r>
      <w:r w:rsidRPr="006558AD">
        <w:rPr>
          <w:rFonts w:ascii="Times New Roman" w:hAnsi="Times New Roman" w:cs="Times New Roman"/>
        </w:rPr>
        <w:t xml:space="preserve">The neural network contains a single hidden layer (depth = 1) with </w:t>
      </w:r>
      <w:r w:rsidRPr="006558AD">
        <w:rPr>
          <w:rFonts w:ascii="Times New Roman" w:hAnsi="Times New Roman" w:cs="Times New Roman"/>
          <w:i/>
          <w:iCs/>
          <w:lang w:val="da-DK"/>
        </w:rPr>
        <w:t xml:space="preserve">M </w:t>
      </w:r>
      <w:r w:rsidRPr="006558AD">
        <w:rPr>
          <w:rFonts w:ascii="Times New Roman" w:hAnsi="Times New Roman" w:cs="Times New Roman"/>
        </w:rPr>
        <w:t xml:space="preserve">neurons in the layer (width = </w:t>
      </w:r>
      <w:r w:rsidRPr="006558AD">
        <w:rPr>
          <w:rFonts w:ascii="Times New Roman" w:hAnsi="Times New Roman" w:cs="Times New Roman"/>
          <w:i/>
          <w:iCs/>
          <w:lang w:val="da-DK"/>
        </w:rPr>
        <w:t>M</w:t>
      </w:r>
      <w:r w:rsidRPr="006558AD">
        <w:rPr>
          <w:rFonts w:ascii="Times New Roman" w:hAnsi="Times New Roman" w:cs="Times New Roman"/>
          <w:lang w:val="da-DK"/>
        </w:rPr>
        <w:t xml:space="preserve">) </w:t>
      </w:r>
      <w:r>
        <w:rPr>
          <w:rFonts w:ascii="Times New Roman" w:hAnsi="Times New Roman" w:cs="Times New Roman"/>
        </w:rPr>
        <w:t>realised</w:t>
      </w:r>
      <w:r w:rsidRPr="006558AD">
        <w:rPr>
          <w:rFonts w:ascii="Times New Roman" w:hAnsi="Times New Roman" w:cs="Times New Roman"/>
        </w:rPr>
        <w:t xml:space="preserve"> as a linear combination via Equation </w:t>
      </w:r>
      <w:r>
        <w:rPr>
          <w:rFonts w:ascii="Times New Roman" w:hAnsi="Times New Roman" w:cs="Times New Roman"/>
        </w:rPr>
        <w:t>(2.</w:t>
      </w:r>
      <w:r w:rsidRPr="006558AD">
        <w:rPr>
          <w:rFonts w:ascii="Times New Roman" w:hAnsi="Times New Roman" w:cs="Times New Roman"/>
        </w:rPr>
        <w:t>6</w:t>
      </w:r>
      <w:r>
        <w:rPr>
          <w:rFonts w:ascii="Times New Roman" w:hAnsi="Times New Roman" w:cs="Times New Roman"/>
        </w:rPr>
        <w:t>)</w:t>
      </w:r>
      <w:r w:rsidRPr="006558AD">
        <w:rPr>
          <w:rFonts w:ascii="Times New Roman" w:hAnsi="Times New Roman" w:cs="Times New Roman"/>
        </w:rPr>
        <w:t xml:space="preserve">, where </w:t>
      </w:r>
      <w:r w:rsidRPr="006558AD">
        <w:rPr>
          <w:rFonts w:ascii="Times New Roman" w:hAnsi="Times New Roman" w:cs="Times New Roman"/>
          <w:i/>
          <w:iCs/>
          <w:lang w:val="da-DK"/>
        </w:rPr>
        <w:t xml:space="preserve">j </w:t>
      </w:r>
      <w:r w:rsidRPr="006558AD">
        <w:rPr>
          <w:rFonts w:ascii="Times New Roman" w:hAnsi="Times New Roman" w:cs="Times New Roman"/>
          <w:lang w:val="da-DK"/>
        </w:rPr>
        <w:t>= 1</w:t>
      </w:r>
      <w:r w:rsidRPr="006558AD">
        <w:rPr>
          <w:rFonts w:ascii="Times New Roman" w:hAnsi="Times New Roman" w:cs="Times New Roman"/>
          <w:i/>
          <w:iCs/>
          <w:lang w:val="da-DK"/>
        </w:rPr>
        <w:t>,</w:t>
      </w:r>
      <w:r>
        <w:rPr>
          <w:rFonts w:ascii="Times New Roman" w:hAnsi="Times New Roman" w:cs="Times New Roman"/>
          <w:i/>
          <w:iCs/>
          <w:lang w:val="da-DK"/>
        </w:rPr>
        <w:t xml:space="preserve"> </w:t>
      </w:r>
      <w:r w:rsidRPr="006558AD">
        <w:rPr>
          <w:rFonts w:ascii="Times New Roman" w:hAnsi="Times New Roman" w:cs="Times New Roman"/>
          <w:lang w:val="da-DK"/>
        </w:rPr>
        <w:t>2</w:t>
      </w:r>
      <w:r w:rsidRPr="006558AD">
        <w:rPr>
          <w:rFonts w:ascii="Times New Roman" w:hAnsi="Times New Roman" w:cs="Times New Roman"/>
          <w:i/>
          <w:iCs/>
          <w:lang w:val="da-DK"/>
        </w:rPr>
        <w:t xml:space="preserve">, . </w:t>
      </w:r>
      <w:r w:rsidRPr="006558AD">
        <w:rPr>
          <w:rFonts w:ascii="Times New Roman" w:hAnsi="Times New Roman" w:cs="Times New Roman"/>
          <w:i/>
          <w:iCs/>
        </w:rPr>
        <w:t>..,</w:t>
      </w:r>
      <w:r>
        <w:rPr>
          <w:rFonts w:ascii="Times New Roman" w:hAnsi="Times New Roman" w:cs="Times New Roman"/>
          <w:i/>
          <w:iCs/>
        </w:rPr>
        <w:t xml:space="preserve"> </w:t>
      </w:r>
      <w:r w:rsidRPr="006558AD">
        <w:rPr>
          <w:rFonts w:ascii="Times New Roman" w:hAnsi="Times New Roman" w:cs="Times New Roman"/>
          <w:i/>
          <w:iCs/>
        </w:rPr>
        <w:t>M</w:t>
      </w:r>
      <w:r w:rsidRPr="006558AD">
        <w:rPr>
          <w:rFonts w:ascii="Times New Roman" w:hAnsi="Times New Roman" w:cs="Times New Roman"/>
        </w:rPr>
        <w:t>.</w:t>
      </w:r>
    </w:p>
    <w:p w:rsidR="00977949" w:rsidRDefault="00977949" w:rsidP="00977949">
      <w:pPr>
        <w:shd w:val="clear" w:color="auto" w:fill="FFFFFF"/>
        <w:tabs>
          <w:tab w:val="left" w:pos="5760"/>
        </w:tabs>
        <w:jc w:val="right"/>
        <w:rPr>
          <w:rFonts w:ascii="Times New Roman" w:hAnsi="Times New Roman" w:cs="Times New Roman"/>
        </w:rPr>
      </w:pPr>
      <w:r>
        <w:rPr>
          <w:rFonts w:ascii="Times New Roman" w:hAnsi="Times New Roman" w:cs="Times New Roman"/>
          <w:iCs/>
          <w:noProof/>
          <w:position w:val="-22"/>
        </w:rPr>
        <w:drawing>
          <wp:inline distT="0" distB="0" distL="0" distR="0">
            <wp:extent cx="1271905" cy="36576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srcRect/>
                    <a:stretch>
                      <a:fillRect/>
                    </a:stretch>
                  </pic:blipFill>
                  <pic:spPr bwMode="auto">
                    <a:xfrm>
                      <a:off x="0" y="0"/>
                      <a:ext cx="1271905" cy="365760"/>
                    </a:xfrm>
                    <a:prstGeom prst="rect">
                      <a:avLst/>
                    </a:prstGeom>
                    <a:noFill/>
                    <a:ln w="9525">
                      <a:noFill/>
                      <a:miter lim="800000"/>
                      <a:headEnd/>
                      <a:tailEnd/>
                    </a:ln>
                  </pic:spPr>
                </pic:pic>
              </a:graphicData>
            </a:graphic>
          </wp:inline>
        </w:drawing>
      </w:r>
      <w:r>
        <w:rPr>
          <w:rFonts w:ascii="Times New Roman" w:hAnsi="Times New Roman" w:cs="Times New Roman"/>
        </w:rPr>
        <w:tab/>
        <w:t>(2.6)</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We refer to the parameters</w:t>
      </w:r>
      <w:r>
        <w:rPr>
          <w:rFonts w:ascii="Times New Roman" w:hAnsi="Times New Roman" w:cs="Times New Roman"/>
          <w:noProof/>
          <w:position w:val="-14"/>
        </w:rPr>
        <w:drawing>
          <wp:inline distT="0" distB="0" distL="0" distR="0">
            <wp:extent cx="254635" cy="2546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srcRect/>
                    <a:stretch>
                      <a:fillRect/>
                    </a:stretch>
                  </pic:blipFill>
                  <pic:spPr bwMode="auto">
                    <a:xfrm>
                      <a:off x="0" y="0"/>
                      <a:ext cx="254635" cy="254635"/>
                    </a:xfrm>
                    <a:prstGeom prst="rect">
                      <a:avLst/>
                    </a:prstGeom>
                    <a:noFill/>
                    <a:ln w="9525">
                      <a:noFill/>
                      <a:miter lim="800000"/>
                      <a:headEnd/>
                      <a:tailEnd/>
                    </a:ln>
                  </pic:spPr>
                </pic:pic>
              </a:graphicData>
            </a:graphic>
          </wp:inline>
        </w:drawing>
      </w:r>
      <w:r w:rsidRPr="006558AD">
        <w:rPr>
          <w:rFonts w:ascii="Times New Roman" w:hAnsi="Times New Roman" w:cs="Times New Roman"/>
        </w:rPr>
        <w:t xml:space="preserve">as </w:t>
      </w:r>
      <w:r w:rsidRPr="006558AD">
        <w:rPr>
          <w:rFonts w:ascii="Times New Roman" w:hAnsi="Times New Roman" w:cs="Times New Roman"/>
          <w:i/>
          <w:iCs/>
        </w:rPr>
        <w:t xml:space="preserve">weights </w:t>
      </w:r>
      <w:r w:rsidRPr="006558AD">
        <w:rPr>
          <w:rFonts w:ascii="Times New Roman" w:hAnsi="Times New Roman" w:cs="Times New Roman"/>
        </w:rPr>
        <w:t xml:space="preserve">and </w:t>
      </w:r>
      <w:r>
        <w:rPr>
          <w:rFonts w:ascii="Times New Roman" w:hAnsi="Times New Roman" w:cs="Times New Roman"/>
          <w:noProof/>
          <w:position w:val="-14"/>
        </w:rPr>
        <w:drawing>
          <wp:inline distT="0" distB="0" distL="0" distR="0">
            <wp:extent cx="254635" cy="2546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srcRect/>
                    <a:stretch>
                      <a:fillRect/>
                    </a:stretch>
                  </pic:blipFill>
                  <pic:spPr bwMode="auto">
                    <a:xfrm>
                      <a:off x="0" y="0"/>
                      <a:ext cx="254635" cy="254635"/>
                    </a:xfrm>
                    <a:prstGeom prst="rect">
                      <a:avLst/>
                    </a:prstGeom>
                    <a:noFill/>
                    <a:ln w="9525">
                      <a:noFill/>
                      <a:miter lim="800000"/>
                      <a:headEnd/>
                      <a:tailEnd/>
                    </a:ln>
                  </pic:spPr>
                </pic:pic>
              </a:graphicData>
            </a:graphic>
          </wp:inline>
        </w:drawing>
      </w:r>
      <w:r w:rsidRPr="006558AD">
        <w:rPr>
          <w:rFonts w:ascii="Times New Roman" w:hAnsi="Times New Roman" w:cs="Times New Roman"/>
        </w:rPr>
        <w:t xml:space="preserve"> as </w:t>
      </w:r>
      <w:r w:rsidRPr="006558AD">
        <w:rPr>
          <w:rFonts w:ascii="Times New Roman" w:hAnsi="Times New Roman" w:cs="Times New Roman"/>
          <w:i/>
          <w:iCs/>
        </w:rPr>
        <w:t>bias</w:t>
      </w:r>
      <w:r w:rsidRPr="006558AD">
        <w:rPr>
          <w:rFonts w:ascii="Times New Roman" w:hAnsi="Times New Roman" w:cs="Times New Roman"/>
        </w:rPr>
        <w:t>, following the terminology we laid out in the def</w:t>
      </w:r>
      <w:r>
        <w:rPr>
          <w:rFonts w:ascii="Times New Roman" w:hAnsi="Times New Roman" w:cs="Times New Roman"/>
        </w:rPr>
        <w:t>i</w:t>
      </w:r>
      <w:r w:rsidRPr="006558AD">
        <w:rPr>
          <w:rFonts w:ascii="Times New Roman" w:hAnsi="Times New Roman" w:cs="Times New Roman"/>
        </w:rPr>
        <w:t xml:space="preserve">nition of the perceptron in Equation </w:t>
      </w:r>
      <w:r>
        <w:rPr>
          <w:rFonts w:ascii="Times New Roman" w:hAnsi="Times New Roman" w:cs="Times New Roman"/>
        </w:rPr>
        <w:t>(2.</w:t>
      </w:r>
      <w:r w:rsidRPr="006558AD">
        <w:rPr>
          <w:rFonts w:ascii="Times New Roman" w:hAnsi="Times New Roman" w:cs="Times New Roman"/>
        </w:rPr>
        <w:t>3</w:t>
      </w:r>
      <w:r>
        <w:rPr>
          <w:rFonts w:ascii="Times New Roman" w:hAnsi="Times New Roman" w:cs="Times New Roman"/>
        </w:rPr>
        <w:t>)</w:t>
      </w:r>
      <w:r w:rsidRPr="006558AD">
        <w:rPr>
          <w:rFonts w:ascii="Times New Roman" w:hAnsi="Times New Roman" w:cs="Times New Roman"/>
        </w:rPr>
        <w:t xml:space="preserve">. The quantities </w:t>
      </w:r>
      <w:r>
        <w:rPr>
          <w:rFonts w:ascii="Times New Roman" w:hAnsi="Times New Roman" w:cs="Times New Roman"/>
          <w:noProof/>
          <w:position w:val="-14"/>
        </w:rPr>
        <w:drawing>
          <wp:inline distT="0" distB="0" distL="0" distR="0">
            <wp:extent cx="230505" cy="254635"/>
            <wp:effectExtent l="1905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230505" cy="254635"/>
                    </a:xfrm>
                    <a:prstGeom prst="rect">
                      <a:avLst/>
                    </a:prstGeom>
                    <a:noFill/>
                    <a:ln w="9525">
                      <a:noFill/>
                      <a:miter lim="800000"/>
                      <a:headEnd/>
                      <a:tailEnd/>
                    </a:ln>
                  </pic:spPr>
                </pic:pic>
              </a:graphicData>
            </a:graphic>
          </wp:inline>
        </w:drawing>
      </w:r>
      <w:r w:rsidRPr="006558AD">
        <w:rPr>
          <w:rFonts w:ascii="Times New Roman" w:hAnsi="Times New Roman" w:cs="Times New Roman"/>
          <w:lang w:val="da-DK"/>
        </w:rPr>
        <w:t xml:space="preserve"> </w:t>
      </w:r>
      <w:r w:rsidRPr="006558AD">
        <w:rPr>
          <w:rFonts w:ascii="Times New Roman" w:hAnsi="Times New Roman" w:cs="Times New Roman"/>
        </w:rPr>
        <w:t>are known as</w:t>
      </w:r>
      <w:bookmarkStart w:id="25" w:name="bookmark35"/>
      <w:r>
        <w:rPr>
          <w:rFonts w:ascii="Times New Roman" w:hAnsi="Times New Roman" w:cs="Times New Roman"/>
          <w:i/>
          <w:iCs/>
        </w:rPr>
        <w:t xml:space="preserve"> </w:t>
      </w:r>
      <w:r w:rsidRPr="006558AD">
        <w:rPr>
          <w:rFonts w:ascii="Times New Roman" w:hAnsi="Times New Roman" w:cs="Times New Roman"/>
          <w:i/>
          <w:iCs/>
        </w:rPr>
        <w:t>a</w:t>
      </w:r>
      <w:bookmarkEnd w:id="25"/>
      <w:r w:rsidRPr="006558AD">
        <w:rPr>
          <w:rFonts w:ascii="Times New Roman" w:hAnsi="Times New Roman" w:cs="Times New Roman"/>
          <w:i/>
          <w:iCs/>
        </w:rPr>
        <w:t>ctivations</w:t>
      </w:r>
      <w:r w:rsidRPr="006558AD">
        <w:rPr>
          <w:rFonts w:ascii="Times New Roman" w:hAnsi="Times New Roman" w:cs="Times New Roman"/>
        </w:rPr>
        <w:t xml:space="preserve">. Each of them is transformed using an activation function </w:t>
      </w:r>
      <w:r w:rsidRPr="006558AD">
        <w:rPr>
          <w:rFonts w:ascii="Times New Roman" w:hAnsi="Times New Roman" w:cs="Times New Roman"/>
          <w:i/>
          <w:iCs/>
          <w:lang w:val="da-DK"/>
        </w:rPr>
        <w:t>h</w:t>
      </w:r>
      <w:r w:rsidRPr="006558AD">
        <w:rPr>
          <w:rFonts w:ascii="Times New Roman" w:hAnsi="Times New Roman" w:cs="Times New Roman"/>
          <w:lang w:val="da-DK"/>
        </w:rPr>
        <w:t>(</w:t>
      </w:r>
      <w:r w:rsidRPr="006558AD">
        <w:rPr>
          <w:rFonts w:ascii="Times New Roman" w:hAnsi="Times New Roman" w:cs="Times New Roman"/>
          <w:i/>
          <w:iCs/>
          <w:lang w:val="da-DK"/>
        </w:rPr>
        <w:t>.</w:t>
      </w:r>
      <w:r w:rsidRPr="006558AD">
        <w:rPr>
          <w:rFonts w:ascii="Times New Roman" w:hAnsi="Times New Roman" w:cs="Times New Roman"/>
          <w:lang w:val="da-DK"/>
        </w:rPr>
        <w:t xml:space="preserve">) </w:t>
      </w:r>
      <w:r w:rsidRPr="006558AD">
        <w:rPr>
          <w:rFonts w:ascii="Times New Roman" w:hAnsi="Times New Roman" w:cs="Times New Roman"/>
        </w:rPr>
        <w:t>as</w:t>
      </w:r>
      <w:r w:rsidRPr="00983C76">
        <w:rPr>
          <w:rFonts w:ascii="Times New Roman" w:hAnsi="Times New Roman" w:cs="Times New Roman"/>
        </w:rPr>
        <w:t xml:space="preserve"> </w:t>
      </w:r>
      <w:r>
        <w:rPr>
          <w:rFonts w:ascii="Times New Roman" w:hAnsi="Times New Roman" w:cs="Times New Roman"/>
          <w:iCs/>
          <w:noProof/>
          <w:position w:val="-14"/>
        </w:rPr>
        <w:drawing>
          <wp:inline distT="0" distB="0" distL="0" distR="0">
            <wp:extent cx="771525" cy="2546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srcRect/>
                    <a:stretch>
                      <a:fillRect/>
                    </a:stretch>
                  </pic:blipFill>
                  <pic:spPr bwMode="auto">
                    <a:xfrm>
                      <a:off x="0" y="0"/>
                      <a:ext cx="771525" cy="254635"/>
                    </a:xfrm>
                    <a:prstGeom prst="rect">
                      <a:avLst/>
                    </a:prstGeom>
                    <a:noFill/>
                    <a:ln w="9525">
                      <a:noFill/>
                      <a:miter lim="800000"/>
                      <a:headEnd/>
                      <a:tailEnd/>
                    </a:ln>
                  </pic:spPr>
                </pic:pic>
              </a:graphicData>
            </a:graphic>
          </wp:inline>
        </w:drawing>
      </w:r>
      <w:r>
        <w:rPr>
          <w:rFonts w:ascii="Times New Roman" w:hAnsi="Times New Roman" w:cs="Times New Roman"/>
          <w:iCs/>
        </w:rPr>
        <w:t>.</w:t>
      </w:r>
      <w:r w:rsidRPr="00983C76">
        <w:rPr>
          <w:rFonts w:ascii="Times New Roman" w:hAnsi="Times New Roman" w:cs="Times New Roman"/>
          <w:lang w:val="da-DK"/>
        </w:rPr>
        <w:t xml:space="preserve"> </w:t>
      </w:r>
      <w:r w:rsidRPr="006558AD">
        <w:rPr>
          <w:rFonts w:ascii="Times New Roman" w:hAnsi="Times New Roman" w:cs="Times New Roman"/>
        </w:rPr>
        <w:t xml:space="preserve">In the context of neural networks, </w:t>
      </w:r>
      <w:r>
        <w:rPr>
          <w:rFonts w:ascii="Times New Roman" w:hAnsi="Times New Roman" w:cs="Times New Roman"/>
          <w:iCs/>
          <w:noProof/>
          <w:position w:val="-14"/>
        </w:rPr>
        <w:drawing>
          <wp:inline distT="0" distB="0" distL="0" distR="0">
            <wp:extent cx="230505" cy="25463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srcRect/>
                    <a:stretch>
                      <a:fillRect/>
                    </a:stretch>
                  </pic:blipFill>
                  <pic:spPr bwMode="auto">
                    <a:xfrm>
                      <a:off x="0" y="0"/>
                      <a:ext cx="230505" cy="254635"/>
                    </a:xfrm>
                    <a:prstGeom prst="rect">
                      <a:avLst/>
                    </a:prstGeom>
                    <a:noFill/>
                    <a:ln w="9525">
                      <a:noFill/>
                      <a:miter lim="800000"/>
                      <a:headEnd/>
                      <a:tailEnd/>
                    </a:ln>
                  </pic:spPr>
                </pic:pic>
              </a:graphicData>
            </a:graphic>
          </wp:inline>
        </w:drawing>
      </w:r>
      <w:r w:rsidRPr="006558AD">
        <w:rPr>
          <w:rFonts w:ascii="Times New Roman" w:hAnsi="Times New Roman" w:cs="Times New Roman"/>
        </w:rPr>
        <w:t xml:space="preserve"> is termed as the </w:t>
      </w:r>
      <w:r w:rsidRPr="006558AD">
        <w:rPr>
          <w:rFonts w:ascii="Times New Roman" w:hAnsi="Times New Roman" w:cs="Times New Roman"/>
          <w:i/>
          <w:iCs/>
        </w:rPr>
        <w:t>hidden units</w:t>
      </w:r>
      <w:r w:rsidRPr="006558AD">
        <w:rPr>
          <w:rFonts w:ascii="Times New Roman" w:hAnsi="Times New Roman" w:cs="Times New Roman"/>
        </w:rPr>
        <w:t xml:space="preserve">. Following Equation </w:t>
      </w:r>
      <w:r>
        <w:rPr>
          <w:rFonts w:ascii="Times New Roman" w:hAnsi="Times New Roman" w:cs="Times New Roman"/>
        </w:rPr>
        <w:t>(2.</w:t>
      </w:r>
      <w:r w:rsidRPr="006558AD">
        <w:rPr>
          <w:rFonts w:ascii="Times New Roman" w:hAnsi="Times New Roman" w:cs="Times New Roman"/>
        </w:rPr>
        <w:t>6</w:t>
      </w:r>
      <w:r>
        <w:rPr>
          <w:rFonts w:ascii="Times New Roman" w:hAnsi="Times New Roman" w:cs="Times New Roman"/>
        </w:rPr>
        <w:t>)</w:t>
      </w:r>
      <w:r w:rsidRPr="006558AD">
        <w:rPr>
          <w:rFonts w:ascii="Times New Roman" w:hAnsi="Times New Roman" w:cs="Times New Roman"/>
        </w:rPr>
        <w:t xml:space="preserve">, the hidden units </w:t>
      </w:r>
      <w:r>
        <w:rPr>
          <w:rFonts w:ascii="Times New Roman" w:hAnsi="Times New Roman" w:cs="Times New Roman"/>
          <w:iCs/>
          <w:noProof/>
          <w:position w:val="-14"/>
        </w:rPr>
        <w:drawing>
          <wp:inline distT="0" distB="0" distL="0" distR="0">
            <wp:extent cx="230505" cy="25463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srcRect/>
                    <a:stretch>
                      <a:fillRect/>
                    </a:stretch>
                  </pic:blipFill>
                  <pic:spPr bwMode="auto">
                    <a:xfrm>
                      <a:off x="0" y="0"/>
                      <a:ext cx="230505" cy="254635"/>
                    </a:xfrm>
                    <a:prstGeom prst="rect">
                      <a:avLst/>
                    </a:prstGeom>
                    <a:noFill/>
                    <a:ln w="9525">
                      <a:noFill/>
                      <a:miter lim="800000"/>
                      <a:headEnd/>
                      <a:tailEnd/>
                    </a:ln>
                  </pic:spPr>
                </pic:pic>
              </a:graphicData>
            </a:graphic>
          </wp:inline>
        </w:drawing>
      </w:r>
      <w:r w:rsidRPr="006558AD">
        <w:rPr>
          <w:rFonts w:ascii="Times New Roman" w:hAnsi="Times New Roman" w:cs="Times New Roman"/>
          <w:lang w:val="da-DK"/>
        </w:rPr>
        <w:t xml:space="preserve"> </w:t>
      </w:r>
      <w:r w:rsidRPr="006558AD">
        <w:rPr>
          <w:rFonts w:ascii="Times New Roman" w:hAnsi="Times New Roman" w:cs="Times New Roman"/>
        </w:rPr>
        <w:t xml:space="preserve">are again linearly combined with suitable weights and biases to give </w:t>
      </w:r>
      <w:r>
        <w:rPr>
          <w:rFonts w:ascii="Times New Roman" w:hAnsi="Times New Roman" w:cs="Times New Roman"/>
          <w:i/>
          <w:iCs/>
        </w:rPr>
        <w:t xml:space="preserve">output </w:t>
      </w:r>
      <w:r w:rsidRPr="006558AD">
        <w:rPr>
          <w:rFonts w:ascii="Times New Roman" w:hAnsi="Times New Roman" w:cs="Times New Roman"/>
          <w:i/>
          <w:iCs/>
        </w:rPr>
        <w:t xml:space="preserve">activations </w:t>
      </w:r>
      <w:r w:rsidRPr="006558AD">
        <w:rPr>
          <w:rFonts w:ascii="Times New Roman" w:hAnsi="Times New Roman" w:cs="Times New Roman"/>
        </w:rPr>
        <w:t xml:space="preserve">in Equation </w:t>
      </w:r>
      <w:r>
        <w:rPr>
          <w:rFonts w:ascii="Times New Roman" w:hAnsi="Times New Roman" w:cs="Times New Roman"/>
        </w:rPr>
        <w:t>(2.</w:t>
      </w:r>
      <w:r w:rsidRPr="006558AD">
        <w:rPr>
          <w:rFonts w:ascii="Times New Roman" w:hAnsi="Times New Roman" w:cs="Times New Roman"/>
        </w:rPr>
        <w:t>7</w:t>
      </w:r>
      <w:r>
        <w:rPr>
          <w:rFonts w:ascii="Times New Roman" w:hAnsi="Times New Roman" w:cs="Times New Roman"/>
        </w:rPr>
        <w:t>)</w:t>
      </w:r>
      <w:r w:rsidRPr="006558AD">
        <w:rPr>
          <w:rFonts w:ascii="Times New Roman" w:hAnsi="Times New Roman" w:cs="Times New Roman"/>
        </w:rPr>
        <w:t xml:space="preserve"> :</w:t>
      </w:r>
    </w:p>
    <w:p w:rsidR="00977949" w:rsidRDefault="00977949" w:rsidP="00977949">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26"/>
        </w:rPr>
        <w:drawing>
          <wp:inline distT="0" distB="0" distL="0" distR="0">
            <wp:extent cx="1471295" cy="39751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srcRect/>
                    <a:stretch>
                      <a:fillRect/>
                    </a:stretch>
                  </pic:blipFill>
                  <pic:spPr bwMode="auto">
                    <a:xfrm>
                      <a:off x="0" y="0"/>
                      <a:ext cx="1471295" cy="397510"/>
                    </a:xfrm>
                    <a:prstGeom prst="rect">
                      <a:avLst/>
                    </a:prstGeom>
                    <a:noFill/>
                    <a:ln w="9525">
                      <a:noFill/>
                      <a:miter lim="800000"/>
                      <a:headEnd/>
                      <a:tailEnd/>
                    </a:ln>
                  </pic:spPr>
                </pic:pic>
              </a:graphicData>
            </a:graphic>
          </wp:inline>
        </w:drawing>
      </w:r>
      <w:r>
        <w:rPr>
          <w:rFonts w:ascii="Times New Roman" w:hAnsi="Times New Roman" w:cs="Times New Roman"/>
        </w:rPr>
        <w:tab/>
        <w:t>(2.7)</w:t>
      </w:r>
    </w:p>
    <w:p w:rsidR="00977949" w:rsidRPr="006558AD" w:rsidRDefault="00977949" w:rsidP="00977949">
      <w:pPr>
        <w:shd w:val="clear" w:color="auto" w:fill="FFFFFF"/>
        <w:jc w:val="both"/>
        <w:rPr>
          <w:rFonts w:ascii="Times New Roman" w:hAnsi="Times New Roman" w:cs="Times New Roman"/>
        </w:rPr>
      </w:pPr>
      <w:bookmarkStart w:id="26" w:name="bookmark36"/>
      <w:r w:rsidRPr="006558AD">
        <w:rPr>
          <w:rFonts w:ascii="Times New Roman" w:hAnsi="Times New Roman" w:cs="Times New Roman"/>
        </w:rPr>
        <w:t>w</w:t>
      </w:r>
      <w:bookmarkEnd w:id="26"/>
      <w:r w:rsidRPr="006558AD">
        <w:rPr>
          <w:rFonts w:ascii="Times New Roman" w:hAnsi="Times New Roman" w:cs="Times New Roman"/>
        </w:rPr>
        <w:t xml:space="preserve">here </w:t>
      </w:r>
      <w:r w:rsidRPr="006558AD">
        <w:rPr>
          <w:rFonts w:ascii="Times New Roman" w:hAnsi="Times New Roman" w:cs="Times New Roman"/>
          <w:i/>
          <w:iCs/>
          <w:lang w:val="fi-FI"/>
        </w:rPr>
        <w:t xml:space="preserve">k </w:t>
      </w:r>
      <w:r w:rsidRPr="006558AD">
        <w:rPr>
          <w:rFonts w:ascii="Times New Roman" w:hAnsi="Times New Roman" w:cs="Times New Roman"/>
          <w:i/>
          <w:iCs/>
        </w:rPr>
        <w:t>=</w:t>
      </w:r>
      <w:r w:rsidRPr="00D47C0F">
        <w:rPr>
          <w:rFonts w:ascii="Times New Roman" w:hAnsi="Times New Roman" w:cs="Times New Roman"/>
          <w:iCs/>
        </w:rPr>
        <w:t xml:space="preserve"> 1,</w:t>
      </w:r>
      <w:r>
        <w:rPr>
          <w:rFonts w:ascii="Times New Roman" w:hAnsi="Times New Roman" w:cs="Times New Roman"/>
          <w:iCs/>
        </w:rPr>
        <w:t xml:space="preserve"> </w:t>
      </w:r>
      <w:r w:rsidRPr="00D47C0F">
        <w:rPr>
          <w:rFonts w:ascii="Times New Roman" w:hAnsi="Times New Roman" w:cs="Times New Roman"/>
          <w:iCs/>
        </w:rPr>
        <w:t>2,</w:t>
      </w:r>
      <w:r>
        <w:rPr>
          <w:rFonts w:ascii="Times New Roman" w:hAnsi="Times New Roman" w:cs="Times New Roman"/>
          <w:iCs/>
        </w:rPr>
        <w:t xml:space="preserve"> </w:t>
      </w:r>
      <w:r w:rsidRPr="00D47C0F">
        <w:rPr>
          <w:rFonts w:ascii="Times New Roman" w:hAnsi="Times New Roman" w:cs="Times New Roman"/>
          <w:iCs/>
        </w:rPr>
        <w:t>...</w:t>
      </w:r>
      <w:r w:rsidRPr="00D47C0F">
        <w:rPr>
          <w:rFonts w:ascii="Times New Roman" w:hAnsi="Times New Roman" w:cs="Times New Roman"/>
          <w:iCs/>
          <w:lang w:val="fi-FI"/>
        </w:rPr>
        <w:t>,</w:t>
      </w:r>
      <w:r>
        <w:rPr>
          <w:rFonts w:ascii="Times New Roman" w:hAnsi="Times New Roman" w:cs="Times New Roman"/>
          <w:iCs/>
          <w:lang w:val="fi-FI"/>
        </w:rPr>
        <w:t xml:space="preserve"> </w:t>
      </w:r>
      <w:r w:rsidRPr="006558AD">
        <w:rPr>
          <w:rFonts w:ascii="Times New Roman" w:hAnsi="Times New Roman" w:cs="Times New Roman"/>
          <w:i/>
          <w:iCs/>
          <w:lang w:val="fi-FI"/>
        </w:rPr>
        <w:t xml:space="preserve">K, </w:t>
      </w:r>
      <w:r w:rsidRPr="006558AD">
        <w:rPr>
          <w:rFonts w:ascii="Times New Roman" w:hAnsi="Times New Roman" w:cs="Times New Roman"/>
          <w:lang w:val="fi-FI"/>
        </w:rPr>
        <w:t xml:space="preserve">and </w:t>
      </w:r>
      <w:r w:rsidRPr="006558AD">
        <w:rPr>
          <w:rFonts w:ascii="Times New Roman" w:hAnsi="Times New Roman" w:cs="Times New Roman"/>
          <w:i/>
          <w:iCs/>
          <w:lang w:val="fi-FI"/>
        </w:rPr>
        <w:t xml:space="preserve">K </w:t>
      </w:r>
      <w:r w:rsidRPr="006558AD">
        <w:rPr>
          <w:rFonts w:ascii="Times New Roman" w:hAnsi="Times New Roman" w:cs="Times New Roman"/>
        </w:rPr>
        <w:t xml:space="preserve">is the total number of </w:t>
      </w:r>
      <w:r w:rsidRPr="006558AD">
        <w:rPr>
          <w:rFonts w:ascii="Times New Roman" w:hAnsi="Times New Roman" w:cs="Times New Roman"/>
          <w:lang w:val="fi-FI"/>
        </w:rPr>
        <w:t xml:space="preserve">output </w:t>
      </w:r>
      <w:r w:rsidRPr="006558AD">
        <w:rPr>
          <w:rFonts w:ascii="Times New Roman" w:hAnsi="Times New Roman" w:cs="Times New Roman"/>
        </w:rPr>
        <w:t xml:space="preserve">variables. Finally, the output activations are transformed using </w:t>
      </w:r>
      <w:r w:rsidRPr="006558AD">
        <w:rPr>
          <w:rFonts w:ascii="Times New Roman" w:hAnsi="Times New Roman" w:cs="Times New Roman"/>
          <w:i/>
          <w:iCs/>
        </w:rPr>
        <w:t>activation function h'</w:t>
      </w:r>
      <w:r w:rsidRPr="00D47C0F">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(which </w:t>
      </w:r>
      <w:r>
        <w:rPr>
          <w:rFonts w:ascii="Times New Roman" w:hAnsi="Times New Roman" w:cs="Times New Roman"/>
        </w:rPr>
        <w:t>may be</w:t>
      </w:r>
      <w:r w:rsidRPr="006558AD">
        <w:rPr>
          <w:rFonts w:ascii="Times New Roman" w:hAnsi="Times New Roman" w:cs="Times New Roman"/>
        </w:rPr>
        <w:t xml:space="preserve"> </w:t>
      </w:r>
      <w:r>
        <w:rPr>
          <w:rFonts w:ascii="Times New Roman" w:hAnsi="Times New Roman" w:cs="Times New Roman"/>
        </w:rPr>
        <w:t xml:space="preserve">the </w:t>
      </w:r>
      <w:r w:rsidRPr="006558AD">
        <w:rPr>
          <w:rFonts w:ascii="Times New Roman" w:hAnsi="Times New Roman" w:cs="Times New Roman"/>
        </w:rPr>
        <w:t xml:space="preserve">same as </w:t>
      </w:r>
      <w:r w:rsidRPr="006558AD">
        <w:rPr>
          <w:rFonts w:ascii="Times New Roman" w:hAnsi="Times New Roman" w:cs="Times New Roman"/>
          <w:i/>
          <w:iCs/>
        </w:rPr>
        <w:t>h</w:t>
      </w:r>
      <w:r w:rsidRPr="00D47C0F">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to produce the output values</w:t>
      </w:r>
      <w:r>
        <w:rPr>
          <w:rFonts w:ascii="Times New Roman" w:hAnsi="Times New Roman" w:cs="Times New Roman"/>
        </w:rPr>
        <w:t xml:space="preserve"> </w:t>
      </w:r>
      <w:r w:rsidRPr="00AB1928">
        <w:rPr>
          <w:rFonts w:ascii="Times New Roman" w:hAnsi="Times New Roman" w:cs="Times New Roman"/>
          <w:i/>
        </w:rPr>
        <w:t>y</w:t>
      </w:r>
      <w:r w:rsidRPr="00AB1928">
        <w:rPr>
          <w:rFonts w:ascii="Times New Roman" w:hAnsi="Times New Roman" w:cs="Times New Roman"/>
          <w:i/>
          <w:vertAlign w:val="subscript"/>
        </w:rPr>
        <w:t>k</w:t>
      </w:r>
      <w:r>
        <w:rPr>
          <w:rFonts w:ascii="Times New Roman" w:hAnsi="Times New Roman" w:cs="Times New Roman"/>
        </w:rPr>
        <w:t xml:space="preserve"> as</w:t>
      </w:r>
      <w:r w:rsidRPr="006558AD">
        <w:rPr>
          <w:rFonts w:ascii="Times New Roman" w:hAnsi="Times New Roman" w:cs="Times New Roman"/>
        </w:rPr>
        <w:t xml:space="preserve"> </w:t>
      </w:r>
      <w:r>
        <w:rPr>
          <w:rFonts w:ascii="Times New Roman" w:hAnsi="Times New Roman" w:cs="Times New Roman"/>
          <w:iCs/>
          <w:noProof/>
          <w:position w:val="-12"/>
        </w:rPr>
        <w:drawing>
          <wp:inline distT="0" distB="0" distL="0" distR="0">
            <wp:extent cx="1144905" cy="23876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srcRect/>
                    <a:stretch>
                      <a:fillRect/>
                    </a:stretch>
                  </pic:blipFill>
                  <pic:spPr bwMode="auto">
                    <a:xfrm>
                      <a:off x="0" y="0"/>
                      <a:ext cx="1144905" cy="238760"/>
                    </a:xfrm>
                    <a:prstGeom prst="rect">
                      <a:avLst/>
                    </a:prstGeom>
                    <a:noFill/>
                    <a:ln w="9525">
                      <a:noFill/>
                      <a:miter lim="800000"/>
                      <a:headEnd/>
                      <a:tailEnd/>
                    </a:ln>
                  </pic:spPr>
                </pic:pic>
              </a:graphicData>
            </a:graphic>
          </wp:inline>
        </w:drawing>
      </w:r>
      <w:r w:rsidRPr="006558AD">
        <w:rPr>
          <w:rFonts w:ascii="Times New Roman" w:hAnsi="Times New Roman" w:cs="Times New Roman"/>
        </w:rPr>
        <w:t xml:space="preserve">. We can combine Equations </w:t>
      </w:r>
      <w:r>
        <w:rPr>
          <w:rFonts w:ascii="Times New Roman" w:hAnsi="Times New Roman" w:cs="Times New Roman"/>
        </w:rPr>
        <w:t>(2.</w:t>
      </w:r>
      <w:r w:rsidRPr="006558AD">
        <w:rPr>
          <w:rFonts w:ascii="Times New Roman" w:hAnsi="Times New Roman" w:cs="Times New Roman"/>
        </w:rPr>
        <w:t>6</w:t>
      </w:r>
      <w:r>
        <w:rPr>
          <w:rFonts w:ascii="Times New Roman" w:hAnsi="Times New Roman" w:cs="Times New Roman"/>
        </w:rPr>
        <w:t>)</w:t>
      </w:r>
      <w:r w:rsidRPr="006558AD">
        <w:rPr>
          <w:rFonts w:ascii="Times New Roman" w:hAnsi="Times New Roman" w:cs="Times New Roman"/>
        </w:rPr>
        <w:t xml:space="preserve"> and </w:t>
      </w:r>
      <w:r>
        <w:rPr>
          <w:rFonts w:ascii="Times New Roman" w:hAnsi="Times New Roman" w:cs="Times New Roman"/>
        </w:rPr>
        <w:t>(2.</w:t>
      </w:r>
      <w:r w:rsidRPr="006558AD">
        <w:rPr>
          <w:rFonts w:ascii="Times New Roman" w:hAnsi="Times New Roman" w:cs="Times New Roman"/>
        </w:rPr>
        <w:t>7</w:t>
      </w:r>
      <w:r>
        <w:rPr>
          <w:rFonts w:ascii="Times New Roman" w:hAnsi="Times New Roman" w:cs="Times New Roman"/>
        </w:rPr>
        <w:t>)</w:t>
      </w:r>
      <w:r w:rsidRPr="006558AD">
        <w:rPr>
          <w:rFonts w:ascii="Times New Roman" w:hAnsi="Times New Roman" w:cs="Times New Roman"/>
        </w:rPr>
        <w:t xml:space="preserve"> to write the overall neural network function as follows:</w:t>
      </w:r>
    </w:p>
    <w:p w:rsidR="00977949" w:rsidRDefault="00977949" w:rsidP="00977949">
      <w:pPr>
        <w:shd w:val="clear" w:color="auto" w:fill="FFFFFF"/>
        <w:tabs>
          <w:tab w:val="left" w:pos="5760"/>
        </w:tabs>
        <w:jc w:val="right"/>
        <w:rPr>
          <w:rFonts w:ascii="Times New Roman" w:hAnsi="Times New Roman" w:cs="Times New Roman"/>
        </w:rPr>
      </w:pPr>
      <w:bookmarkStart w:id="27" w:name="bookmark37"/>
      <w:r>
        <w:rPr>
          <w:rFonts w:ascii="Times New Roman" w:hAnsi="Times New Roman" w:cs="Times New Roman"/>
          <w:noProof/>
          <w:position w:val="-28"/>
        </w:rPr>
        <w:drawing>
          <wp:inline distT="0" distB="0" distL="0" distR="0">
            <wp:extent cx="2528570" cy="429260"/>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a:srcRect/>
                    <a:stretch>
                      <a:fillRect/>
                    </a:stretch>
                  </pic:blipFill>
                  <pic:spPr bwMode="auto">
                    <a:xfrm>
                      <a:off x="0" y="0"/>
                      <a:ext cx="2528570" cy="429260"/>
                    </a:xfrm>
                    <a:prstGeom prst="rect">
                      <a:avLst/>
                    </a:prstGeom>
                    <a:noFill/>
                    <a:ln w="9525">
                      <a:noFill/>
                      <a:miter lim="800000"/>
                      <a:headEnd/>
                      <a:tailEnd/>
                    </a:ln>
                  </pic:spPr>
                </pic:pic>
              </a:graphicData>
            </a:graphic>
          </wp:inline>
        </w:drawing>
      </w:r>
      <w:r>
        <w:rPr>
          <w:rFonts w:ascii="Times New Roman" w:hAnsi="Times New Roman" w:cs="Times New Roman"/>
        </w:rPr>
        <w:tab/>
        <w:t>(2.8)</w:t>
      </w: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S</w:t>
      </w:r>
      <w:bookmarkEnd w:id="27"/>
      <w:r w:rsidRPr="006558AD">
        <w:rPr>
          <w:rFonts w:ascii="Times New Roman" w:hAnsi="Times New Roman" w:cs="Times New Roman"/>
        </w:rPr>
        <w:t xml:space="preserve">uccinctly, as Equation </w:t>
      </w:r>
      <w:r>
        <w:rPr>
          <w:rFonts w:ascii="Times New Roman" w:hAnsi="Times New Roman" w:cs="Times New Roman"/>
        </w:rPr>
        <w:t>(2.</w:t>
      </w:r>
      <w:r w:rsidRPr="006558AD">
        <w:rPr>
          <w:rFonts w:ascii="Times New Roman" w:hAnsi="Times New Roman" w:cs="Times New Roman"/>
        </w:rPr>
        <w:t>8</w:t>
      </w:r>
      <w:r>
        <w:rPr>
          <w:rFonts w:ascii="Times New Roman" w:hAnsi="Times New Roman" w:cs="Times New Roman"/>
        </w:rPr>
        <w:t>)</w:t>
      </w:r>
      <w:r w:rsidRPr="006558AD">
        <w:rPr>
          <w:rFonts w:ascii="Times New Roman" w:hAnsi="Times New Roman" w:cs="Times New Roman"/>
        </w:rPr>
        <w:t xml:space="preserve"> describes, a neural network is simply a function that maps a set of input variables </w:t>
      </w:r>
      <w:r w:rsidRPr="006558AD">
        <w:rPr>
          <w:rFonts w:ascii="Times New Roman" w:hAnsi="Times New Roman" w:cs="Times New Roman"/>
          <w:i/>
          <w:iCs/>
          <w:lang w:val="da-DK"/>
        </w:rPr>
        <w:t>x</w:t>
      </w:r>
      <w:r w:rsidRPr="005833FF">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w:t>
      </w:r>
      <w:r w:rsidRPr="006558AD">
        <w:rPr>
          <w:rFonts w:ascii="Times New Roman" w:hAnsi="Times New Roman" w:cs="Times New Roman"/>
          <w:i/>
          <w:iCs/>
        </w:rPr>
        <w:t>x</w:t>
      </w:r>
      <w:r w:rsidRPr="006558AD">
        <w:rPr>
          <w:rFonts w:ascii="Times New Roman" w:hAnsi="Times New Roman" w:cs="Times New Roman"/>
          <w:i/>
          <w:iCs/>
          <w:vertAlign w:val="subscript"/>
        </w:rPr>
        <w:t>N</w:t>
      </w:r>
      <w:r w:rsidRPr="006558AD">
        <w:rPr>
          <w:rFonts w:ascii="Times New Roman" w:hAnsi="Times New Roman" w:cs="Times New Roman"/>
          <w:i/>
          <w:iCs/>
        </w:rPr>
        <w:t xml:space="preserve"> </w:t>
      </w:r>
      <w:r w:rsidRPr="006558AD">
        <w:rPr>
          <w:rFonts w:ascii="Times New Roman" w:hAnsi="Times New Roman" w:cs="Times New Roman"/>
        </w:rPr>
        <w:t xml:space="preserve">to a set of output variables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w:t>
      </w:r>
      <w:r w:rsidRPr="006558AD">
        <w:rPr>
          <w:rFonts w:ascii="Times New Roman" w:hAnsi="Times New Roman" w:cs="Times New Roman"/>
          <w:i/>
          <w:iCs/>
          <w:lang w:val="fi-FI"/>
        </w:rPr>
        <w:t>y</w:t>
      </w:r>
      <w:r w:rsidRPr="006558AD">
        <w:rPr>
          <w:rFonts w:ascii="Times New Roman" w:hAnsi="Times New Roman" w:cs="Times New Roman"/>
          <w:i/>
          <w:iCs/>
          <w:vertAlign w:val="subscript"/>
          <w:lang w:val="fi-FI"/>
        </w:rPr>
        <w:t>K</w:t>
      </w:r>
      <w:r w:rsidRPr="006558AD">
        <w:rPr>
          <w:rFonts w:ascii="Times New Roman" w:hAnsi="Times New Roman" w:cs="Times New Roman"/>
          <w:i/>
          <w:iCs/>
          <w:lang w:val="fi-FI"/>
        </w:rPr>
        <w:t xml:space="preserve"> </w:t>
      </w:r>
      <w:r w:rsidRPr="006558AD">
        <w:rPr>
          <w:rFonts w:ascii="Times New Roman" w:hAnsi="Times New Roman" w:cs="Times New Roman"/>
        </w:rPr>
        <w:t xml:space="preserve">using a series of controllable parameters: </w:t>
      </w:r>
      <w:r w:rsidRPr="006558AD">
        <w:rPr>
          <w:rFonts w:ascii="Times New Roman" w:hAnsi="Times New Roman" w:cs="Times New Roman"/>
          <w:i/>
          <w:iCs/>
        </w:rPr>
        <w:t xml:space="preserve">weights </w:t>
      </w:r>
      <w:r w:rsidRPr="006558AD">
        <w:rPr>
          <w:rFonts w:ascii="Times New Roman" w:hAnsi="Times New Roman" w:cs="Times New Roman"/>
        </w:rPr>
        <w:t xml:space="preserve">and </w:t>
      </w:r>
      <w:r w:rsidRPr="006558AD">
        <w:rPr>
          <w:rFonts w:ascii="Times New Roman" w:hAnsi="Times New Roman" w:cs="Times New Roman"/>
          <w:i/>
          <w:iCs/>
        </w:rPr>
        <w:t>biases</w:t>
      </w:r>
      <w:r w:rsidRPr="006558AD">
        <w:rPr>
          <w:rFonts w:ascii="Times New Roman" w:hAnsi="Times New Roman" w:cs="Times New Roman"/>
        </w:rPr>
        <w:t xml:space="preserve">. The forward processing of input variables in order to generate the set of output variables is termed </w:t>
      </w:r>
      <w:r>
        <w:rPr>
          <w:rFonts w:ascii="Times New Roman" w:hAnsi="Times New Roman" w:cs="Times New Roman"/>
        </w:rPr>
        <w:t>the</w:t>
      </w:r>
      <w:r w:rsidRPr="006558AD">
        <w:rPr>
          <w:rFonts w:ascii="Times New Roman" w:hAnsi="Times New Roman" w:cs="Times New Roman"/>
        </w:rPr>
        <w:t xml:space="preserve"> </w:t>
      </w:r>
      <w:r w:rsidRPr="006558AD">
        <w:rPr>
          <w:rFonts w:ascii="Times New Roman" w:hAnsi="Times New Roman" w:cs="Times New Roman"/>
          <w:b/>
          <w:bCs/>
        </w:rPr>
        <w:t xml:space="preserve">forward propagation </w:t>
      </w:r>
      <w:r w:rsidRPr="006558AD">
        <w:rPr>
          <w:rFonts w:ascii="Times New Roman" w:hAnsi="Times New Roman" w:cs="Times New Roman"/>
        </w:rPr>
        <w:t>of the neural network</w:t>
      </w:r>
      <w:r>
        <w:rPr>
          <w:rFonts w:ascii="Times New Roman" w:hAnsi="Times New Roman" w:cs="Times New Roman"/>
        </w:rPr>
        <w:t>.</w:t>
      </w:r>
    </w:p>
    <w:p w:rsidR="00977949"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bookmarkStart w:id="28" w:name="bookmark39"/>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1</w:t>
      </w:r>
      <w:bookmarkEnd w:id="28"/>
      <w:r w:rsidRPr="006558AD">
        <w:rPr>
          <w:rFonts w:ascii="Times New Roman" w:hAnsi="Times New Roman" w:cs="Times New Roman"/>
        </w:rPr>
        <w:t>.</w:t>
      </w:r>
      <w:r>
        <w:rPr>
          <w:rFonts w:ascii="Times New Roman" w:hAnsi="Times New Roman" w:cs="Times New Roman"/>
        </w:rPr>
        <w:t xml:space="preserve"> </w:t>
      </w:r>
      <w:r w:rsidRPr="006558AD">
        <w:rPr>
          <w:rFonts w:ascii="Times New Roman" w:hAnsi="Times New Roman" w:cs="Times New Roman"/>
          <w:b/>
          <w:bCs/>
        </w:rPr>
        <w:t>Sigmoid</w:t>
      </w:r>
      <w:r w:rsidRPr="006558AD">
        <w:rPr>
          <w:rFonts w:ascii="Times New Roman" w:hAnsi="Times New Roman" w:cs="Times New Roman"/>
        </w:rPr>
        <w:t>: The sigmoid</w:t>
      </w:r>
      <w:r>
        <w:rPr>
          <w:rFonts w:ascii="Times New Roman" w:hAnsi="Times New Roman" w:cs="Times New Roman"/>
        </w:rPr>
        <w:t>/logis</w:t>
      </w:r>
      <w:r w:rsidRPr="006558AD">
        <w:rPr>
          <w:rFonts w:ascii="Times New Roman" w:hAnsi="Times New Roman" w:cs="Times New Roman"/>
        </w:rPr>
        <w:t xml:space="preserve">tic activation </w:t>
      </w:r>
      <w:r w:rsidRPr="006558AD">
        <w:rPr>
          <w:rFonts w:ascii="Times New Roman" w:hAnsi="Times New Roman" w:cs="Times New Roman"/>
          <w:i/>
          <w:iCs/>
          <w:lang w:val="el-GR"/>
        </w:rPr>
        <w:t>σ</w:t>
      </w:r>
      <w:r w:rsidRPr="006558AD">
        <w:rPr>
          <w:rFonts w:ascii="Times New Roman" w:hAnsi="Times New Roman" w:cs="Times New Roman"/>
          <w:lang w:val="el-GR"/>
        </w:rPr>
        <w:t xml:space="preserve">(·) </w:t>
      </w:r>
      <w:r w:rsidRPr="006558AD">
        <w:rPr>
          <w:rFonts w:ascii="Times New Roman" w:hAnsi="Times New Roman" w:cs="Times New Roman"/>
        </w:rPr>
        <w:t>is def</w:t>
      </w:r>
      <w:r>
        <w:rPr>
          <w:rFonts w:ascii="Times New Roman" w:hAnsi="Times New Roman" w:cs="Times New Roman"/>
        </w:rPr>
        <w:t>i</w:t>
      </w:r>
      <w:r w:rsidRPr="006558AD">
        <w:rPr>
          <w:rFonts w:ascii="Times New Roman" w:hAnsi="Times New Roman" w:cs="Times New Roman"/>
        </w:rPr>
        <w:t>ned as:</w:t>
      </w:r>
    </w:p>
    <w:p w:rsidR="00977949" w:rsidRDefault="00977949" w:rsidP="00977949">
      <w:pPr>
        <w:shd w:val="clear" w:color="auto" w:fill="FFFFFF"/>
        <w:tabs>
          <w:tab w:val="left" w:pos="5760"/>
        </w:tabs>
        <w:jc w:val="right"/>
        <w:rPr>
          <w:rFonts w:ascii="Times New Roman" w:hAnsi="Times New Roman" w:cs="Times New Roman"/>
        </w:rPr>
      </w:pPr>
      <w:bookmarkStart w:id="29" w:name="bookmark40"/>
      <w:r>
        <w:rPr>
          <w:rFonts w:ascii="Times New Roman" w:hAnsi="Times New Roman" w:cs="Times New Roman"/>
          <w:noProof/>
          <w:position w:val="-24"/>
        </w:rPr>
        <w:drawing>
          <wp:inline distT="0" distB="0" distL="0" distR="0">
            <wp:extent cx="835025" cy="39751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a:srcRect/>
                    <a:stretch>
                      <a:fillRect/>
                    </a:stretch>
                  </pic:blipFill>
                  <pic:spPr bwMode="auto">
                    <a:xfrm>
                      <a:off x="0" y="0"/>
                      <a:ext cx="835025" cy="397510"/>
                    </a:xfrm>
                    <a:prstGeom prst="rect">
                      <a:avLst/>
                    </a:prstGeom>
                    <a:noFill/>
                    <a:ln w="9525">
                      <a:noFill/>
                      <a:miter lim="800000"/>
                      <a:headEnd/>
                      <a:tailEnd/>
                    </a:ln>
                  </pic:spPr>
                </pic:pic>
              </a:graphicData>
            </a:graphic>
          </wp:inline>
        </w:drawing>
      </w:r>
      <w:r>
        <w:rPr>
          <w:rFonts w:ascii="Times New Roman" w:hAnsi="Times New Roman" w:cs="Times New Roman"/>
        </w:rPr>
        <w:tab/>
        <w:t>(2.9)</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lastRenderedPageBreak/>
        <w:t>T</w:t>
      </w:r>
      <w:bookmarkEnd w:id="29"/>
      <w:r w:rsidRPr="006558AD">
        <w:rPr>
          <w:rFonts w:ascii="Times New Roman" w:hAnsi="Times New Roman" w:cs="Times New Roman"/>
        </w:rPr>
        <w:t xml:space="preserve">he Sigmoid activation function (Equation </w:t>
      </w:r>
      <w:r>
        <w:rPr>
          <w:rFonts w:ascii="Times New Roman" w:hAnsi="Times New Roman" w:cs="Times New Roman"/>
        </w:rPr>
        <w:t>2.</w:t>
      </w:r>
      <w:r w:rsidRPr="006558AD">
        <w:rPr>
          <w:rFonts w:ascii="Times New Roman" w:hAnsi="Times New Roman" w:cs="Times New Roman"/>
        </w:rPr>
        <w:t xml:space="preserve">9) is generally used when we have to model probability as the output since the range of this nonlinear function is between 0 and 1. The derivative of the sigmoid activation function </w:t>
      </w:r>
      <w:r w:rsidRPr="006558AD">
        <w:rPr>
          <w:rFonts w:ascii="Times New Roman" w:hAnsi="Times New Roman" w:cs="Times New Roman"/>
          <w:i/>
          <w:iCs/>
        </w:rPr>
        <w:t>f</w:t>
      </w:r>
      <w:r w:rsidRPr="006558AD">
        <w:rPr>
          <w:rFonts w:ascii="Times New Roman" w:hAnsi="Times New Roman" w:cs="Times New Roman"/>
          <w:i/>
          <w:iCs/>
          <w:lang w:val="el-GR"/>
        </w:rPr>
        <w:t>'</w:t>
      </w:r>
      <w:r w:rsidRPr="006558AD">
        <w:rPr>
          <w:rFonts w:ascii="Times New Roman" w:hAnsi="Times New Roman" w:cs="Times New Roman"/>
        </w:rPr>
        <w:t xml:space="preserve"> (·) can be written in terms of the function of itself as </w:t>
      </w:r>
      <w:r w:rsidRPr="006558AD">
        <w:rPr>
          <w:rFonts w:ascii="Times New Roman" w:hAnsi="Times New Roman" w:cs="Times New Roman"/>
          <w:i/>
          <w:iCs/>
          <w:lang w:val="el-GR"/>
        </w:rPr>
        <w:t>σ'</w:t>
      </w:r>
      <w:r w:rsidRPr="006558AD">
        <w:rPr>
          <w:rFonts w:ascii="Times New Roman" w:hAnsi="Times New Roman" w:cs="Times New Roman"/>
          <w:lang w:val="el-GR"/>
        </w:rPr>
        <w:t>(</w:t>
      </w:r>
      <w:r w:rsidRPr="006558AD">
        <w:rPr>
          <w:rFonts w:ascii="Times New Roman" w:hAnsi="Times New Roman" w:cs="Times New Roman"/>
          <w:i/>
          <w:iCs/>
          <w:lang w:val="da-DK"/>
        </w:rPr>
        <w:t>x</w:t>
      </w:r>
      <w:r w:rsidRPr="00316C42">
        <w:rPr>
          <w:rFonts w:ascii="Times New Roman" w:hAnsi="Times New Roman" w:cs="Times New Roman"/>
          <w:iCs/>
          <w:lang w:val="el-GR"/>
        </w:rPr>
        <w:t>)</w:t>
      </w:r>
      <w:r w:rsidRPr="006558AD">
        <w:rPr>
          <w:rFonts w:ascii="Times New Roman" w:hAnsi="Times New Roman" w:cs="Times New Roman"/>
          <w:i/>
          <w:iCs/>
          <w:lang w:val="el-GR"/>
        </w:rPr>
        <w:t xml:space="preserve"> = σ</w:t>
      </w:r>
      <w:r w:rsidRPr="00316C42">
        <w:rPr>
          <w:rFonts w:ascii="Times New Roman" w:hAnsi="Times New Roman" w:cs="Times New Roman"/>
          <w:iCs/>
          <w:lang w:val="el-GR"/>
        </w:rPr>
        <w:t>(</w:t>
      </w:r>
      <w:r w:rsidRPr="006558AD">
        <w:rPr>
          <w:rFonts w:ascii="Times New Roman" w:hAnsi="Times New Roman" w:cs="Times New Roman"/>
          <w:i/>
          <w:iCs/>
          <w:lang w:val="el-GR"/>
        </w:rPr>
        <w:t>x</w:t>
      </w:r>
      <w:r w:rsidRPr="00316C42">
        <w:rPr>
          <w:rFonts w:ascii="Times New Roman" w:hAnsi="Times New Roman" w:cs="Times New Roman"/>
          <w:iCs/>
          <w:lang w:val="el-GR"/>
        </w:rPr>
        <w:t>)(1</w:t>
      </w:r>
      <w:r>
        <w:rPr>
          <w:rFonts w:ascii="Times New Roman" w:hAnsi="Times New Roman" w:cs="Times New Roman"/>
        </w:rPr>
        <w:t>–</w:t>
      </w:r>
      <w:r w:rsidRPr="006558AD">
        <w:rPr>
          <w:rFonts w:ascii="Times New Roman" w:hAnsi="Times New Roman" w:cs="Times New Roman"/>
        </w:rPr>
        <w:t xml:space="preserve"> </w:t>
      </w:r>
      <w:r w:rsidRPr="006558AD">
        <w:rPr>
          <w:rFonts w:ascii="Times New Roman" w:hAnsi="Times New Roman" w:cs="Times New Roman"/>
          <w:i/>
          <w:iCs/>
          <w:lang w:val="el-GR"/>
        </w:rPr>
        <w:t>σ</w:t>
      </w:r>
      <w:r w:rsidRPr="00316C42">
        <w:rPr>
          <w:rFonts w:ascii="Times New Roman" w:hAnsi="Times New Roman" w:cs="Times New Roman"/>
          <w:iCs/>
          <w:lang w:val="el-GR"/>
        </w:rPr>
        <w:t>(</w:t>
      </w:r>
      <w:r w:rsidRPr="006558AD">
        <w:rPr>
          <w:rFonts w:ascii="Times New Roman" w:hAnsi="Times New Roman" w:cs="Times New Roman"/>
          <w:i/>
          <w:iCs/>
          <w:lang w:val="el-GR"/>
        </w:rPr>
        <w:t>x</w:t>
      </w:r>
      <w:r w:rsidRPr="00316C42">
        <w:rPr>
          <w:rFonts w:ascii="Times New Roman" w:hAnsi="Times New Roman" w:cs="Times New Roman"/>
          <w:iCs/>
          <w:lang w:val="el-GR"/>
        </w:rPr>
        <w:t>)).</w:t>
      </w:r>
    </w:p>
    <w:p w:rsidR="00977949" w:rsidRDefault="00977949" w:rsidP="00977949">
      <w:pPr>
        <w:shd w:val="clear" w:color="auto" w:fill="FFFFFF"/>
        <w:tabs>
          <w:tab w:val="left" w:pos="298"/>
        </w:tabs>
        <w:jc w:val="both"/>
        <w:rPr>
          <w:rFonts w:ascii="Times New Roman" w:hAnsi="Times New Roman" w:cs="Times New Roman"/>
        </w:rPr>
      </w:pPr>
    </w:p>
    <w:p w:rsidR="00977949" w:rsidRPr="006558AD" w:rsidRDefault="00977949" w:rsidP="00977949">
      <w:pPr>
        <w:shd w:val="clear" w:color="auto" w:fill="FFFFFF"/>
        <w:tabs>
          <w:tab w:val="left" w:pos="298"/>
        </w:tabs>
        <w:jc w:val="both"/>
        <w:rPr>
          <w:rFonts w:ascii="Times New Roman" w:hAnsi="Times New Roman" w:cs="Times New Roman"/>
        </w:rPr>
      </w:pPr>
      <w:r w:rsidRPr="006558AD">
        <w:rPr>
          <w:rFonts w:ascii="Times New Roman" w:hAnsi="Times New Roman" w:cs="Times New Roman"/>
        </w:rPr>
        <w:t>2.</w:t>
      </w:r>
      <w:r w:rsidRPr="006558AD">
        <w:rPr>
          <w:rFonts w:ascii="Times New Roman" w:hAnsi="Times New Roman" w:cs="Times New Roman"/>
        </w:rPr>
        <w:tab/>
      </w:r>
      <w:r w:rsidRPr="006558AD">
        <w:rPr>
          <w:rFonts w:ascii="Times New Roman" w:hAnsi="Times New Roman" w:cs="Times New Roman"/>
          <w:b/>
          <w:bCs/>
        </w:rPr>
        <w:t>tanh</w:t>
      </w:r>
      <w:r w:rsidRPr="006558AD">
        <w:rPr>
          <w:rFonts w:ascii="Times New Roman" w:hAnsi="Times New Roman" w:cs="Times New Roman"/>
        </w:rPr>
        <w:t>: The tanh activation function tanh(·) is def</w:t>
      </w:r>
      <w:r>
        <w:rPr>
          <w:rFonts w:ascii="Times New Roman" w:hAnsi="Times New Roman" w:cs="Times New Roman"/>
        </w:rPr>
        <w:t>i</w:t>
      </w:r>
      <w:r w:rsidRPr="006558AD">
        <w:rPr>
          <w:rFonts w:ascii="Times New Roman" w:hAnsi="Times New Roman" w:cs="Times New Roman"/>
        </w:rPr>
        <w:t>ned as:</w:t>
      </w:r>
    </w:p>
    <w:p w:rsidR="00977949" w:rsidRDefault="00977949" w:rsidP="00977949">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24"/>
        </w:rPr>
        <w:drawing>
          <wp:inline distT="0" distB="0" distL="0" distR="0">
            <wp:extent cx="1105535" cy="42164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srcRect/>
                    <a:stretch>
                      <a:fillRect/>
                    </a:stretch>
                  </pic:blipFill>
                  <pic:spPr bwMode="auto">
                    <a:xfrm>
                      <a:off x="0" y="0"/>
                      <a:ext cx="1105535" cy="421640"/>
                    </a:xfrm>
                    <a:prstGeom prst="rect">
                      <a:avLst/>
                    </a:prstGeom>
                    <a:noFill/>
                    <a:ln w="9525">
                      <a:noFill/>
                      <a:miter lim="800000"/>
                      <a:headEnd/>
                      <a:tailEnd/>
                    </a:ln>
                  </pic:spPr>
                </pic:pic>
              </a:graphicData>
            </a:graphic>
          </wp:inline>
        </w:drawing>
      </w:r>
      <w:r>
        <w:rPr>
          <w:rFonts w:ascii="Times New Roman" w:hAnsi="Times New Roman" w:cs="Times New Roman"/>
        </w:rPr>
        <w:tab/>
        <w:t>(2.10)</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The output of the tanh activation function (Equation </w:t>
      </w:r>
      <w:r>
        <w:rPr>
          <w:rFonts w:ascii="Times New Roman" w:hAnsi="Times New Roman" w:cs="Times New Roman"/>
        </w:rPr>
        <w:t>2.</w:t>
      </w:r>
      <w:r w:rsidRPr="006558AD">
        <w:rPr>
          <w:rFonts w:ascii="Times New Roman" w:hAnsi="Times New Roman" w:cs="Times New Roman"/>
        </w:rPr>
        <w:t xml:space="preserve">10) is zero-centred within the range of </w:t>
      </w:r>
      <w:r>
        <w:rPr>
          <w:rFonts w:ascii="Times New Roman" w:hAnsi="Times New Roman" w:cs="Times New Roman"/>
        </w:rPr>
        <w:t>–</w:t>
      </w:r>
      <w:r w:rsidRPr="006558AD">
        <w:rPr>
          <w:rFonts w:ascii="Times New Roman" w:hAnsi="Times New Roman" w:cs="Times New Roman"/>
        </w:rPr>
        <w:t>1 to 1. Hence, we can easily map output values as strongly negative, neutral, or strongly positive. The derivative can be written as tanh'</w:t>
      </w:r>
      <w:r w:rsidRPr="006558AD">
        <w:rPr>
          <w:rFonts w:ascii="Times New Roman" w:hAnsi="Times New Roman" w:cs="Times New Roman"/>
          <w:lang w:val="ru-RU"/>
        </w:rPr>
        <w:t>(</w:t>
      </w:r>
      <w:r w:rsidRPr="006558AD">
        <w:rPr>
          <w:rFonts w:ascii="Times New Roman" w:hAnsi="Times New Roman" w:cs="Times New Roman"/>
          <w:i/>
          <w:iCs/>
          <w:lang w:val="ru-RU"/>
        </w:rPr>
        <w:t>x</w:t>
      </w:r>
      <w:r w:rsidRPr="006558AD">
        <w:rPr>
          <w:rFonts w:ascii="Times New Roman" w:hAnsi="Times New Roman" w:cs="Times New Roman"/>
          <w:lang w:val="ru-RU"/>
        </w:rPr>
        <w:t xml:space="preserve">) </w:t>
      </w:r>
      <w:r w:rsidRPr="006558AD">
        <w:rPr>
          <w:rFonts w:ascii="Times New Roman" w:hAnsi="Times New Roman" w:cs="Times New Roman"/>
        </w:rPr>
        <w:t xml:space="preserve">= 1 </w:t>
      </w:r>
      <w:r>
        <w:rPr>
          <w:rFonts w:ascii="Times New Roman" w:hAnsi="Times New Roman" w:cs="Times New Roman"/>
        </w:rPr>
        <w:t>–</w:t>
      </w:r>
      <w:r w:rsidRPr="006558AD">
        <w:rPr>
          <w:rFonts w:ascii="Times New Roman" w:hAnsi="Times New Roman" w:cs="Times New Roman"/>
        </w:rPr>
        <w:t xml:space="preserve"> tanh</w:t>
      </w:r>
      <w:r w:rsidRPr="006558AD">
        <w:rPr>
          <w:rFonts w:ascii="Times New Roman" w:hAnsi="Times New Roman" w:cs="Times New Roman"/>
          <w:vertAlign w:val="superscript"/>
        </w:rPr>
        <w:t>2</w:t>
      </w:r>
      <w:r w:rsidRPr="006558AD">
        <w:rPr>
          <w:rFonts w:ascii="Times New Roman" w:hAnsi="Times New Roman" w:cs="Times New Roman"/>
          <w:lang w:val="ru-RU"/>
        </w:rPr>
        <w:t>(</w:t>
      </w:r>
      <w:r w:rsidRPr="006558AD">
        <w:rPr>
          <w:rFonts w:ascii="Times New Roman" w:hAnsi="Times New Roman" w:cs="Times New Roman"/>
          <w:i/>
          <w:iCs/>
          <w:lang w:val="ru-RU"/>
        </w:rPr>
        <w:t>x</w:t>
      </w:r>
      <w:r w:rsidRPr="006558AD">
        <w:rPr>
          <w:rFonts w:ascii="Times New Roman" w:hAnsi="Times New Roman" w:cs="Times New Roman"/>
          <w:lang w:val="ru-RU"/>
        </w:rPr>
        <w:t>).</w:t>
      </w:r>
    </w:p>
    <w:p w:rsidR="00977949" w:rsidRDefault="00977949" w:rsidP="00977949">
      <w:pPr>
        <w:shd w:val="clear" w:color="auto" w:fill="FFFFFF"/>
        <w:tabs>
          <w:tab w:val="left" w:pos="298"/>
        </w:tabs>
        <w:jc w:val="both"/>
        <w:rPr>
          <w:rFonts w:ascii="Times New Roman" w:hAnsi="Times New Roman" w:cs="Times New Roman"/>
        </w:rPr>
      </w:pPr>
    </w:p>
    <w:p w:rsidR="00977949" w:rsidRPr="006558AD" w:rsidRDefault="00977949" w:rsidP="00977949">
      <w:pPr>
        <w:shd w:val="clear" w:color="auto" w:fill="FFFFFF"/>
        <w:tabs>
          <w:tab w:val="left" w:pos="298"/>
        </w:tabs>
        <w:jc w:val="both"/>
        <w:rPr>
          <w:rFonts w:ascii="Times New Roman" w:hAnsi="Times New Roman" w:cs="Times New Roman"/>
        </w:rPr>
      </w:pPr>
      <w:r w:rsidRPr="006558AD">
        <w:rPr>
          <w:rFonts w:ascii="Times New Roman" w:hAnsi="Times New Roman" w:cs="Times New Roman"/>
        </w:rPr>
        <w:t>3.</w:t>
      </w:r>
      <w:r w:rsidRPr="006558AD">
        <w:rPr>
          <w:rFonts w:ascii="Times New Roman" w:hAnsi="Times New Roman" w:cs="Times New Roman"/>
        </w:rPr>
        <w:tab/>
      </w:r>
      <w:r w:rsidRPr="006558AD">
        <w:rPr>
          <w:rFonts w:ascii="Times New Roman" w:hAnsi="Times New Roman" w:cs="Times New Roman"/>
          <w:b/>
          <w:bCs/>
        </w:rPr>
        <w:t>Softmax</w:t>
      </w:r>
      <w:r w:rsidRPr="006558AD">
        <w:rPr>
          <w:rFonts w:ascii="Times New Roman" w:hAnsi="Times New Roman" w:cs="Times New Roman"/>
        </w:rPr>
        <w:t>: So far, we have looked at the activation function, which models only a single</w:t>
      </w:r>
      <w:r>
        <w:rPr>
          <w:rFonts w:ascii="Times New Roman" w:hAnsi="Times New Roman" w:cs="Times New Roman"/>
        </w:rPr>
        <w:t xml:space="preserve"> </w:t>
      </w:r>
      <w:r w:rsidRPr="006558AD">
        <w:rPr>
          <w:rFonts w:ascii="Times New Roman" w:hAnsi="Times New Roman" w:cs="Times New Roman"/>
        </w:rPr>
        <w:t>output at a time. If we want to classify a data point into one of many categories or</w:t>
      </w:r>
      <w:r>
        <w:rPr>
          <w:rFonts w:ascii="Times New Roman" w:hAnsi="Times New Roman" w:cs="Times New Roman"/>
        </w:rPr>
        <w:t xml:space="preserve"> </w:t>
      </w:r>
      <w:r w:rsidRPr="006558AD">
        <w:rPr>
          <w:rFonts w:ascii="Times New Roman" w:hAnsi="Times New Roman" w:cs="Times New Roman"/>
        </w:rPr>
        <w:t>classes, then we employ the softmax activation function. It outputs a well-def</w:t>
      </w:r>
      <w:r>
        <w:rPr>
          <w:rFonts w:ascii="Times New Roman" w:hAnsi="Times New Roman" w:cs="Times New Roman"/>
        </w:rPr>
        <w:t>i</w:t>
      </w:r>
      <w:r w:rsidRPr="006558AD">
        <w:rPr>
          <w:rFonts w:ascii="Times New Roman" w:hAnsi="Times New Roman" w:cs="Times New Roman"/>
        </w:rPr>
        <w:t>ned</w:t>
      </w:r>
      <w:r>
        <w:rPr>
          <w:rFonts w:ascii="Times New Roman" w:hAnsi="Times New Roman" w:cs="Times New Roman"/>
        </w:rPr>
        <w:t xml:space="preserve"> </w:t>
      </w:r>
      <w:r w:rsidRPr="006558AD">
        <w:rPr>
          <w:rFonts w:ascii="Times New Roman" w:hAnsi="Times New Roman" w:cs="Times New Roman"/>
        </w:rPr>
        <w:t>probability distribution over all the output classes and is generally used in the output</w:t>
      </w:r>
      <w:r>
        <w:rPr>
          <w:rFonts w:ascii="Times New Roman" w:hAnsi="Times New Roman" w:cs="Times New Roman"/>
        </w:rPr>
        <w:t xml:space="preserve"> </w:t>
      </w:r>
      <w:r w:rsidRPr="006558AD">
        <w:rPr>
          <w:rFonts w:ascii="Times New Roman" w:hAnsi="Times New Roman" w:cs="Times New Roman"/>
        </w:rPr>
        <w:t>layer of the neural network. The Softmax activation is formally def</w:t>
      </w:r>
      <w:r>
        <w:rPr>
          <w:rFonts w:ascii="Times New Roman" w:hAnsi="Times New Roman" w:cs="Times New Roman"/>
        </w:rPr>
        <w:t>i</w:t>
      </w:r>
      <w:r w:rsidRPr="006558AD">
        <w:rPr>
          <w:rFonts w:ascii="Times New Roman" w:hAnsi="Times New Roman" w:cs="Times New Roman"/>
        </w:rPr>
        <w:t>ned as:</w:t>
      </w:r>
    </w:p>
    <w:p w:rsidR="00977949" w:rsidRPr="008B56E1" w:rsidRDefault="00977949" w:rsidP="00977949">
      <w:pPr>
        <w:shd w:val="clear" w:color="auto" w:fill="FFFFFF"/>
        <w:tabs>
          <w:tab w:val="left" w:pos="5760"/>
        </w:tabs>
        <w:jc w:val="right"/>
        <w:rPr>
          <w:rFonts w:ascii="Times New Roman" w:hAnsi="Times New Roman" w:cs="Times New Roman"/>
          <w:bCs/>
        </w:rPr>
      </w:pPr>
      <w:r>
        <w:rPr>
          <w:rFonts w:ascii="Times New Roman" w:hAnsi="Times New Roman" w:cs="Times New Roman"/>
          <w:bCs/>
          <w:noProof/>
          <w:position w:val="-32"/>
        </w:rPr>
        <w:drawing>
          <wp:inline distT="0" distB="0" distL="0" distR="0">
            <wp:extent cx="1359535" cy="461010"/>
            <wp:effectExtent l="1905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4"/>
                    <a:srcRect/>
                    <a:stretch>
                      <a:fillRect/>
                    </a:stretch>
                  </pic:blipFill>
                  <pic:spPr bwMode="auto">
                    <a:xfrm>
                      <a:off x="0" y="0"/>
                      <a:ext cx="1359535" cy="461010"/>
                    </a:xfrm>
                    <a:prstGeom prst="rect">
                      <a:avLst/>
                    </a:prstGeom>
                    <a:noFill/>
                    <a:ln w="9525">
                      <a:noFill/>
                      <a:miter lim="800000"/>
                      <a:headEnd/>
                      <a:tailEnd/>
                    </a:ln>
                  </pic:spPr>
                </pic:pic>
              </a:graphicData>
            </a:graphic>
          </wp:inline>
        </w:drawing>
      </w:r>
      <w:r>
        <w:rPr>
          <w:rFonts w:ascii="Times New Roman" w:hAnsi="Times New Roman" w:cs="Times New Roman"/>
          <w:bCs/>
        </w:rPr>
        <w:tab/>
        <w:t>(2.11)</w:t>
      </w: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 xml:space="preserve">Example 2.3. </w:t>
      </w:r>
      <w:r w:rsidRPr="006558AD">
        <w:rPr>
          <w:rFonts w:ascii="Times New Roman" w:hAnsi="Times New Roman" w:cs="Times New Roman"/>
        </w:rPr>
        <w:t>Consider a list with frequency count as [1</w:t>
      </w:r>
      <w:r w:rsidRPr="006558AD">
        <w:rPr>
          <w:rFonts w:ascii="Times New Roman" w:hAnsi="Times New Roman" w:cs="Times New Roman"/>
          <w:i/>
          <w:iCs/>
        </w:rPr>
        <w:t xml:space="preserve">, </w:t>
      </w:r>
      <w:r w:rsidRPr="006558AD">
        <w:rPr>
          <w:rFonts w:ascii="Times New Roman" w:hAnsi="Times New Roman" w:cs="Times New Roman"/>
        </w:rPr>
        <w:t>5</w:t>
      </w:r>
      <w:r w:rsidRPr="006558AD">
        <w:rPr>
          <w:rFonts w:ascii="Times New Roman" w:hAnsi="Times New Roman" w:cs="Times New Roman"/>
          <w:i/>
          <w:iCs/>
        </w:rPr>
        <w:t xml:space="preserve">, </w:t>
      </w:r>
      <w:r w:rsidRPr="006558AD">
        <w:rPr>
          <w:rFonts w:ascii="Times New Roman" w:hAnsi="Times New Roman" w:cs="Times New Roman"/>
        </w:rPr>
        <w:t xml:space="preserve">2]. Converting this list into probabilities represented by softmax will require the denominator to be </w:t>
      </w:r>
      <w:r w:rsidRPr="006558AD">
        <w:rPr>
          <w:rFonts w:ascii="Times New Roman" w:hAnsi="Times New Roman" w:cs="Times New Roman"/>
          <w:i/>
          <w:iCs/>
        </w:rPr>
        <w:t xml:space="preserve">D </w:t>
      </w:r>
      <w:r w:rsidRPr="006558AD">
        <w:rPr>
          <w:rFonts w:ascii="Times New Roman" w:hAnsi="Times New Roman" w:cs="Times New Roman"/>
        </w:rPr>
        <w:t xml:space="preserve">= </w:t>
      </w:r>
      <w:r w:rsidRPr="006558AD">
        <w:rPr>
          <w:rFonts w:ascii="Times New Roman" w:hAnsi="Times New Roman" w:cs="Times New Roman"/>
          <w:i/>
          <w:iCs/>
        </w:rPr>
        <w:t>e</w:t>
      </w:r>
      <w:r w:rsidRPr="006558AD">
        <w:rPr>
          <w:rFonts w:ascii="Times New Roman" w:hAnsi="Times New Roman" w:cs="Times New Roman"/>
          <w:vertAlign w:val="superscript"/>
        </w:rPr>
        <w:t>1</w:t>
      </w:r>
      <w:r w:rsidRPr="006558AD">
        <w:rPr>
          <w:rFonts w:ascii="Times New Roman" w:hAnsi="Times New Roman" w:cs="Times New Roman"/>
        </w:rPr>
        <w:t xml:space="preserve"> + </w:t>
      </w:r>
      <w:r w:rsidRPr="006558AD">
        <w:rPr>
          <w:rFonts w:ascii="Times New Roman" w:hAnsi="Times New Roman" w:cs="Times New Roman"/>
          <w:i/>
          <w:iCs/>
        </w:rPr>
        <w:t>e</w:t>
      </w:r>
      <w:r w:rsidRPr="006558AD">
        <w:rPr>
          <w:rFonts w:ascii="Times New Roman" w:hAnsi="Times New Roman" w:cs="Times New Roman"/>
          <w:vertAlign w:val="superscript"/>
        </w:rPr>
        <w:t>5</w:t>
      </w:r>
      <w:r w:rsidRPr="006558AD">
        <w:rPr>
          <w:rFonts w:ascii="Times New Roman" w:hAnsi="Times New Roman" w:cs="Times New Roman"/>
        </w:rPr>
        <w:t xml:space="preserve"> + </w:t>
      </w:r>
      <w:r w:rsidRPr="006558AD">
        <w:rPr>
          <w:rFonts w:ascii="Times New Roman" w:hAnsi="Times New Roman" w:cs="Times New Roman"/>
          <w:i/>
          <w:iCs/>
        </w:rPr>
        <w:t>e</w:t>
      </w:r>
      <w:r w:rsidRPr="006558AD">
        <w:rPr>
          <w:rFonts w:ascii="Times New Roman" w:hAnsi="Times New Roman" w:cs="Times New Roman"/>
          <w:vertAlign w:val="superscript"/>
        </w:rPr>
        <w:t>2</w:t>
      </w:r>
      <w:r w:rsidRPr="006558AD">
        <w:rPr>
          <w:rFonts w:ascii="Times New Roman" w:hAnsi="Times New Roman" w:cs="Times New Roman"/>
        </w:rPr>
        <w:t>, and each frequency in the list can then be represented as [</w:t>
      </w:r>
      <w:r w:rsidRPr="006558AD">
        <w:rPr>
          <w:rFonts w:ascii="Times New Roman" w:hAnsi="Times New Roman" w:cs="Times New Roman"/>
          <w:i/>
          <w:iCs/>
        </w:rPr>
        <w:t>e</w:t>
      </w:r>
      <w:r w:rsidRPr="006558AD">
        <w:rPr>
          <w:rFonts w:ascii="Times New Roman" w:hAnsi="Times New Roman" w:cs="Times New Roman"/>
          <w:vertAlign w:val="superscript"/>
        </w:rPr>
        <w:t>1</w:t>
      </w:r>
      <w:r w:rsidRPr="006558AD">
        <w:rPr>
          <w:rFonts w:ascii="Times New Roman" w:hAnsi="Times New Roman" w:cs="Times New Roman"/>
          <w:i/>
          <w:iCs/>
        </w:rPr>
        <w:t>/D, e</w:t>
      </w:r>
      <w:r w:rsidRPr="00AB1928">
        <w:rPr>
          <w:rFonts w:ascii="Times New Roman" w:hAnsi="Times New Roman" w:cs="Times New Roman"/>
          <w:iCs/>
          <w:vertAlign w:val="superscript"/>
        </w:rPr>
        <w:t>5</w:t>
      </w:r>
      <w:r w:rsidRPr="006558AD">
        <w:rPr>
          <w:rFonts w:ascii="Times New Roman" w:hAnsi="Times New Roman" w:cs="Times New Roman"/>
          <w:i/>
          <w:iCs/>
        </w:rPr>
        <w:t>/D, e</w:t>
      </w:r>
      <w:r w:rsidRPr="006558AD">
        <w:rPr>
          <w:rFonts w:ascii="Times New Roman" w:hAnsi="Times New Roman" w:cs="Times New Roman"/>
          <w:vertAlign w:val="superscript"/>
        </w:rPr>
        <w:t>2</w:t>
      </w:r>
      <w:r w:rsidRPr="006558AD">
        <w:rPr>
          <w:rFonts w:ascii="Times New Roman" w:hAnsi="Times New Roman" w:cs="Times New Roman"/>
          <w:i/>
          <w:iCs/>
        </w:rPr>
        <w:t>/D</w:t>
      </w:r>
      <w:r w:rsidRPr="00AB1928">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or [0.02, 0.94, 0.04] whose sum approaches unity.</w:t>
      </w:r>
    </w:p>
    <w:p w:rsidR="00977949" w:rsidRDefault="00977949" w:rsidP="00977949">
      <w:pPr>
        <w:shd w:val="clear" w:color="auto" w:fill="FFFFFF"/>
        <w:tabs>
          <w:tab w:val="left" w:pos="298"/>
        </w:tabs>
        <w:jc w:val="both"/>
        <w:rPr>
          <w:rFonts w:ascii="Times New Roman" w:hAnsi="Times New Roman" w:cs="Times New Roman"/>
        </w:rPr>
      </w:pPr>
      <w:bookmarkStart w:id="30" w:name="bookmark41"/>
    </w:p>
    <w:p w:rsidR="00977949" w:rsidRPr="006558AD" w:rsidRDefault="00977949" w:rsidP="00977949">
      <w:pPr>
        <w:shd w:val="clear" w:color="auto" w:fill="FFFFFF"/>
        <w:tabs>
          <w:tab w:val="left" w:pos="298"/>
        </w:tabs>
        <w:jc w:val="both"/>
        <w:rPr>
          <w:rFonts w:ascii="Times New Roman" w:hAnsi="Times New Roman" w:cs="Times New Roman"/>
        </w:rPr>
      </w:pPr>
      <w:r w:rsidRPr="006558AD">
        <w:rPr>
          <w:rFonts w:ascii="Times New Roman" w:hAnsi="Times New Roman" w:cs="Times New Roman"/>
        </w:rPr>
        <w:t>4</w:t>
      </w:r>
      <w:bookmarkEnd w:id="30"/>
      <w:r w:rsidRPr="006558AD">
        <w:rPr>
          <w:rFonts w:ascii="Times New Roman" w:hAnsi="Times New Roman" w:cs="Times New Roman"/>
        </w:rPr>
        <w:t>.</w:t>
      </w:r>
      <w:r w:rsidRPr="006558AD">
        <w:rPr>
          <w:rFonts w:ascii="Times New Roman" w:hAnsi="Times New Roman" w:cs="Times New Roman"/>
        </w:rPr>
        <w:tab/>
      </w:r>
      <w:r w:rsidRPr="006558AD">
        <w:rPr>
          <w:rFonts w:ascii="Times New Roman" w:hAnsi="Times New Roman" w:cs="Times New Roman"/>
          <w:b/>
          <w:bCs/>
        </w:rPr>
        <w:t>ReLU</w:t>
      </w:r>
      <w:r w:rsidRPr="006558AD">
        <w:rPr>
          <w:rFonts w:ascii="Times New Roman" w:hAnsi="Times New Roman" w:cs="Times New Roman"/>
        </w:rPr>
        <w:t>: ReLU stands for Rectif</w:t>
      </w:r>
      <w:r>
        <w:rPr>
          <w:rFonts w:ascii="Times New Roman" w:hAnsi="Times New Roman" w:cs="Times New Roman"/>
        </w:rPr>
        <w:t>i</w:t>
      </w:r>
      <w:r w:rsidRPr="006558AD">
        <w:rPr>
          <w:rFonts w:ascii="Times New Roman" w:hAnsi="Times New Roman" w:cs="Times New Roman"/>
        </w:rPr>
        <w:t>ed Linear Unit and is def</w:t>
      </w:r>
      <w:r>
        <w:rPr>
          <w:rFonts w:ascii="Times New Roman" w:hAnsi="Times New Roman" w:cs="Times New Roman"/>
        </w:rPr>
        <w:t>i</w:t>
      </w:r>
      <w:r w:rsidRPr="006558AD">
        <w:rPr>
          <w:rFonts w:ascii="Times New Roman" w:hAnsi="Times New Roman" w:cs="Times New Roman"/>
        </w:rPr>
        <w:t>ned as:</w:t>
      </w:r>
    </w:p>
    <w:p w:rsidR="00977949" w:rsidRPr="006558AD" w:rsidRDefault="00977949" w:rsidP="00977949">
      <w:pPr>
        <w:shd w:val="clear" w:color="auto" w:fill="FFFFFF"/>
        <w:tabs>
          <w:tab w:val="left" w:pos="5760"/>
          <w:tab w:val="left" w:pos="8659"/>
        </w:tabs>
        <w:jc w:val="right"/>
        <w:rPr>
          <w:rFonts w:ascii="Times New Roman" w:hAnsi="Times New Roman" w:cs="Times New Roman"/>
        </w:rPr>
      </w:pPr>
      <w:r w:rsidRPr="006558AD">
        <w:rPr>
          <w:rFonts w:ascii="Times New Roman" w:hAnsi="Times New Roman" w:cs="Times New Roman"/>
          <w:i/>
          <w:iCs/>
        </w:rPr>
        <w:t xml:space="preserve">ReLU(x) </w:t>
      </w:r>
      <w:r w:rsidRPr="006558AD">
        <w:rPr>
          <w:rFonts w:ascii="Times New Roman" w:hAnsi="Times New Roman" w:cs="Times New Roman"/>
        </w:rPr>
        <w:t xml:space="preserve">= </w:t>
      </w:r>
      <w:r w:rsidRPr="006558AD">
        <w:rPr>
          <w:rFonts w:ascii="Times New Roman" w:hAnsi="Times New Roman" w:cs="Times New Roman"/>
          <w:lang w:val="da-DK"/>
        </w:rPr>
        <w:t>max</w:t>
      </w:r>
      <w:r w:rsidRPr="006558AD">
        <w:rPr>
          <w:rFonts w:ascii="Times New Roman" w:hAnsi="Times New Roman" w:cs="Times New Roman"/>
          <w:lang w:val="ru-RU"/>
        </w:rPr>
        <w:t>(0</w:t>
      </w:r>
      <w:r w:rsidRPr="006558AD">
        <w:rPr>
          <w:rFonts w:ascii="Times New Roman" w:hAnsi="Times New Roman" w:cs="Times New Roman"/>
          <w:i/>
          <w:iCs/>
          <w:lang w:val="ru-RU"/>
        </w:rPr>
        <w:t>,</w:t>
      </w:r>
      <w:r>
        <w:rPr>
          <w:rFonts w:ascii="Times New Roman" w:hAnsi="Times New Roman" w:cs="Times New Roman"/>
          <w:i/>
          <w:iCs/>
        </w:rPr>
        <w:t xml:space="preserve"> </w:t>
      </w:r>
      <w:r w:rsidRPr="006558AD">
        <w:rPr>
          <w:rFonts w:ascii="Times New Roman" w:hAnsi="Times New Roman" w:cs="Times New Roman"/>
          <w:i/>
          <w:iCs/>
          <w:lang w:val="ru-RU"/>
        </w:rPr>
        <w:t>x</w:t>
      </w:r>
      <w:r w:rsidRPr="006558AD">
        <w:rPr>
          <w:rFonts w:ascii="Times New Roman" w:hAnsi="Times New Roman" w:cs="Times New Roman"/>
          <w:lang w:val="ru-RU"/>
        </w:rPr>
        <w:t>)</w:t>
      </w:r>
      <w:r w:rsidRPr="006558AD">
        <w:rPr>
          <w:rFonts w:ascii="Times New Roman" w:hAnsi="Times New Roman" w:cs="Times New Roman"/>
          <w:lang w:val="ru-RU"/>
        </w:rPr>
        <w:tab/>
      </w:r>
      <w:r w:rsidRPr="006558AD">
        <w:rPr>
          <w:rFonts w:ascii="Times New Roman" w:hAnsi="Times New Roman" w:cs="Times New Roman"/>
        </w:rPr>
        <w:t>(</w:t>
      </w:r>
      <w:r>
        <w:rPr>
          <w:rFonts w:ascii="Times New Roman" w:hAnsi="Times New Roman" w:cs="Times New Roman"/>
        </w:rPr>
        <w:t>2.</w:t>
      </w:r>
      <w:r w:rsidRPr="006558AD">
        <w:rPr>
          <w:rFonts w:ascii="Times New Roman" w:hAnsi="Times New Roman" w:cs="Times New Roman"/>
        </w:rPr>
        <w:t>12)</w:t>
      </w: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The ReLU activation function (Equation </w:t>
      </w:r>
      <w:r>
        <w:rPr>
          <w:rFonts w:ascii="Times New Roman" w:hAnsi="Times New Roman" w:cs="Times New Roman"/>
        </w:rPr>
        <w:t>2.</w:t>
      </w:r>
      <w:r w:rsidRPr="006558AD">
        <w:rPr>
          <w:rFonts w:ascii="Times New Roman" w:hAnsi="Times New Roman" w:cs="Times New Roman"/>
        </w:rPr>
        <w:t>12) is far more computationally ef</w:t>
      </w:r>
      <w:r>
        <w:rPr>
          <w:rFonts w:ascii="Times New Roman" w:hAnsi="Times New Roman" w:cs="Times New Roman"/>
        </w:rPr>
        <w:t>fi</w:t>
      </w:r>
      <w:r w:rsidRPr="006558AD">
        <w:rPr>
          <w:rFonts w:ascii="Times New Roman" w:hAnsi="Times New Roman" w:cs="Times New Roman"/>
        </w:rPr>
        <w:t>cient than the sigmoid or tanh activation functions. This is because only a selective set of neurons are activated when ReLU is employed.</w:t>
      </w:r>
    </w:p>
    <w:p w:rsidR="00977949" w:rsidRDefault="00977949" w:rsidP="00977949">
      <w:pPr>
        <w:shd w:val="clear" w:color="auto" w:fill="FFFFFF"/>
        <w:tabs>
          <w:tab w:val="left" w:pos="610"/>
        </w:tabs>
        <w:jc w:val="both"/>
        <w:rPr>
          <w:rFonts w:ascii="Times New Roman" w:hAnsi="Times New Roman" w:cs="Times New Roman"/>
        </w:rPr>
      </w:pPr>
      <w:bookmarkStart w:id="31" w:name="bookmark42"/>
    </w:p>
    <w:p w:rsidR="00977949" w:rsidRPr="006558AD" w:rsidRDefault="00977949" w:rsidP="00977949">
      <w:pPr>
        <w:shd w:val="clear" w:color="auto" w:fill="FFFFFF"/>
        <w:tabs>
          <w:tab w:val="left" w:pos="610"/>
        </w:tabs>
        <w:jc w:val="both"/>
        <w:rPr>
          <w:rFonts w:ascii="Times New Roman" w:hAnsi="Times New Roman" w:cs="Times New Roman"/>
        </w:rPr>
      </w:pPr>
      <w:r w:rsidRPr="006558AD">
        <w:rPr>
          <w:rFonts w:ascii="Times New Roman" w:hAnsi="Times New Roman" w:cs="Times New Roman"/>
        </w:rPr>
        <w:t>5</w:t>
      </w:r>
      <w:bookmarkEnd w:id="31"/>
      <w:r w:rsidRPr="006558AD">
        <w:rPr>
          <w:rFonts w:ascii="Times New Roman" w:hAnsi="Times New Roman" w:cs="Times New Roman"/>
        </w:rPr>
        <w:t>.</w:t>
      </w:r>
      <w:r w:rsidRPr="006558AD">
        <w:rPr>
          <w:rFonts w:ascii="Times New Roman" w:hAnsi="Times New Roman" w:cs="Times New Roman"/>
        </w:rPr>
        <w:tab/>
      </w:r>
      <w:r w:rsidRPr="006558AD">
        <w:rPr>
          <w:rFonts w:ascii="Times New Roman" w:hAnsi="Times New Roman" w:cs="Times New Roman"/>
          <w:b/>
          <w:bCs/>
          <w:lang w:val="fi-FI"/>
        </w:rPr>
        <w:t xml:space="preserve">GELU: </w:t>
      </w:r>
      <w:r w:rsidRPr="006558AD">
        <w:rPr>
          <w:rFonts w:ascii="Times New Roman" w:hAnsi="Times New Roman" w:cs="Times New Roman"/>
          <w:lang w:val="fi-FI"/>
        </w:rPr>
        <w:t xml:space="preserve">GELU </w:t>
      </w:r>
      <w:r w:rsidRPr="006558AD">
        <w:rPr>
          <w:rFonts w:ascii="Times New Roman" w:hAnsi="Times New Roman" w:cs="Times New Roman"/>
          <w:lang w:val="nb-NO"/>
        </w:rPr>
        <w:t xml:space="preserve">stands </w:t>
      </w:r>
      <w:r w:rsidRPr="006558AD">
        <w:rPr>
          <w:rFonts w:ascii="Times New Roman" w:hAnsi="Times New Roman" w:cs="Times New Roman"/>
        </w:rPr>
        <w:t>for Gaussian Linear Unit and is def</w:t>
      </w:r>
      <w:r>
        <w:rPr>
          <w:rFonts w:ascii="Times New Roman" w:hAnsi="Times New Roman" w:cs="Times New Roman"/>
        </w:rPr>
        <w:t>i</w:t>
      </w:r>
      <w:r w:rsidRPr="006558AD">
        <w:rPr>
          <w:rFonts w:ascii="Times New Roman" w:hAnsi="Times New Roman" w:cs="Times New Roman"/>
        </w:rPr>
        <w:t xml:space="preserve">ned by Equation </w:t>
      </w:r>
      <w:r>
        <w:rPr>
          <w:rFonts w:ascii="Times New Roman" w:hAnsi="Times New Roman" w:cs="Times New Roman"/>
        </w:rPr>
        <w:t>(2.</w:t>
      </w:r>
      <w:r w:rsidRPr="006558AD">
        <w:rPr>
          <w:rFonts w:ascii="Times New Roman" w:hAnsi="Times New Roman" w:cs="Times New Roman"/>
        </w:rPr>
        <w:t>13</w:t>
      </w:r>
      <w:r>
        <w:rPr>
          <w:rFonts w:ascii="Times New Roman" w:hAnsi="Times New Roman" w:cs="Times New Roman"/>
        </w:rPr>
        <w:t>)</w:t>
      </w:r>
      <w:r w:rsidRPr="006558AD">
        <w:rPr>
          <w:rFonts w:ascii="Times New Roman" w:hAnsi="Times New Roman" w:cs="Times New Roman"/>
        </w:rPr>
        <w:t>, where</w:t>
      </w:r>
      <w:r>
        <w:rPr>
          <w:rFonts w:ascii="Times New Roman" w:hAnsi="Times New Roman" w:cs="Times New Roman"/>
        </w:rPr>
        <w:t xml:space="preserve"> </w:t>
      </w:r>
      <w:r w:rsidRPr="00372DAD">
        <w:rPr>
          <w:rFonts w:ascii="Times New Roman" w:hAnsi="Times New Roman" w:cs="Times New Roman"/>
          <w:iCs/>
          <w:lang w:val="el-GR"/>
        </w:rPr>
        <w:t>Φ(</w:t>
      </w:r>
      <w:r w:rsidRPr="006558AD">
        <w:rPr>
          <w:rFonts w:ascii="Times New Roman" w:hAnsi="Times New Roman" w:cs="Times New Roman"/>
          <w:i/>
          <w:iCs/>
          <w:lang w:val="el-GR"/>
        </w:rPr>
        <w:t>x</w:t>
      </w:r>
      <w:r w:rsidRPr="00372DAD">
        <w:rPr>
          <w:rFonts w:ascii="Times New Roman" w:hAnsi="Times New Roman" w:cs="Times New Roman"/>
          <w:iCs/>
          <w:lang w:val="el-GR"/>
        </w:rPr>
        <w:t>)</w:t>
      </w:r>
      <w:r w:rsidRPr="006558AD">
        <w:rPr>
          <w:rFonts w:ascii="Times New Roman" w:hAnsi="Times New Roman" w:cs="Times New Roman"/>
          <w:i/>
          <w:iCs/>
          <w:lang w:val="el-GR"/>
        </w:rPr>
        <w:t xml:space="preserve"> </w:t>
      </w:r>
      <w:r w:rsidRPr="006558AD">
        <w:rPr>
          <w:rFonts w:ascii="Times New Roman" w:hAnsi="Times New Roman" w:cs="Times New Roman"/>
        </w:rPr>
        <w:t>is the cumulative standard normal distribution.</w:t>
      </w:r>
    </w:p>
    <w:p w:rsidR="00977949" w:rsidRPr="00372DAD" w:rsidRDefault="00977949" w:rsidP="00977949">
      <w:pPr>
        <w:shd w:val="clear" w:color="auto" w:fill="FFFFFF"/>
        <w:tabs>
          <w:tab w:val="left" w:pos="5760"/>
          <w:tab w:val="left" w:pos="8971"/>
        </w:tabs>
        <w:jc w:val="right"/>
        <w:rPr>
          <w:rFonts w:ascii="Times New Roman" w:hAnsi="Times New Roman" w:cs="Times New Roman"/>
          <w:i/>
          <w:iCs/>
        </w:rPr>
      </w:pPr>
      <w:r w:rsidRPr="006558AD">
        <w:rPr>
          <w:rFonts w:ascii="Times New Roman" w:hAnsi="Times New Roman" w:cs="Times New Roman"/>
          <w:i/>
          <w:iCs/>
        </w:rPr>
        <w:t>GELU</w:t>
      </w:r>
      <w:r w:rsidRPr="00372DAD">
        <w:rPr>
          <w:rFonts w:ascii="Times New Roman" w:hAnsi="Times New Roman" w:cs="Times New Roman"/>
          <w:iCs/>
        </w:rPr>
        <w:t>(</w:t>
      </w:r>
      <w:r w:rsidRPr="006558AD">
        <w:rPr>
          <w:rFonts w:ascii="Times New Roman" w:hAnsi="Times New Roman" w:cs="Times New Roman"/>
          <w:i/>
          <w:iCs/>
        </w:rPr>
        <w:t>x</w:t>
      </w:r>
      <w:r w:rsidRPr="00372DAD">
        <w:rPr>
          <w:rFonts w:ascii="Times New Roman" w:hAnsi="Times New Roman" w:cs="Times New Roman"/>
          <w:iCs/>
        </w:rPr>
        <w:t>)</w:t>
      </w:r>
      <w:r w:rsidRPr="006558AD">
        <w:rPr>
          <w:rFonts w:ascii="Times New Roman" w:hAnsi="Times New Roman" w:cs="Times New Roman"/>
          <w:i/>
          <w:iCs/>
        </w:rPr>
        <w:t xml:space="preserve"> = </w:t>
      </w:r>
      <w:r w:rsidRPr="006558AD">
        <w:rPr>
          <w:rFonts w:ascii="Times New Roman" w:hAnsi="Times New Roman" w:cs="Times New Roman"/>
          <w:i/>
          <w:iCs/>
          <w:lang w:val="el-GR"/>
        </w:rPr>
        <w:t xml:space="preserve">x </w:t>
      </w:r>
      <w:r>
        <w:rPr>
          <w:rFonts w:ascii="Times New Roman" w:hAnsi="Times New Roman" w:cs="Times New Roman"/>
          <w:b/>
          <w:bCs/>
          <w:i/>
          <w:iCs/>
        </w:rPr>
        <w:t>·</w:t>
      </w:r>
      <w:r w:rsidRPr="006558AD">
        <w:rPr>
          <w:rFonts w:ascii="Times New Roman" w:hAnsi="Times New Roman" w:cs="Times New Roman"/>
          <w:b/>
          <w:bCs/>
          <w:i/>
          <w:iCs/>
        </w:rPr>
        <w:t xml:space="preserve"> </w:t>
      </w:r>
      <w:r w:rsidRPr="00372DAD">
        <w:rPr>
          <w:rFonts w:ascii="Times New Roman" w:hAnsi="Times New Roman" w:cs="Times New Roman"/>
          <w:iCs/>
          <w:lang w:val="el-GR"/>
        </w:rPr>
        <w:t>Φ(</w:t>
      </w:r>
      <w:r w:rsidRPr="006558AD">
        <w:rPr>
          <w:rFonts w:ascii="Times New Roman" w:hAnsi="Times New Roman" w:cs="Times New Roman"/>
          <w:i/>
          <w:iCs/>
          <w:lang w:val="el-GR"/>
        </w:rPr>
        <w:t>x</w:t>
      </w:r>
      <w:r w:rsidRPr="00372DAD">
        <w:rPr>
          <w:rFonts w:ascii="Times New Roman" w:hAnsi="Times New Roman" w:cs="Times New Roman"/>
          <w:iCs/>
          <w:lang w:val="el-GR"/>
        </w:rPr>
        <w:t>)</w:t>
      </w:r>
      <w:r w:rsidRPr="006558AD">
        <w:rPr>
          <w:rFonts w:ascii="Times New Roman" w:hAnsi="Times New Roman" w:cs="Times New Roman"/>
          <w:i/>
          <w:iCs/>
          <w:lang w:val="el-GR"/>
        </w:rPr>
        <w:tab/>
      </w:r>
      <w:r w:rsidRPr="006558AD">
        <w:rPr>
          <w:rFonts w:ascii="Times New Roman" w:hAnsi="Times New Roman" w:cs="Times New Roman"/>
        </w:rPr>
        <w:t>(</w:t>
      </w:r>
      <w:r>
        <w:rPr>
          <w:rFonts w:ascii="Times New Roman" w:hAnsi="Times New Roman" w:cs="Times New Roman"/>
        </w:rPr>
        <w:t>2.</w:t>
      </w:r>
      <w:r w:rsidRPr="006558AD">
        <w:rPr>
          <w:rFonts w:ascii="Times New Roman" w:hAnsi="Times New Roman" w:cs="Times New Roman"/>
        </w:rPr>
        <w:t>13)</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lastRenderedPageBreak/>
        <w:t>The GELU activation function weights the incoming signal by their percentile rather than their sign. Consequently</w:t>
      </w:r>
      <w:r>
        <w:rPr>
          <w:rFonts w:ascii="Times New Roman" w:hAnsi="Times New Roman" w:cs="Times New Roman"/>
        </w:rPr>
        <w:t>,</w:t>
      </w:r>
      <w:r w:rsidRPr="006558AD">
        <w:rPr>
          <w:rFonts w:ascii="Times New Roman" w:hAnsi="Times New Roman" w:cs="Times New Roman"/>
        </w:rPr>
        <w:t xml:space="preserve"> GELU can be thought of as a smoother ReLU.</w:t>
      </w:r>
    </w:p>
    <w:p w:rsidR="00977949" w:rsidRDefault="00977949" w:rsidP="00977949">
      <w:pPr>
        <w:shd w:val="clear" w:color="auto" w:fill="FFFFFF"/>
        <w:tabs>
          <w:tab w:val="left" w:pos="610"/>
        </w:tabs>
        <w:jc w:val="both"/>
        <w:rPr>
          <w:rFonts w:ascii="Times New Roman" w:hAnsi="Times New Roman" w:cs="Times New Roman"/>
        </w:rPr>
      </w:pPr>
      <w:bookmarkStart w:id="32" w:name="bookmark43"/>
    </w:p>
    <w:p w:rsidR="00977949" w:rsidRPr="006558AD" w:rsidRDefault="00977949" w:rsidP="00977949">
      <w:pPr>
        <w:shd w:val="clear" w:color="auto" w:fill="FFFFFF"/>
        <w:tabs>
          <w:tab w:val="left" w:pos="610"/>
        </w:tabs>
        <w:jc w:val="both"/>
        <w:rPr>
          <w:rFonts w:ascii="Times New Roman" w:hAnsi="Times New Roman" w:cs="Times New Roman"/>
        </w:rPr>
      </w:pPr>
      <w:r w:rsidRPr="006558AD">
        <w:rPr>
          <w:rFonts w:ascii="Times New Roman" w:hAnsi="Times New Roman" w:cs="Times New Roman"/>
        </w:rPr>
        <w:t>6</w:t>
      </w:r>
      <w:bookmarkEnd w:id="32"/>
      <w:r w:rsidRPr="006558AD">
        <w:rPr>
          <w:rFonts w:ascii="Times New Roman" w:hAnsi="Times New Roman" w:cs="Times New Roman"/>
        </w:rPr>
        <w:t>.</w:t>
      </w:r>
      <w:r w:rsidRPr="006558AD">
        <w:rPr>
          <w:rFonts w:ascii="Times New Roman" w:hAnsi="Times New Roman" w:cs="Times New Roman"/>
        </w:rPr>
        <w:tab/>
      </w:r>
      <w:r w:rsidRPr="006558AD">
        <w:rPr>
          <w:rFonts w:ascii="Times New Roman" w:hAnsi="Times New Roman" w:cs="Times New Roman"/>
          <w:b/>
          <w:bCs/>
          <w:lang w:val="fr-FR"/>
        </w:rPr>
        <w:t xml:space="preserve">GLU: </w:t>
      </w:r>
      <w:r w:rsidRPr="006558AD">
        <w:rPr>
          <w:rFonts w:ascii="Times New Roman" w:hAnsi="Times New Roman" w:cs="Times New Roman"/>
          <w:lang w:val="fr-FR"/>
        </w:rPr>
        <w:t xml:space="preserve">GLU </w:t>
      </w:r>
      <w:r w:rsidRPr="006558AD">
        <w:rPr>
          <w:rFonts w:ascii="Times New Roman" w:hAnsi="Times New Roman" w:cs="Times New Roman"/>
        </w:rPr>
        <w:t xml:space="preserve">stands for Gated Linear Unit. The </w:t>
      </w:r>
      <w:r w:rsidRPr="006558AD">
        <w:rPr>
          <w:rFonts w:ascii="Times New Roman" w:hAnsi="Times New Roman" w:cs="Times New Roman"/>
          <w:i/>
          <w:iCs/>
        </w:rPr>
        <w:t xml:space="preserve">linear </w:t>
      </w:r>
      <w:r w:rsidRPr="006558AD">
        <w:rPr>
          <w:rFonts w:ascii="Times New Roman" w:hAnsi="Times New Roman" w:cs="Times New Roman"/>
        </w:rPr>
        <w:t xml:space="preserve">gating is </w:t>
      </w:r>
      <w:r>
        <w:rPr>
          <w:rFonts w:ascii="Times New Roman" w:hAnsi="Times New Roman" w:cs="Times New Roman"/>
        </w:rPr>
        <w:t>parameterised</w:t>
      </w:r>
      <w:r w:rsidRPr="006558AD">
        <w:rPr>
          <w:rFonts w:ascii="Times New Roman" w:hAnsi="Times New Roman" w:cs="Times New Roman"/>
        </w:rPr>
        <w:t xml:space="preserve"> via a</w:t>
      </w:r>
      <w:r>
        <w:rPr>
          <w:rFonts w:ascii="Times New Roman" w:hAnsi="Times New Roman" w:cs="Times New Roman"/>
        </w:rPr>
        <w:t xml:space="preserve"> </w:t>
      </w:r>
      <w:r w:rsidRPr="006558AD">
        <w:rPr>
          <w:rFonts w:ascii="Times New Roman" w:hAnsi="Times New Roman" w:cs="Times New Roman"/>
        </w:rPr>
        <w:t xml:space="preserve">sigmodi activation (Equation </w:t>
      </w:r>
      <w:r>
        <w:rPr>
          <w:rFonts w:ascii="Times New Roman" w:hAnsi="Times New Roman" w:cs="Times New Roman"/>
        </w:rPr>
        <w:t>2.</w:t>
      </w:r>
      <w:r w:rsidRPr="006558AD">
        <w:rPr>
          <w:rFonts w:ascii="Times New Roman" w:hAnsi="Times New Roman" w:cs="Times New Roman"/>
        </w:rPr>
        <w:t xml:space="preserve">9) on weight </w:t>
      </w:r>
      <w:r w:rsidRPr="006558AD">
        <w:rPr>
          <w:rFonts w:ascii="Times New Roman" w:hAnsi="Times New Roman" w:cs="Times New Roman"/>
          <w:i/>
          <w:iCs/>
          <w:lang w:val="nb-NO"/>
        </w:rPr>
        <w:t xml:space="preserve">w </w:t>
      </w:r>
      <w:r w:rsidRPr="006558AD">
        <w:rPr>
          <w:rFonts w:ascii="Times New Roman" w:hAnsi="Times New Roman" w:cs="Times New Roman"/>
        </w:rPr>
        <w:t xml:space="preserve">and bias </w:t>
      </w:r>
      <w:r w:rsidRPr="006558AD">
        <w:rPr>
          <w:rFonts w:ascii="Times New Roman" w:hAnsi="Times New Roman" w:cs="Times New Roman"/>
          <w:i/>
          <w:iCs/>
        </w:rPr>
        <w:t xml:space="preserve">b, </w:t>
      </w:r>
      <w:r w:rsidRPr="006558AD">
        <w:rPr>
          <w:rFonts w:ascii="Times New Roman" w:hAnsi="Times New Roman" w:cs="Times New Roman"/>
        </w:rPr>
        <w:t>as def</w:t>
      </w:r>
      <w:r>
        <w:rPr>
          <w:rFonts w:ascii="Times New Roman" w:hAnsi="Times New Roman" w:cs="Times New Roman"/>
        </w:rPr>
        <w:t>i</w:t>
      </w:r>
      <w:r w:rsidRPr="006558AD">
        <w:rPr>
          <w:rFonts w:ascii="Times New Roman" w:hAnsi="Times New Roman" w:cs="Times New Roman"/>
        </w:rPr>
        <w:t xml:space="preserve">ned in Equation </w:t>
      </w:r>
      <w:r>
        <w:rPr>
          <w:rFonts w:ascii="Times New Roman" w:hAnsi="Times New Roman" w:cs="Times New Roman"/>
        </w:rPr>
        <w:t>(2.</w:t>
      </w:r>
      <w:r w:rsidRPr="006558AD">
        <w:rPr>
          <w:rFonts w:ascii="Times New Roman" w:hAnsi="Times New Roman" w:cs="Times New Roman"/>
        </w:rPr>
        <w:t>14</w:t>
      </w:r>
      <w:r>
        <w:rPr>
          <w:rFonts w:ascii="Times New Roman" w:hAnsi="Times New Roman" w:cs="Times New Roman"/>
        </w:rPr>
        <w:t>)</w:t>
      </w:r>
      <w:r w:rsidRPr="006558AD">
        <w:rPr>
          <w:rFonts w:ascii="Times New Roman" w:hAnsi="Times New Roman" w:cs="Times New Roman"/>
        </w:rPr>
        <w:t>.</w:t>
      </w:r>
    </w:p>
    <w:p w:rsidR="00977949" w:rsidRPr="006558AD" w:rsidRDefault="00977949" w:rsidP="00977949">
      <w:pPr>
        <w:shd w:val="clear" w:color="auto" w:fill="FFFFFF"/>
        <w:tabs>
          <w:tab w:val="left" w:pos="5760"/>
          <w:tab w:val="left" w:pos="8971"/>
        </w:tabs>
        <w:jc w:val="right"/>
        <w:rPr>
          <w:rFonts w:ascii="Times New Roman" w:hAnsi="Times New Roman" w:cs="Times New Roman"/>
        </w:rPr>
      </w:pPr>
      <w:r w:rsidRPr="006558AD">
        <w:rPr>
          <w:rFonts w:ascii="Times New Roman" w:hAnsi="Times New Roman" w:cs="Times New Roman"/>
          <w:i/>
          <w:iCs/>
        </w:rPr>
        <w:t>GLU</w:t>
      </w:r>
      <w:r w:rsidRPr="00372DAD">
        <w:rPr>
          <w:rFonts w:ascii="Times New Roman" w:hAnsi="Times New Roman" w:cs="Times New Roman"/>
          <w:iCs/>
        </w:rPr>
        <w:t>(</w:t>
      </w:r>
      <w:r w:rsidRPr="006558AD">
        <w:rPr>
          <w:rFonts w:ascii="Times New Roman" w:hAnsi="Times New Roman" w:cs="Times New Roman"/>
          <w:b/>
          <w:bCs/>
          <w:i/>
          <w:iCs/>
        </w:rPr>
        <w:t>x</w:t>
      </w:r>
      <w:r w:rsidRPr="00372DAD">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b/>
          <w:bCs/>
          <w:lang w:val="el-GR"/>
        </w:rPr>
        <w:t xml:space="preserve">x </w:t>
      </w:r>
      <w:r w:rsidRPr="003667DE">
        <w:rPr>
          <w:rFonts w:ascii="Cambria Math" w:hAnsi="Cambria Math" w:cs="Cambria Math"/>
          <w:bCs/>
        </w:rPr>
        <w:t>⊙</w:t>
      </w:r>
      <w:r w:rsidRPr="006558AD">
        <w:rPr>
          <w:rFonts w:ascii="Times New Roman" w:hAnsi="Times New Roman" w:cs="Times New Roman"/>
          <w:b/>
          <w:bCs/>
          <w:lang w:val="el-GR"/>
        </w:rPr>
        <w:t xml:space="preserve"> </w:t>
      </w:r>
      <w:r w:rsidRPr="006558AD">
        <w:rPr>
          <w:rFonts w:ascii="Times New Roman" w:hAnsi="Times New Roman" w:cs="Times New Roman"/>
          <w:i/>
          <w:iCs/>
          <w:lang w:val="el-GR"/>
        </w:rPr>
        <w:t>σ</w:t>
      </w:r>
      <w:r w:rsidRPr="006558AD">
        <w:rPr>
          <w:rFonts w:ascii="Times New Roman" w:hAnsi="Times New Roman" w:cs="Times New Roman"/>
        </w:rPr>
        <w:t>(</w:t>
      </w:r>
      <w:r w:rsidRPr="006558AD">
        <w:rPr>
          <w:rFonts w:ascii="Times New Roman" w:hAnsi="Times New Roman" w:cs="Times New Roman"/>
          <w:b/>
          <w:bCs/>
        </w:rPr>
        <w:t xml:space="preserve">wx </w:t>
      </w:r>
      <w:r w:rsidRPr="006558AD">
        <w:rPr>
          <w:rFonts w:ascii="Times New Roman" w:hAnsi="Times New Roman" w:cs="Times New Roman"/>
        </w:rPr>
        <w:t xml:space="preserve">+ </w:t>
      </w:r>
      <w:r w:rsidRPr="006558AD">
        <w:rPr>
          <w:rFonts w:ascii="Times New Roman" w:hAnsi="Times New Roman" w:cs="Times New Roman"/>
          <w:i/>
          <w:iCs/>
        </w:rPr>
        <w:t>b</w:t>
      </w:r>
      <w:r w:rsidRPr="003667DE">
        <w:rPr>
          <w:rFonts w:ascii="Times New Roman" w:hAnsi="Times New Roman" w:cs="Times New Roman"/>
          <w:iCs/>
        </w:rPr>
        <w:t>)</w:t>
      </w:r>
      <w:r w:rsidRPr="006558AD">
        <w:rPr>
          <w:rFonts w:ascii="Times New Roman" w:hAnsi="Times New Roman" w:cs="Times New Roman"/>
          <w:i/>
          <w:iCs/>
        </w:rPr>
        <w:tab/>
      </w:r>
      <w:r w:rsidRPr="006558AD">
        <w:rPr>
          <w:rFonts w:ascii="Times New Roman" w:hAnsi="Times New Roman" w:cs="Times New Roman"/>
        </w:rPr>
        <w:t>(</w:t>
      </w:r>
      <w:r>
        <w:rPr>
          <w:rFonts w:ascii="Times New Roman" w:hAnsi="Times New Roman" w:cs="Times New Roman"/>
        </w:rPr>
        <w:t>2.</w:t>
      </w:r>
      <w:r w:rsidRPr="006558AD">
        <w:rPr>
          <w:rFonts w:ascii="Times New Roman" w:hAnsi="Times New Roman" w:cs="Times New Roman"/>
        </w:rPr>
        <w:t>14)</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The operation </w:t>
      </w:r>
      <w:r w:rsidRPr="003667DE">
        <w:rPr>
          <w:rFonts w:ascii="Cambria Math" w:hAnsi="Cambria Math" w:cs="Cambria Math"/>
          <w:bCs/>
        </w:rPr>
        <w:t>⊙</w:t>
      </w:r>
      <w:r w:rsidRPr="006558AD">
        <w:rPr>
          <w:rFonts w:ascii="Times New Roman" w:hAnsi="Times New Roman" w:cs="Times New Roman"/>
          <w:b/>
          <w:bCs/>
          <w:lang w:val="el-GR"/>
        </w:rPr>
        <w:t xml:space="preserve"> </w:t>
      </w:r>
      <w:r w:rsidRPr="006558AD">
        <w:rPr>
          <w:rFonts w:ascii="Times New Roman" w:hAnsi="Times New Roman" w:cs="Times New Roman"/>
        </w:rPr>
        <w:t xml:space="preserve">represents the component-wise multiplication, and this allows the </w:t>
      </w:r>
      <w:r w:rsidRPr="006558AD">
        <w:rPr>
          <w:rFonts w:ascii="Times New Roman" w:hAnsi="Times New Roman" w:cs="Times New Roman"/>
          <w:lang w:val="fr-FR"/>
        </w:rPr>
        <w:t xml:space="preserve">GLU </w:t>
      </w:r>
      <w:r w:rsidRPr="006558AD">
        <w:rPr>
          <w:rFonts w:ascii="Times New Roman" w:hAnsi="Times New Roman" w:cs="Times New Roman"/>
        </w:rPr>
        <w:t>to control the f</w:t>
      </w:r>
      <w:r>
        <w:rPr>
          <w:rFonts w:ascii="Times New Roman" w:hAnsi="Times New Roman" w:cs="Times New Roman"/>
        </w:rPr>
        <w:t>l</w:t>
      </w:r>
      <w:r w:rsidRPr="006558AD">
        <w:rPr>
          <w:rFonts w:ascii="Times New Roman" w:hAnsi="Times New Roman" w:cs="Times New Roman"/>
        </w:rPr>
        <w:t xml:space="preserve">ow of information from the incoming vector </w:t>
      </w:r>
      <w:r w:rsidRPr="006558AD">
        <w:rPr>
          <w:rFonts w:ascii="Times New Roman" w:hAnsi="Times New Roman" w:cs="Times New Roman"/>
          <w:b/>
          <w:bCs/>
          <w:lang w:val="el-GR"/>
        </w:rPr>
        <w:t xml:space="preserve">x </w:t>
      </w:r>
      <w:r w:rsidRPr="006558AD">
        <w:rPr>
          <w:rFonts w:ascii="Times New Roman" w:hAnsi="Times New Roman" w:cs="Times New Roman"/>
        </w:rPr>
        <w:t xml:space="preserve">by learning which parts to </w:t>
      </w:r>
      <w:r>
        <w:rPr>
          <w:rFonts w:ascii="Times New Roman" w:hAnsi="Times New Roman" w:cs="Times New Roman"/>
        </w:rPr>
        <w:t>emphasise</w:t>
      </w:r>
      <w:r w:rsidRPr="006558AD">
        <w:rPr>
          <w:rFonts w:ascii="Times New Roman" w:hAnsi="Times New Roman" w:cs="Times New Roman"/>
        </w:rPr>
        <w:t xml:space="preserve"> or de-emphasi</w:t>
      </w:r>
      <w:r>
        <w:rPr>
          <w:rFonts w:ascii="Times New Roman" w:hAnsi="Times New Roman" w:cs="Times New Roman"/>
        </w:rPr>
        <w:t>s</w:t>
      </w:r>
      <w:r w:rsidRPr="006558AD">
        <w:rPr>
          <w:rFonts w:ascii="Times New Roman" w:hAnsi="Times New Roman" w:cs="Times New Roman"/>
        </w:rPr>
        <w:t>e.</w:t>
      </w:r>
    </w:p>
    <w:p w:rsidR="00977949" w:rsidRDefault="00977949" w:rsidP="00977949">
      <w:pPr>
        <w:shd w:val="clear" w:color="auto" w:fill="FFFFFF"/>
        <w:tabs>
          <w:tab w:val="left" w:pos="610"/>
        </w:tabs>
        <w:jc w:val="both"/>
        <w:rPr>
          <w:rFonts w:ascii="Times New Roman" w:hAnsi="Times New Roman" w:cs="Times New Roman"/>
        </w:rPr>
      </w:pPr>
    </w:p>
    <w:p w:rsidR="00977949" w:rsidRPr="006558AD" w:rsidRDefault="00977949" w:rsidP="00977949">
      <w:pPr>
        <w:shd w:val="clear" w:color="auto" w:fill="FFFFFF"/>
        <w:tabs>
          <w:tab w:val="left" w:pos="610"/>
        </w:tabs>
        <w:jc w:val="both"/>
        <w:rPr>
          <w:rFonts w:ascii="Times New Roman" w:hAnsi="Times New Roman" w:cs="Times New Roman"/>
        </w:rPr>
      </w:pPr>
      <w:r w:rsidRPr="006558AD">
        <w:rPr>
          <w:rFonts w:ascii="Times New Roman" w:hAnsi="Times New Roman" w:cs="Times New Roman"/>
        </w:rPr>
        <w:t>7.</w:t>
      </w:r>
      <w:r w:rsidRPr="006558AD">
        <w:rPr>
          <w:rFonts w:ascii="Times New Roman" w:hAnsi="Times New Roman" w:cs="Times New Roman"/>
        </w:rPr>
        <w:tab/>
      </w:r>
      <w:r w:rsidRPr="006558AD">
        <w:rPr>
          <w:rFonts w:ascii="Times New Roman" w:hAnsi="Times New Roman" w:cs="Times New Roman"/>
          <w:b/>
          <w:bCs/>
        </w:rPr>
        <w:t xml:space="preserve">Swish: </w:t>
      </w:r>
      <w:r w:rsidRPr="006558AD">
        <w:rPr>
          <w:rFonts w:ascii="Times New Roman" w:hAnsi="Times New Roman" w:cs="Times New Roman"/>
        </w:rPr>
        <w:t>The Swish activation function also employs sigmoid activation to induce</w:t>
      </w:r>
      <w:r>
        <w:rPr>
          <w:rFonts w:ascii="Times New Roman" w:hAnsi="Times New Roman" w:cs="Times New Roman"/>
        </w:rPr>
        <w:t xml:space="preserve"> </w:t>
      </w:r>
      <w:r w:rsidRPr="006558AD">
        <w:rPr>
          <w:rFonts w:ascii="Times New Roman" w:hAnsi="Times New Roman" w:cs="Times New Roman"/>
        </w:rPr>
        <w:t>smoothness and dif</w:t>
      </w:r>
      <w:r>
        <w:rPr>
          <w:rFonts w:ascii="Times New Roman" w:hAnsi="Times New Roman" w:cs="Times New Roman"/>
        </w:rPr>
        <w:t>f</w:t>
      </w:r>
      <w:r w:rsidRPr="006558AD">
        <w:rPr>
          <w:rFonts w:ascii="Times New Roman" w:hAnsi="Times New Roman" w:cs="Times New Roman"/>
        </w:rPr>
        <w:t xml:space="preserve">erentiability. The Swish activation function </w:t>
      </w:r>
      <w:r w:rsidRPr="006558AD">
        <w:rPr>
          <w:rFonts w:ascii="Times New Roman" w:hAnsi="Times New Roman" w:cs="Times New Roman"/>
          <w:i/>
          <w:iCs/>
        </w:rPr>
        <w:t>Swish</w:t>
      </w:r>
      <w:r w:rsidRPr="00844E7F">
        <w:rPr>
          <w:rFonts w:ascii="Times New Roman" w:hAnsi="Times New Roman" w:cs="Times New Roman"/>
          <w:iCs/>
        </w:rPr>
        <w:t>(</w:t>
      </w:r>
      <w:r>
        <w:rPr>
          <w:rFonts w:ascii="Times New Roman" w:hAnsi="Times New Roman" w:cs="Times New Roman"/>
          <w:iCs/>
        </w:rPr>
        <w:t>·</w:t>
      </w:r>
      <w:r w:rsidRPr="00844E7F">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is </w:t>
      </w:r>
      <w:r>
        <w:rPr>
          <w:rFonts w:ascii="Times New Roman" w:hAnsi="Times New Roman" w:cs="Times New Roman"/>
        </w:rPr>
        <w:t>defined</w:t>
      </w:r>
      <w:r w:rsidRPr="006558AD">
        <w:rPr>
          <w:rFonts w:ascii="Times New Roman" w:hAnsi="Times New Roman" w:cs="Times New Roman"/>
        </w:rPr>
        <w:t xml:space="preserve"> as:</w:t>
      </w:r>
    </w:p>
    <w:p w:rsidR="00977949" w:rsidRPr="006558AD" w:rsidRDefault="00977949" w:rsidP="00977949">
      <w:pPr>
        <w:shd w:val="clear" w:color="auto" w:fill="FFFFFF"/>
        <w:tabs>
          <w:tab w:val="left" w:pos="5760"/>
          <w:tab w:val="left" w:pos="8971"/>
        </w:tabs>
        <w:jc w:val="right"/>
        <w:rPr>
          <w:rFonts w:ascii="Times New Roman" w:hAnsi="Times New Roman" w:cs="Times New Roman"/>
        </w:rPr>
      </w:pPr>
      <w:r w:rsidRPr="006558AD">
        <w:rPr>
          <w:rFonts w:ascii="Times New Roman" w:hAnsi="Times New Roman" w:cs="Times New Roman"/>
          <w:i/>
          <w:iCs/>
        </w:rPr>
        <w:t>Swish</w:t>
      </w:r>
      <w:r w:rsidRPr="00844E7F">
        <w:rPr>
          <w:rFonts w:ascii="Times New Roman" w:hAnsi="Times New Roman" w:cs="Times New Roman"/>
          <w:iCs/>
        </w:rPr>
        <w:t>(</w:t>
      </w:r>
      <w:r w:rsidRPr="006558AD">
        <w:rPr>
          <w:rFonts w:ascii="Times New Roman" w:hAnsi="Times New Roman" w:cs="Times New Roman"/>
          <w:i/>
          <w:iCs/>
        </w:rPr>
        <w:t>x</w:t>
      </w:r>
      <w:r w:rsidRPr="00844E7F">
        <w:rPr>
          <w:rFonts w:ascii="Times New Roman" w:hAnsi="Times New Roman" w:cs="Times New Roman"/>
          <w:iCs/>
        </w:rPr>
        <w:t>)</w:t>
      </w:r>
      <w:r w:rsidRPr="006558AD">
        <w:rPr>
          <w:rFonts w:ascii="Times New Roman" w:hAnsi="Times New Roman" w:cs="Times New Roman"/>
          <w:i/>
          <w:iCs/>
        </w:rPr>
        <w:t xml:space="preserve"> = </w:t>
      </w:r>
      <w:r w:rsidRPr="006558AD">
        <w:rPr>
          <w:rFonts w:ascii="Times New Roman" w:hAnsi="Times New Roman" w:cs="Times New Roman"/>
          <w:i/>
          <w:iCs/>
          <w:lang w:val="el-GR"/>
        </w:rPr>
        <w:t xml:space="preserve">x </w:t>
      </w:r>
      <w:r>
        <w:rPr>
          <w:rFonts w:ascii="Times New Roman" w:hAnsi="Times New Roman" w:cs="Times New Roman"/>
          <w:b/>
          <w:bCs/>
          <w:i/>
          <w:iCs/>
        </w:rPr>
        <w:t>·</w:t>
      </w:r>
      <w:r w:rsidRPr="006558AD">
        <w:rPr>
          <w:rFonts w:ascii="Times New Roman" w:hAnsi="Times New Roman" w:cs="Times New Roman"/>
          <w:b/>
          <w:bCs/>
          <w:i/>
          <w:iCs/>
        </w:rPr>
        <w:t xml:space="preserve"> </w:t>
      </w:r>
      <w:r w:rsidRPr="006558AD">
        <w:rPr>
          <w:rFonts w:ascii="Times New Roman" w:hAnsi="Times New Roman" w:cs="Times New Roman"/>
          <w:i/>
          <w:iCs/>
          <w:lang w:val="el-GR"/>
        </w:rPr>
        <w:t>σ(βx)</w:t>
      </w:r>
      <w:r w:rsidRPr="006558AD">
        <w:rPr>
          <w:rFonts w:ascii="Times New Roman" w:hAnsi="Times New Roman" w:cs="Times New Roman"/>
          <w:i/>
          <w:iCs/>
          <w:lang w:val="el-GR"/>
        </w:rPr>
        <w:tab/>
      </w:r>
      <w:r w:rsidRPr="006558AD">
        <w:rPr>
          <w:rFonts w:ascii="Times New Roman" w:hAnsi="Times New Roman" w:cs="Times New Roman"/>
        </w:rPr>
        <w:t>(</w:t>
      </w:r>
      <w:r>
        <w:rPr>
          <w:rFonts w:ascii="Times New Roman" w:hAnsi="Times New Roman" w:cs="Times New Roman"/>
        </w:rPr>
        <w:t>2.</w:t>
      </w:r>
      <w:r w:rsidRPr="006558AD">
        <w:rPr>
          <w:rFonts w:ascii="Times New Roman" w:hAnsi="Times New Roman" w:cs="Times New Roman"/>
        </w:rPr>
        <w:t>15)</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where </w:t>
      </w:r>
      <w:r w:rsidRPr="006558AD">
        <w:rPr>
          <w:rFonts w:ascii="Times New Roman" w:hAnsi="Times New Roman" w:cs="Times New Roman"/>
          <w:i/>
          <w:iCs/>
          <w:lang w:val="el-GR"/>
        </w:rPr>
        <w:t xml:space="preserve">β </w:t>
      </w:r>
      <w:r w:rsidRPr="006558AD">
        <w:rPr>
          <w:rFonts w:ascii="Times New Roman" w:hAnsi="Times New Roman" w:cs="Times New Roman"/>
        </w:rPr>
        <w:t>is a learnable parameter.</w:t>
      </w:r>
    </w:p>
    <w:p w:rsidR="00977949" w:rsidRDefault="00977949" w:rsidP="00977949">
      <w:pPr>
        <w:shd w:val="clear" w:color="auto" w:fill="FFFFFF"/>
        <w:tabs>
          <w:tab w:val="left" w:pos="610"/>
        </w:tabs>
        <w:jc w:val="both"/>
        <w:rPr>
          <w:rFonts w:ascii="Times New Roman" w:hAnsi="Times New Roman" w:cs="Times New Roman"/>
        </w:rPr>
      </w:pPr>
      <w:bookmarkStart w:id="33" w:name="bookmark44"/>
    </w:p>
    <w:p w:rsidR="00977949" w:rsidRPr="006558AD" w:rsidRDefault="00977949" w:rsidP="00977949">
      <w:pPr>
        <w:shd w:val="clear" w:color="auto" w:fill="FFFFFF"/>
        <w:tabs>
          <w:tab w:val="left" w:pos="610"/>
        </w:tabs>
        <w:jc w:val="both"/>
        <w:rPr>
          <w:rFonts w:ascii="Times New Roman" w:hAnsi="Times New Roman" w:cs="Times New Roman"/>
        </w:rPr>
      </w:pPr>
      <w:r w:rsidRPr="006558AD">
        <w:rPr>
          <w:rFonts w:ascii="Times New Roman" w:hAnsi="Times New Roman" w:cs="Times New Roman"/>
        </w:rPr>
        <w:t>8</w:t>
      </w:r>
      <w:bookmarkEnd w:id="33"/>
      <w:r w:rsidRPr="006558AD">
        <w:rPr>
          <w:rFonts w:ascii="Times New Roman" w:hAnsi="Times New Roman" w:cs="Times New Roman"/>
        </w:rPr>
        <w:t>.</w:t>
      </w:r>
      <w:r w:rsidRPr="006558AD">
        <w:rPr>
          <w:rFonts w:ascii="Times New Roman" w:hAnsi="Times New Roman" w:cs="Times New Roman"/>
        </w:rPr>
        <w:tab/>
      </w:r>
      <w:r w:rsidRPr="006558AD">
        <w:rPr>
          <w:rFonts w:ascii="Times New Roman" w:hAnsi="Times New Roman" w:cs="Times New Roman"/>
          <w:b/>
          <w:bCs/>
        </w:rPr>
        <w:t xml:space="preserve">SwiGLU: </w:t>
      </w:r>
      <w:r w:rsidRPr="006558AD">
        <w:rPr>
          <w:rFonts w:ascii="Times New Roman" w:hAnsi="Times New Roman" w:cs="Times New Roman"/>
        </w:rPr>
        <w:t>SwiGLU stands for Swish-Gated Linear Unit Activation Function. As the</w:t>
      </w:r>
      <w:r>
        <w:rPr>
          <w:rFonts w:ascii="Times New Roman" w:hAnsi="Times New Roman" w:cs="Times New Roman"/>
        </w:rPr>
        <w:t xml:space="preserve"> </w:t>
      </w:r>
      <w:r w:rsidRPr="006558AD">
        <w:rPr>
          <w:rFonts w:ascii="Times New Roman" w:hAnsi="Times New Roman" w:cs="Times New Roman"/>
        </w:rPr>
        <w:t xml:space="preserve">name suggests, it combines Swish and </w:t>
      </w:r>
      <w:r w:rsidRPr="006558AD">
        <w:rPr>
          <w:rFonts w:ascii="Times New Roman" w:hAnsi="Times New Roman" w:cs="Times New Roman"/>
          <w:lang w:val="fr-FR"/>
        </w:rPr>
        <w:t xml:space="preserve">GLU </w:t>
      </w:r>
      <w:r w:rsidRPr="006558AD">
        <w:rPr>
          <w:rFonts w:ascii="Times New Roman" w:hAnsi="Times New Roman" w:cs="Times New Roman"/>
        </w:rPr>
        <w:t xml:space="preserve">via Equation </w:t>
      </w:r>
      <w:r>
        <w:rPr>
          <w:rFonts w:ascii="Times New Roman" w:hAnsi="Times New Roman" w:cs="Times New Roman"/>
        </w:rPr>
        <w:t>(2.</w:t>
      </w:r>
      <w:r w:rsidRPr="006558AD">
        <w:rPr>
          <w:rFonts w:ascii="Times New Roman" w:hAnsi="Times New Roman" w:cs="Times New Roman"/>
        </w:rPr>
        <w:t>16</w:t>
      </w:r>
      <w:r>
        <w:rPr>
          <w:rFonts w:ascii="Times New Roman" w:hAnsi="Times New Roman" w:cs="Times New Roman"/>
        </w:rPr>
        <w:t>)</w:t>
      </w:r>
      <w:r w:rsidRPr="006558AD">
        <w:rPr>
          <w:rFonts w:ascii="Times New Roman" w:hAnsi="Times New Roman" w:cs="Times New Roman"/>
        </w:rPr>
        <w:t xml:space="preserve"> and allows for better</w:t>
      </w:r>
      <w:r>
        <w:rPr>
          <w:rFonts w:ascii="Times New Roman" w:hAnsi="Times New Roman" w:cs="Times New Roman"/>
        </w:rPr>
        <w:t xml:space="preserve"> optimisation</w:t>
      </w:r>
      <w:r w:rsidRPr="006558AD">
        <w:rPr>
          <w:rFonts w:ascii="Times New Roman" w:hAnsi="Times New Roman" w:cs="Times New Roman"/>
        </w:rPr>
        <w:t xml:space="preserve"> of weights.</w:t>
      </w:r>
    </w:p>
    <w:p w:rsidR="00977949" w:rsidRPr="00B7556A" w:rsidRDefault="00977949" w:rsidP="00977949">
      <w:pPr>
        <w:shd w:val="clear" w:color="auto" w:fill="FFFFFF"/>
        <w:tabs>
          <w:tab w:val="left" w:pos="5760"/>
          <w:tab w:val="left" w:pos="8971"/>
        </w:tabs>
        <w:jc w:val="right"/>
        <w:rPr>
          <w:rFonts w:ascii="Times New Roman" w:hAnsi="Times New Roman" w:cs="Times New Roman"/>
          <w:i/>
          <w:iCs/>
          <w:lang w:val="sv-SE"/>
        </w:rPr>
      </w:pPr>
      <w:r w:rsidRPr="006558AD">
        <w:rPr>
          <w:rFonts w:ascii="Times New Roman" w:hAnsi="Times New Roman" w:cs="Times New Roman"/>
          <w:i/>
          <w:iCs/>
        </w:rPr>
        <w:t>SwiGLU</w:t>
      </w:r>
      <w:r w:rsidRPr="0058774E">
        <w:rPr>
          <w:rFonts w:ascii="Times New Roman" w:hAnsi="Times New Roman" w:cs="Times New Roman"/>
          <w:iCs/>
        </w:rPr>
        <w:t>(</w:t>
      </w:r>
      <w:r w:rsidRPr="006558AD">
        <w:rPr>
          <w:rFonts w:ascii="Times New Roman" w:hAnsi="Times New Roman" w:cs="Times New Roman"/>
          <w:b/>
          <w:bCs/>
          <w:i/>
          <w:iCs/>
        </w:rPr>
        <w:t>x</w:t>
      </w:r>
      <w:r w:rsidRPr="0058774E">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b/>
          <w:bCs/>
          <w:lang w:val="el-GR"/>
        </w:rPr>
        <w:t xml:space="preserve">x </w:t>
      </w:r>
      <w:r w:rsidRPr="0058774E">
        <w:rPr>
          <w:rFonts w:ascii="Cambria Math" w:hAnsi="Cambria Math" w:cs="Cambria Math"/>
          <w:bCs/>
        </w:rPr>
        <w:t>⊙</w:t>
      </w:r>
      <w:r w:rsidRPr="006558AD">
        <w:rPr>
          <w:rFonts w:ascii="Times New Roman" w:hAnsi="Times New Roman" w:cs="Times New Roman"/>
          <w:b/>
          <w:bCs/>
          <w:lang w:val="el-GR"/>
        </w:rPr>
        <w:t xml:space="preserve"> </w:t>
      </w:r>
      <w:r w:rsidRPr="006558AD">
        <w:rPr>
          <w:rFonts w:ascii="Times New Roman" w:hAnsi="Times New Roman" w:cs="Times New Roman"/>
          <w:i/>
          <w:iCs/>
          <w:lang w:val="de-DE"/>
        </w:rPr>
        <w:t>Swish</w:t>
      </w:r>
      <w:r w:rsidRPr="0058774E">
        <w:rPr>
          <w:rFonts w:ascii="Times New Roman" w:hAnsi="Times New Roman" w:cs="Times New Roman"/>
          <w:i/>
          <w:iCs/>
          <w:vertAlign w:val="subscript"/>
          <w:lang w:val="de-DE"/>
        </w:rPr>
        <w:t>β</w:t>
      </w:r>
      <w:r w:rsidRPr="006558AD">
        <w:rPr>
          <w:rFonts w:ascii="Times New Roman" w:hAnsi="Times New Roman" w:cs="Times New Roman"/>
          <w:i/>
          <w:iCs/>
          <w:lang w:val="de-DE"/>
        </w:rPr>
        <w:t>(</w:t>
      </w:r>
      <w:r w:rsidRPr="006558AD">
        <w:rPr>
          <w:rFonts w:ascii="Times New Roman" w:hAnsi="Times New Roman" w:cs="Times New Roman"/>
          <w:b/>
          <w:bCs/>
          <w:i/>
          <w:iCs/>
          <w:lang w:val="de-DE"/>
        </w:rPr>
        <w:t>w</w:t>
      </w:r>
      <w:r w:rsidRPr="006558AD">
        <w:rPr>
          <w:rFonts w:ascii="Times New Roman" w:hAnsi="Times New Roman" w:cs="Times New Roman"/>
          <w:b/>
          <w:bCs/>
        </w:rPr>
        <w:t xml:space="preserve">x </w:t>
      </w:r>
      <w:r w:rsidRPr="006558AD">
        <w:rPr>
          <w:rFonts w:ascii="Times New Roman" w:hAnsi="Times New Roman" w:cs="Times New Roman"/>
        </w:rPr>
        <w:t xml:space="preserve">+ </w:t>
      </w:r>
      <w:r w:rsidRPr="006558AD">
        <w:rPr>
          <w:rFonts w:ascii="Times New Roman" w:hAnsi="Times New Roman" w:cs="Times New Roman"/>
          <w:i/>
          <w:iCs/>
          <w:lang w:val="sv-SE"/>
        </w:rPr>
        <w:t>b)</w:t>
      </w:r>
      <w:r>
        <w:rPr>
          <w:rFonts w:ascii="Times New Roman" w:hAnsi="Times New Roman" w:cs="Times New Roman"/>
          <w:i/>
          <w:iCs/>
          <w:lang w:val="sv-SE"/>
        </w:rPr>
        <w:tab/>
      </w:r>
      <w:r w:rsidRPr="006558AD">
        <w:rPr>
          <w:rFonts w:ascii="Times New Roman" w:hAnsi="Times New Roman" w:cs="Times New Roman"/>
        </w:rPr>
        <w:t>(</w:t>
      </w:r>
      <w:r>
        <w:rPr>
          <w:rFonts w:ascii="Times New Roman" w:hAnsi="Times New Roman" w:cs="Times New Roman"/>
        </w:rPr>
        <w:t>2.</w:t>
      </w:r>
      <w:r w:rsidRPr="006558AD">
        <w:rPr>
          <w:rFonts w:ascii="Times New Roman" w:hAnsi="Times New Roman" w:cs="Times New Roman"/>
        </w:rPr>
        <w:t>16)</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2.10</w:t>
      </w:r>
      <w:r>
        <w:rPr>
          <w:rFonts w:ascii="Times New Roman" w:hAnsi="Times New Roman" w:cs="Times New Roman"/>
          <w:b/>
          <w:bCs/>
        </w:rPr>
        <w:t xml:space="preserve"> </w:t>
      </w:r>
      <w:r w:rsidRPr="006558AD">
        <w:rPr>
          <w:rFonts w:ascii="Times New Roman" w:hAnsi="Times New Roman" w:cs="Times New Roman"/>
          <w:b/>
          <w:bCs/>
        </w:rPr>
        <w:t>Training Neural Networks</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Now that we have established neural networks to be parametric nonlinear mapping functions, the question remains: how do we assign values to the network parameters, i.e., </w:t>
      </w:r>
      <w:r w:rsidRPr="00B7556A">
        <w:rPr>
          <w:rFonts w:ascii="Times New Roman" w:hAnsi="Times New Roman" w:cs="Times New Roman"/>
          <w:b/>
          <w:i/>
          <w:iCs/>
        </w:rPr>
        <w:t>weights</w:t>
      </w:r>
      <w:r w:rsidRPr="006558AD">
        <w:rPr>
          <w:rFonts w:ascii="Times New Roman" w:hAnsi="Times New Roman" w:cs="Times New Roman"/>
          <w:i/>
          <w:iCs/>
        </w:rPr>
        <w:t xml:space="preserve"> </w:t>
      </w:r>
      <w:r w:rsidRPr="006558AD">
        <w:rPr>
          <w:rFonts w:ascii="Times New Roman" w:hAnsi="Times New Roman" w:cs="Times New Roman"/>
        </w:rPr>
        <w:t xml:space="preserve">and </w:t>
      </w:r>
      <w:r w:rsidRPr="006558AD">
        <w:rPr>
          <w:rFonts w:ascii="Times New Roman" w:hAnsi="Times New Roman" w:cs="Times New Roman"/>
          <w:i/>
          <w:iCs/>
        </w:rPr>
        <w:t xml:space="preserve">biases? </w:t>
      </w:r>
      <w:r w:rsidRPr="006558AD">
        <w:rPr>
          <w:rFonts w:ascii="Times New Roman" w:hAnsi="Times New Roman" w:cs="Times New Roman"/>
        </w:rPr>
        <w:t>We will elaborate on this in this section.</w:t>
      </w:r>
    </w:p>
    <w:p w:rsidR="00977949" w:rsidRDefault="00977949" w:rsidP="00977949">
      <w:pPr>
        <w:shd w:val="clear" w:color="auto" w:fill="FFFFFF"/>
        <w:jc w:val="both"/>
        <w:rPr>
          <w:rFonts w:ascii="Times New Roman" w:hAnsi="Times New Roman" w:cs="Times New Roman"/>
        </w:rPr>
      </w:pPr>
    </w:p>
    <w:p w:rsidR="00977949" w:rsidRPr="00686AE1" w:rsidRDefault="00977949" w:rsidP="00977949">
      <w:pPr>
        <w:shd w:val="clear" w:color="auto" w:fill="FFFFFF"/>
        <w:tabs>
          <w:tab w:val="left" w:pos="5760"/>
        </w:tabs>
        <w:jc w:val="right"/>
        <w:rPr>
          <w:rFonts w:ascii="Times New Roman" w:hAnsi="Times New Roman" w:cs="Times New Roman"/>
        </w:rPr>
      </w:pPr>
      <w:r>
        <w:rPr>
          <w:rFonts w:ascii="Times New Roman" w:hAnsi="Times New Roman" w:cs="Times New Roman"/>
          <w:bCs/>
          <w:noProof/>
          <w:position w:val="-10"/>
        </w:rPr>
        <w:drawing>
          <wp:inline distT="0" distB="0" distL="0" distR="0">
            <wp:extent cx="1375410" cy="230505"/>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5"/>
                    <a:srcRect/>
                    <a:stretch>
                      <a:fillRect/>
                    </a:stretch>
                  </pic:blipFill>
                  <pic:spPr bwMode="auto">
                    <a:xfrm>
                      <a:off x="0" y="0"/>
                      <a:ext cx="1375410" cy="230505"/>
                    </a:xfrm>
                    <a:prstGeom prst="rect">
                      <a:avLst/>
                    </a:prstGeom>
                    <a:noFill/>
                    <a:ln w="9525">
                      <a:noFill/>
                      <a:miter lim="800000"/>
                      <a:headEnd/>
                      <a:tailEnd/>
                    </a:ln>
                  </pic:spPr>
                </pic:pic>
              </a:graphicData>
            </a:graphic>
          </wp:inline>
        </w:drawing>
      </w:r>
      <w:r>
        <w:rPr>
          <w:rFonts w:ascii="Times New Roman" w:hAnsi="Times New Roman" w:cs="Times New Roman"/>
          <w:bCs/>
          <w:lang w:val="es-ES_tradnl"/>
        </w:rPr>
        <w:tab/>
        <w:t>(2.17)</w:t>
      </w:r>
    </w:p>
    <w:p w:rsidR="00977949"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After each update, the gradient is re-evaluated for the new weight vector, and the process is repeated. The error function is def</w:t>
      </w:r>
      <w:r>
        <w:rPr>
          <w:rFonts w:ascii="Times New Roman" w:hAnsi="Times New Roman" w:cs="Times New Roman"/>
        </w:rPr>
        <w:t>i</w:t>
      </w:r>
      <w:r w:rsidRPr="006558AD">
        <w:rPr>
          <w:rFonts w:ascii="Times New Roman" w:hAnsi="Times New Roman" w:cs="Times New Roman"/>
        </w:rPr>
        <w:t xml:space="preserve">ned with respect to a training set, so each step/iteration requires that the entire training set be processed in order to evaluate </w:t>
      </w:r>
      <w:r w:rsidRPr="006558AD">
        <w:rPr>
          <w:rFonts w:ascii="Times New Roman" w:hAnsi="Times New Roman" w:cs="Times New Roman"/>
          <w:b/>
          <w:bCs/>
          <w:lang w:val="nb-NO"/>
        </w:rPr>
        <w:t>E</w:t>
      </w:r>
      <w:r w:rsidRPr="006558AD">
        <w:rPr>
          <w:rFonts w:ascii="Times New Roman" w:hAnsi="Times New Roman" w:cs="Times New Roman"/>
          <w:lang w:val="nb-NO"/>
        </w:rPr>
        <w:t>(</w:t>
      </w:r>
      <w:r w:rsidRPr="006558AD">
        <w:rPr>
          <w:rFonts w:ascii="Times New Roman" w:hAnsi="Times New Roman" w:cs="Times New Roman"/>
          <w:b/>
          <w:bCs/>
          <w:lang w:val="nb-NO"/>
        </w:rPr>
        <w:t>w</w:t>
      </w:r>
      <w:r w:rsidRPr="006558AD">
        <w:rPr>
          <w:rFonts w:ascii="Times New Roman" w:hAnsi="Times New Roman" w:cs="Times New Roman"/>
          <w:lang w:val="nb-NO"/>
        </w:rPr>
        <w:t xml:space="preserve">). </w:t>
      </w:r>
      <w:r w:rsidRPr="006558AD">
        <w:rPr>
          <w:rFonts w:ascii="Times New Roman" w:hAnsi="Times New Roman" w:cs="Times New Roman"/>
        </w:rPr>
        <w:t xml:space="preserve">This algorithm of training captured by Equation </w:t>
      </w:r>
      <w:r>
        <w:rPr>
          <w:rFonts w:ascii="Times New Roman" w:hAnsi="Times New Roman" w:cs="Times New Roman"/>
        </w:rPr>
        <w:t>(2.</w:t>
      </w:r>
      <w:r w:rsidRPr="006558AD">
        <w:rPr>
          <w:rFonts w:ascii="Times New Roman" w:hAnsi="Times New Roman" w:cs="Times New Roman"/>
        </w:rPr>
        <w:t>17</w:t>
      </w:r>
      <w:r>
        <w:rPr>
          <w:rFonts w:ascii="Times New Roman" w:hAnsi="Times New Roman" w:cs="Times New Roman"/>
        </w:rPr>
        <w:t>)</w:t>
      </w:r>
      <w:r w:rsidRPr="006558AD">
        <w:rPr>
          <w:rFonts w:ascii="Times New Roman" w:hAnsi="Times New Roman" w:cs="Times New Roman"/>
        </w:rPr>
        <w:t xml:space="preserve"> is known as the </w:t>
      </w:r>
      <w:r w:rsidRPr="006558AD">
        <w:rPr>
          <w:rFonts w:ascii="Times New Roman" w:hAnsi="Times New Roman" w:cs="Times New Roman"/>
          <w:i/>
          <w:iCs/>
        </w:rPr>
        <w:t>gradient descent</w:t>
      </w:r>
      <w:r w:rsidRPr="006558AD">
        <w:rPr>
          <w:rFonts w:ascii="Times New Roman" w:hAnsi="Times New Roman" w:cs="Times New Roman"/>
        </w:rPr>
        <w:t>.</w:t>
      </w: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i/>
          <w:iCs/>
        </w:rPr>
        <w:t>2.10.1</w:t>
      </w:r>
      <w:r>
        <w:rPr>
          <w:rFonts w:ascii="Times New Roman" w:hAnsi="Times New Roman" w:cs="Times New Roman"/>
          <w:b/>
          <w:bCs/>
          <w:i/>
          <w:iCs/>
        </w:rPr>
        <w:t xml:space="preserve"> </w:t>
      </w:r>
      <w:r w:rsidRPr="006558AD">
        <w:rPr>
          <w:rFonts w:ascii="Times New Roman" w:hAnsi="Times New Roman" w:cs="Times New Roman"/>
          <w:b/>
          <w:bCs/>
          <w:i/>
          <w:iCs/>
        </w:rPr>
        <w:t>Backpropagation</w:t>
      </w:r>
    </w:p>
    <w:p w:rsidR="00977949" w:rsidRDefault="00977949" w:rsidP="00977949">
      <w:pPr>
        <w:shd w:val="clear" w:color="auto" w:fill="FFFFFF"/>
        <w:jc w:val="both"/>
        <w:rPr>
          <w:rFonts w:ascii="Times New Roman" w:hAnsi="Times New Roman" w:cs="Times New Roman"/>
        </w:rPr>
      </w:pPr>
      <w:bookmarkStart w:id="34" w:name="bookmark46"/>
      <w:r w:rsidRPr="006558AD">
        <w:rPr>
          <w:rFonts w:ascii="Times New Roman" w:hAnsi="Times New Roman" w:cs="Times New Roman"/>
        </w:rPr>
        <w:lastRenderedPageBreak/>
        <w:t>E</w:t>
      </w:r>
      <w:bookmarkEnd w:id="34"/>
      <w:r w:rsidRPr="006558AD">
        <w:rPr>
          <w:rFonts w:ascii="Times New Roman" w:hAnsi="Times New Roman" w:cs="Times New Roman"/>
        </w:rPr>
        <w:t xml:space="preserve">rror functions usually comprise a summation of the error over each data point of the training set, </w:t>
      </w:r>
      <w:r>
        <w:rPr>
          <w:rFonts w:ascii="Times New Roman" w:hAnsi="Times New Roman" w:cs="Times New Roman"/>
          <w:bCs/>
          <w:noProof/>
          <w:position w:val="-18"/>
        </w:rPr>
        <w:drawing>
          <wp:inline distT="0" distB="0" distL="0" distR="0">
            <wp:extent cx="1017905" cy="27051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6"/>
                    <a:srcRect/>
                    <a:stretch>
                      <a:fillRect/>
                    </a:stretch>
                  </pic:blipFill>
                  <pic:spPr bwMode="auto">
                    <a:xfrm>
                      <a:off x="0" y="0"/>
                      <a:ext cx="1017905" cy="270510"/>
                    </a:xfrm>
                    <a:prstGeom prst="rect">
                      <a:avLst/>
                    </a:prstGeom>
                    <a:noFill/>
                    <a:ln w="9525">
                      <a:noFill/>
                      <a:miter lim="800000"/>
                      <a:headEnd/>
                      <a:tailEnd/>
                    </a:ln>
                  </pic:spPr>
                </pic:pic>
              </a:graphicData>
            </a:graphic>
          </wp:inline>
        </w:drawing>
      </w:r>
      <w:r w:rsidRPr="006558AD">
        <w:rPr>
          <w:rFonts w:ascii="Times New Roman" w:hAnsi="Times New Roman" w:cs="Times New Roman"/>
        </w:rPr>
        <w:t xml:space="preserve">. This reduces our problem to evaluating the gradient with respect to only one training sample (here </w:t>
      </w:r>
      <w:r w:rsidRPr="006558AD">
        <w:rPr>
          <w:rFonts w:ascii="Times New Roman" w:hAnsi="Times New Roman" w:cs="Times New Roman"/>
          <w:i/>
          <w:iCs/>
        </w:rPr>
        <w:t>j</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training sample): </w:t>
      </w:r>
      <w:r>
        <w:rPr>
          <w:rFonts w:ascii="Cambria Math" w:hAnsi="Cambria Math" w:cs="Cambria Math"/>
        </w:rPr>
        <w:sym w:font="Symbol" w:char="F0D1"/>
      </w:r>
      <w:r w:rsidRPr="006558AD">
        <w:rPr>
          <w:rFonts w:ascii="Times New Roman" w:hAnsi="Times New Roman" w:cs="Times New Roman"/>
          <w:b/>
          <w:bCs/>
        </w:rPr>
        <w:t>E</w:t>
      </w:r>
      <w:r w:rsidRPr="006558AD">
        <w:rPr>
          <w:rFonts w:ascii="Times New Roman" w:hAnsi="Times New Roman" w:cs="Times New Roman"/>
          <w:i/>
          <w:iCs/>
          <w:vertAlign w:val="subscript"/>
          <w:lang w:val="nb-NO"/>
        </w:rPr>
        <w:t>j</w:t>
      </w:r>
      <w:r w:rsidRPr="006558AD">
        <w:rPr>
          <w:rFonts w:ascii="Times New Roman" w:hAnsi="Times New Roman" w:cs="Times New Roman"/>
          <w:i/>
          <w:iCs/>
          <w:lang w:val="nb-NO"/>
        </w:rPr>
        <w:t xml:space="preserve"> </w:t>
      </w:r>
      <w:r w:rsidRPr="006558AD">
        <w:rPr>
          <w:rFonts w:ascii="Times New Roman" w:hAnsi="Times New Roman" w:cs="Times New Roman"/>
          <w:lang w:val="nb-NO"/>
        </w:rPr>
        <w:t>(</w:t>
      </w:r>
      <w:r w:rsidRPr="006558AD">
        <w:rPr>
          <w:rFonts w:ascii="Times New Roman" w:hAnsi="Times New Roman" w:cs="Times New Roman"/>
          <w:b/>
          <w:bCs/>
        </w:rPr>
        <w:t>w</w:t>
      </w:r>
      <w:r w:rsidRPr="006558AD">
        <w:rPr>
          <w:rFonts w:ascii="Times New Roman" w:hAnsi="Times New Roman" w:cs="Times New Roman"/>
        </w:rPr>
        <w:t>).</w:t>
      </w:r>
    </w:p>
    <w:p w:rsidR="00977949" w:rsidRDefault="00977949" w:rsidP="00977949">
      <w:pPr>
        <w:shd w:val="clear" w:color="auto" w:fill="FFFFFF"/>
        <w:jc w:val="both"/>
        <w:rPr>
          <w:rFonts w:ascii="Times New Roman" w:hAnsi="Times New Roman" w:cs="Times New Roman"/>
        </w:rPr>
      </w:pPr>
    </w:p>
    <w:p w:rsidR="00977949" w:rsidRPr="006C6D9A" w:rsidRDefault="00977949" w:rsidP="00977949">
      <w:pPr>
        <w:shd w:val="clear" w:color="auto" w:fill="FFFFFF"/>
        <w:jc w:val="center"/>
        <w:rPr>
          <w:rFonts w:ascii="Times New Roman" w:hAnsi="Times New Roman" w:cs="Times New Roman"/>
          <w:b/>
          <w:bCs/>
        </w:rPr>
      </w:pPr>
      <w:r>
        <w:rPr>
          <w:rFonts w:ascii="Times New Roman" w:hAnsi="Times New Roman" w:cs="Times New Roman"/>
          <w:b/>
          <w:bCs/>
        </w:rPr>
        <w:t>[Insert F</w:t>
      </w:r>
      <w:r w:rsidRPr="006C6D9A">
        <w:rPr>
          <w:rFonts w:ascii="Times New Roman" w:hAnsi="Times New Roman" w:cs="Times New Roman"/>
          <w:b/>
          <w:bCs/>
        </w:rPr>
        <w:t>igure]</w:t>
      </w:r>
    </w:p>
    <w:p w:rsidR="00977949" w:rsidRDefault="00977949" w:rsidP="00977949">
      <w:pPr>
        <w:shd w:val="clear" w:color="auto" w:fill="FFFFFF"/>
        <w:jc w:val="center"/>
        <w:rPr>
          <w:rFonts w:ascii="Times New Roman" w:hAnsi="Times New Roman" w:cs="Times New Roman"/>
        </w:rPr>
      </w:pPr>
      <w:r w:rsidRPr="00BD5F05">
        <w:rPr>
          <w:rFonts w:ascii="Times New Roman" w:hAnsi="Times New Roman" w:cs="Times New Roman"/>
          <w:highlight w:val="yellow"/>
        </w:rPr>
        <w:t>Figure 2.9: A basic neural network architecture with linear activation function and no hidden layers.</w:t>
      </w:r>
    </w:p>
    <w:p w:rsidR="00977949" w:rsidRDefault="00977949" w:rsidP="00977949">
      <w:pPr>
        <w:shd w:val="clear" w:color="auto" w:fill="FFFFFF"/>
        <w:jc w:val="both"/>
        <w:rPr>
          <w:rFonts w:ascii="Times New Roman" w:hAnsi="Times New Roman" w:cs="Times New Roman"/>
        </w:rPr>
      </w:pPr>
    </w:p>
    <w:p w:rsidR="00977949" w:rsidRPr="00DA2913" w:rsidRDefault="00977949" w:rsidP="00977949">
      <w:pPr>
        <w:shd w:val="clear" w:color="auto" w:fill="FFFFFF"/>
        <w:jc w:val="both"/>
        <w:rPr>
          <w:rFonts w:ascii="Times New Roman" w:hAnsi="Times New Roman" w:cs="Times New Roman"/>
          <w:b/>
          <w:bCs/>
          <w:lang w:val="fr-FR"/>
        </w:rPr>
      </w:pPr>
      <w:r w:rsidRPr="006558AD">
        <w:rPr>
          <w:rFonts w:ascii="Times New Roman" w:hAnsi="Times New Roman" w:cs="Times New Roman"/>
        </w:rPr>
        <w:t xml:space="preserve">Referring to the neural network shown in Figure 2.9, the </w:t>
      </w:r>
      <w:r w:rsidRPr="006558AD">
        <w:rPr>
          <w:rFonts w:ascii="Times New Roman" w:hAnsi="Times New Roman" w:cs="Times New Roman"/>
          <w:i/>
          <w:iCs/>
        </w:rPr>
        <w:t>k</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output unit </w:t>
      </w:r>
      <w:r w:rsidRPr="006558AD">
        <w:rPr>
          <w:rFonts w:ascii="Times New Roman" w:hAnsi="Times New Roman" w:cs="Times New Roman"/>
          <w:i/>
          <w:iCs/>
          <w:lang w:val="fr-FR"/>
        </w:rPr>
        <w:t>y</w:t>
      </w:r>
      <w:r w:rsidRPr="00DA2913">
        <w:rPr>
          <w:rFonts w:ascii="Times New Roman" w:hAnsi="Times New Roman" w:cs="Times New Roman"/>
          <w:i/>
          <w:iCs/>
          <w:vertAlign w:val="subscript"/>
          <w:lang w:val="fi-FI"/>
        </w:rPr>
        <w:t>k</w:t>
      </w:r>
      <w:r w:rsidRPr="006558AD">
        <w:rPr>
          <w:rFonts w:ascii="Times New Roman" w:hAnsi="Times New Roman" w:cs="Times New Roman"/>
          <w:i/>
          <w:iCs/>
          <w:lang w:val="fi-FI"/>
        </w:rPr>
        <w:t xml:space="preserve"> </w:t>
      </w:r>
      <w:r w:rsidRPr="006558AD">
        <w:rPr>
          <w:rFonts w:ascii="Times New Roman" w:hAnsi="Times New Roman" w:cs="Times New Roman"/>
        </w:rPr>
        <w:t xml:space="preserve">(where </w:t>
      </w:r>
      <w:r w:rsidRPr="006558AD">
        <w:rPr>
          <w:rFonts w:ascii="Times New Roman" w:hAnsi="Times New Roman" w:cs="Times New Roman"/>
          <w:i/>
          <w:iCs/>
          <w:lang w:val="ru-RU"/>
        </w:rPr>
        <w:t>k</w:t>
      </w:r>
      <w:r>
        <w:rPr>
          <w:rFonts w:ascii="Times New Roman" w:hAnsi="Times New Roman" w:cs="Times New Roman"/>
          <w:i/>
          <w:iCs/>
        </w:rPr>
        <w:t xml:space="preserve"> </w:t>
      </w:r>
      <w:r>
        <w:rPr>
          <w:rFonts w:ascii="Times New Roman" w:hAnsi="Times New Roman" w:cs="Times New Roman"/>
          <w:b/>
          <w:bCs/>
          <w:lang w:val="fr-FR"/>
        </w:rPr>
        <w:sym w:font="Symbol" w:char="F0CE"/>
      </w:r>
      <w:r w:rsidRPr="006558AD">
        <w:rPr>
          <w:rFonts w:ascii="Times New Roman" w:hAnsi="Times New Roman" w:cs="Times New Roman"/>
          <w:b/>
          <w:bCs/>
          <w:lang w:val="fr-FR"/>
        </w:rPr>
        <w:t xml:space="preserve"> </w:t>
      </w:r>
      <w:r w:rsidRPr="006558AD">
        <w:rPr>
          <w:rFonts w:ascii="Times New Roman" w:hAnsi="Times New Roman" w:cs="Times New Roman"/>
        </w:rPr>
        <w:t>{1</w:t>
      </w:r>
      <w:r w:rsidRPr="006558AD">
        <w:rPr>
          <w:rFonts w:ascii="Times New Roman" w:hAnsi="Times New Roman" w:cs="Times New Roman"/>
          <w:i/>
          <w:iCs/>
        </w:rPr>
        <w:t xml:space="preserve">, </w:t>
      </w:r>
      <w:r w:rsidRPr="006558AD">
        <w:rPr>
          <w:rFonts w:ascii="Times New Roman" w:hAnsi="Times New Roman" w:cs="Times New Roman"/>
        </w:rPr>
        <w:t>2</w:t>
      </w:r>
      <w:r w:rsidRPr="006558AD">
        <w:rPr>
          <w:rFonts w:ascii="Times New Roman" w:hAnsi="Times New Roman" w:cs="Times New Roman"/>
          <w:i/>
          <w:iCs/>
        </w:rPr>
        <w:t>,</w:t>
      </w:r>
      <w:r>
        <w:rPr>
          <w:rFonts w:ascii="Times New Roman" w:hAnsi="Times New Roman" w:cs="Times New Roman"/>
          <w:i/>
          <w:iCs/>
        </w:rPr>
        <w:t xml:space="preserve"> </w:t>
      </w:r>
      <w:r w:rsidRPr="006558AD">
        <w:rPr>
          <w:rFonts w:ascii="Times New Roman" w:hAnsi="Times New Roman" w:cs="Times New Roman"/>
          <w:i/>
          <w:iCs/>
        </w:rPr>
        <w:t>...</w:t>
      </w:r>
      <w:r w:rsidRPr="006558AD">
        <w:rPr>
          <w:rFonts w:ascii="Times New Roman" w:hAnsi="Times New Roman" w:cs="Times New Roman"/>
          <w:i/>
          <w:iCs/>
          <w:lang w:val="el-GR"/>
        </w:rPr>
        <w:t>, K</w:t>
      </w:r>
      <w:r w:rsidRPr="00DA2913">
        <w:rPr>
          <w:rFonts w:ascii="Times New Roman" w:hAnsi="Times New Roman" w:cs="Times New Roman"/>
          <w:iCs/>
          <w:lang w:val="el-GR"/>
        </w:rPr>
        <w:t>})</w:t>
      </w:r>
      <w:r w:rsidRPr="006558AD">
        <w:rPr>
          <w:rFonts w:ascii="Times New Roman" w:hAnsi="Times New Roman" w:cs="Times New Roman"/>
          <w:i/>
          <w:iCs/>
          <w:lang w:val="el-GR"/>
        </w:rPr>
        <w:t xml:space="preserve"> </w:t>
      </w:r>
      <w:r w:rsidRPr="006558AD">
        <w:rPr>
          <w:rFonts w:ascii="Times New Roman" w:hAnsi="Times New Roman" w:cs="Times New Roman"/>
        </w:rPr>
        <w:t xml:space="preserve">is a linear combination of the input variables, </w:t>
      </w:r>
      <w:r w:rsidRPr="006558AD">
        <w:rPr>
          <w:rFonts w:ascii="Times New Roman" w:hAnsi="Times New Roman" w:cs="Times New Roman"/>
          <w:i/>
          <w:iCs/>
        </w:rPr>
        <w:t>x</w:t>
      </w:r>
      <w:r w:rsidRPr="00DA2913">
        <w:rPr>
          <w:rFonts w:ascii="Times New Roman" w:hAnsi="Times New Roman" w:cs="Times New Roman"/>
          <w:i/>
          <w:iCs/>
          <w:vertAlign w:val="subscript"/>
        </w:rPr>
        <w:t>i</w:t>
      </w:r>
      <w:r w:rsidRPr="006558AD">
        <w:rPr>
          <w:rFonts w:ascii="Times New Roman" w:hAnsi="Times New Roman" w:cs="Times New Roman"/>
          <w:i/>
          <w:iCs/>
        </w:rPr>
        <w:t xml:space="preserve"> </w:t>
      </w:r>
      <w:r w:rsidRPr="00DA2913">
        <w:rPr>
          <w:rFonts w:ascii="Times New Roman" w:hAnsi="Times New Roman" w:cs="Times New Roman"/>
          <w:iCs/>
        </w:rPr>
        <w:t>(</w:t>
      </w:r>
      <w:r w:rsidRPr="006558AD">
        <w:rPr>
          <w:rFonts w:ascii="Times New Roman" w:hAnsi="Times New Roman" w:cs="Times New Roman"/>
          <w:i/>
          <w:iCs/>
        </w:rPr>
        <w:t xml:space="preserve">i </w:t>
      </w:r>
      <w:r>
        <w:rPr>
          <w:rFonts w:ascii="Times New Roman" w:hAnsi="Times New Roman" w:cs="Times New Roman"/>
          <w:b/>
          <w:bCs/>
          <w:lang w:val="fr-FR"/>
        </w:rPr>
        <w:sym w:font="Symbol" w:char="F0CE"/>
      </w:r>
      <w:r w:rsidRPr="006558AD">
        <w:rPr>
          <w:rFonts w:ascii="Times New Roman" w:hAnsi="Times New Roman" w:cs="Times New Roman"/>
          <w:b/>
          <w:bCs/>
          <w:lang w:val="fr-FR"/>
        </w:rPr>
        <w:t xml:space="preserve"> </w:t>
      </w:r>
      <w:r w:rsidRPr="006558AD">
        <w:rPr>
          <w:rFonts w:ascii="Times New Roman" w:hAnsi="Times New Roman" w:cs="Times New Roman"/>
        </w:rPr>
        <w:t>{1</w:t>
      </w:r>
      <w:r w:rsidRPr="006558AD">
        <w:rPr>
          <w:rFonts w:ascii="Times New Roman" w:hAnsi="Times New Roman" w:cs="Times New Roman"/>
          <w:i/>
          <w:iCs/>
        </w:rPr>
        <w:t>,</w:t>
      </w:r>
      <w:r>
        <w:rPr>
          <w:rFonts w:ascii="Times New Roman" w:hAnsi="Times New Roman" w:cs="Times New Roman"/>
          <w:i/>
          <w:iCs/>
        </w:rPr>
        <w:t xml:space="preserve"> </w:t>
      </w:r>
      <w:r w:rsidRPr="006558AD">
        <w:rPr>
          <w:rFonts w:ascii="Times New Roman" w:hAnsi="Times New Roman" w:cs="Times New Roman"/>
        </w:rPr>
        <w:t>2</w:t>
      </w:r>
      <w:r w:rsidRPr="006558AD">
        <w:rPr>
          <w:rFonts w:ascii="Times New Roman" w:hAnsi="Times New Roman" w:cs="Times New Roman"/>
          <w:i/>
          <w:iCs/>
        </w:rPr>
        <w:t>,</w:t>
      </w:r>
      <w:r>
        <w:rPr>
          <w:rFonts w:ascii="Times New Roman" w:hAnsi="Times New Roman" w:cs="Times New Roman"/>
          <w:i/>
          <w:iCs/>
        </w:rPr>
        <w:t xml:space="preserve"> </w:t>
      </w:r>
      <w:r w:rsidRPr="006558AD">
        <w:rPr>
          <w:rFonts w:ascii="Times New Roman" w:hAnsi="Times New Roman" w:cs="Times New Roman"/>
          <w:i/>
          <w:iCs/>
        </w:rPr>
        <w:t xml:space="preserve">..., </w:t>
      </w:r>
      <w:r w:rsidRPr="006558AD">
        <w:rPr>
          <w:rFonts w:ascii="Times New Roman" w:hAnsi="Times New Roman" w:cs="Times New Roman"/>
          <w:i/>
          <w:iCs/>
          <w:lang w:val="el-GR"/>
        </w:rPr>
        <w:t>N</w:t>
      </w:r>
      <w:r w:rsidRPr="00DA2913">
        <w:rPr>
          <w:rFonts w:ascii="Times New Roman" w:hAnsi="Times New Roman" w:cs="Times New Roman"/>
          <w:iCs/>
          <w:lang w:val="el-GR"/>
        </w:rPr>
        <w:t>})</w:t>
      </w:r>
      <w:r w:rsidRPr="006558AD">
        <w:rPr>
          <w:rFonts w:ascii="Times New Roman" w:hAnsi="Times New Roman" w:cs="Times New Roman"/>
          <w:i/>
          <w:iCs/>
          <w:lang w:val="el-GR"/>
        </w:rPr>
        <w:t xml:space="preserve"> </w:t>
      </w:r>
      <w:r w:rsidRPr="006558AD">
        <w:rPr>
          <w:rFonts w:ascii="Times New Roman" w:hAnsi="Times New Roman" w:cs="Times New Roman"/>
        </w:rPr>
        <w:t xml:space="preserve">such that </w:t>
      </w:r>
      <w:r>
        <w:rPr>
          <w:rFonts w:ascii="Times New Roman" w:hAnsi="Times New Roman" w:cs="Times New Roman"/>
          <w:noProof/>
          <w:position w:val="-14"/>
        </w:rPr>
        <w:drawing>
          <wp:inline distT="0" distB="0" distL="0" distR="0">
            <wp:extent cx="803275" cy="2387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7"/>
                    <a:srcRect/>
                    <a:stretch>
                      <a:fillRect/>
                    </a:stretch>
                  </pic:blipFill>
                  <pic:spPr bwMode="auto">
                    <a:xfrm>
                      <a:off x="0" y="0"/>
                      <a:ext cx="803275" cy="238760"/>
                    </a:xfrm>
                    <a:prstGeom prst="rect">
                      <a:avLst/>
                    </a:prstGeom>
                    <a:noFill/>
                    <a:ln w="9525">
                      <a:noFill/>
                      <a:miter lim="800000"/>
                      <a:headEnd/>
                      <a:tailEnd/>
                    </a:ln>
                  </pic:spPr>
                </pic:pic>
              </a:graphicData>
            </a:graphic>
          </wp:inline>
        </w:drawing>
      </w:r>
      <w:r w:rsidRPr="00510885">
        <w:rPr>
          <w:rFonts w:ascii="Times New Roman" w:hAnsi="Times New Roman" w:cs="Times New Roman"/>
          <w:iCs/>
        </w:rPr>
        <w:t xml:space="preserve">. </w:t>
      </w:r>
      <w:r w:rsidRPr="006558AD">
        <w:rPr>
          <w:rFonts w:ascii="Times New Roman" w:hAnsi="Times New Roman" w:cs="Times New Roman"/>
        </w:rPr>
        <w:t xml:space="preserve">As the process of gradient descent involves obtaining the derivative of the error function w.r.t to the weights, we prefer an error function that is continuous and </w:t>
      </w:r>
      <w:r w:rsidRPr="006558AD">
        <w:rPr>
          <w:rFonts w:ascii="Times New Roman" w:hAnsi="Times New Roman" w:cs="Times New Roman"/>
          <w:lang w:val="da-DK"/>
        </w:rPr>
        <w:t>di</w:t>
      </w:r>
      <w:r>
        <w:rPr>
          <w:rFonts w:ascii="Times New Roman" w:hAnsi="Times New Roman" w:cs="Times New Roman"/>
          <w:lang w:val="da-DK"/>
        </w:rPr>
        <w:t>f</w:t>
      </w:r>
      <w:r w:rsidRPr="006558AD">
        <w:rPr>
          <w:rFonts w:ascii="Times New Roman" w:hAnsi="Times New Roman" w:cs="Times New Roman"/>
          <w:lang w:val="da-DK"/>
        </w:rPr>
        <w:t xml:space="preserve">ferentiable, </w:t>
      </w:r>
      <w:r w:rsidRPr="006558AD">
        <w:rPr>
          <w:rFonts w:ascii="Times New Roman" w:hAnsi="Times New Roman" w:cs="Times New Roman"/>
        </w:rPr>
        <w:t>and the squared error is one of the most straightforward functions that f</w:t>
      </w:r>
      <w:r>
        <w:rPr>
          <w:rFonts w:ascii="Times New Roman" w:hAnsi="Times New Roman" w:cs="Times New Roman"/>
        </w:rPr>
        <w:t>i</w:t>
      </w:r>
      <w:r w:rsidRPr="006558AD">
        <w:rPr>
          <w:rFonts w:ascii="Times New Roman" w:hAnsi="Times New Roman" w:cs="Times New Roman"/>
        </w:rPr>
        <w:t xml:space="preserve">t this criterion. The squared error term for the </w:t>
      </w:r>
      <w:r w:rsidRPr="006558AD">
        <w:rPr>
          <w:rFonts w:ascii="Times New Roman" w:hAnsi="Times New Roman" w:cs="Times New Roman"/>
          <w:i/>
          <w:iCs/>
        </w:rPr>
        <w:t>n</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training sample can be written as follows:</w:t>
      </w:r>
    </w:p>
    <w:p w:rsidR="00977949" w:rsidRDefault="00977949" w:rsidP="00977949">
      <w:pPr>
        <w:shd w:val="clear" w:color="auto" w:fill="FFFFFF"/>
        <w:tabs>
          <w:tab w:val="left" w:pos="5760"/>
        </w:tabs>
        <w:jc w:val="right"/>
        <w:rPr>
          <w:rFonts w:ascii="Times New Roman" w:hAnsi="Times New Roman" w:cs="Times New Roman"/>
        </w:rPr>
      </w:pPr>
      <w:bookmarkStart w:id="35" w:name="bookmark47"/>
      <w:r>
        <w:rPr>
          <w:rFonts w:ascii="Times New Roman" w:hAnsi="Times New Roman" w:cs="Times New Roman"/>
          <w:noProof/>
          <w:position w:val="-24"/>
        </w:rPr>
        <w:drawing>
          <wp:inline distT="0" distB="0" distL="0" distR="0">
            <wp:extent cx="1271905" cy="39751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8"/>
                    <a:srcRect/>
                    <a:stretch>
                      <a:fillRect/>
                    </a:stretch>
                  </pic:blipFill>
                  <pic:spPr bwMode="auto">
                    <a:xfrm>
                      <a:off x="0" y="0"/>
                      <a:ext cx="1271905" cy="397510"/>
                    </a:xfrm>
                    <a:prstGeom prst="rect">
                      <a:avLst/>
                    </a:prstGeom>
                    <a:noFill/>
                    <a:ln w="9525">
                      <a:noFill/>
                      <a:miter lim="800000"/>
                      <a:headEnd/>
                      <a:tailEnd/>
                    </a:ln>
                  </pic:spPr>
                </pic:pic>
              </a:graphicData>
            </a:graphic>
          </wp:inline>
        </w:drawing>
      </w:r>
      <w:r>
        <w:rPr>
          <w:rFonts w:ascii="Times New Roman" w:hAnsi="Times New Roman" w:cs="Times New Roman"/>
        </w:rPr>
        <w:tab/>
        <w:t>(2.18)</w:t>
      </w: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T</w:t>
      </w:r>
      <w:bookmarkEnd w:id="35"/>
      <w:r w:rsidRPr="006558AD">
        <w:rPr>
          <w:rFonts w:ascii="Times New Roman" w:hAnsi="Times New Roman" w:cs="Times New Roman"/>
        </w:rPr>
        <w:t xml:space="preserve">he gradient of this error term with respect to weight </w:t>
      </w:r>
      <w:r w:rsidRPr="006558AD">
        <w:rPr>
          <w:rFonts w:ascii="Times New Roman" w:hAnsi="Times New Roman" w:cs="Times New Roman"/>
          <w:i/>
          <w:iCs/>
        </w:rPr>
        <w:t>w</w:t>
      </w:r>
      <w:r w:rsidRPr="006558AD">
        <w:rPr>
          <w:rFonts w:ascii="Times New Roman" w:hAnsi="Times New Roman" w:cs="Times New Roman"/>
          <w:i/>
          <w:iCs/>
          <w:vertAlign w:val="subscript"/>
        </w:rPr>
        <w:t>ij</w:t>
      </w:r>
      <w:r w:rsidRPr="006558AD">
        <w:rPr>
          <w:rFonts w:ascii="Times New Roman" w:hAnsi="Times New Roman" w:cs="Times New Roman"/>
          <w:i/>
          <w:iCs/>
        </w:rPr>
        <w:t xml:space="preserve"> </w:t>
      </w:r>
      <w:r w:rsidRPr="006558AD">
        <w:rPr>
          <w:rFonts w:ascii="Times New Roman" w:hAnsi="Times New Roman" w:cs="Times New Roman"/>
        </w:rPr>
        <w:t xml:space="preserve">is given by Equation </w:t>
      </w:r>
      <w:r>
        <w:rPr>
          <w:rFonts w:ascii="Times New Roman" w:hAnsi="Times New Roman" w:cs="Times New Roman"/>
        </w:rPr>
        <w:t>(2.</w:t>
      </w:r>
      <w:r w:rsidRPr="006558AD">
        <w:rPr>
          <w:rFonts w:ascii="Times New Roman" w:hAnsi="Times New Roman" w:cs="Times New Roman"/>
        </w:rPr>
        <w:t>19</w:t>
      </w:r>
      <w:r>
        <w:rPr>
          <w:rFonts w:ascii="Times New Roman" w:hAnsi="Times New Roman" w:cs="Times New Roman"/>
        </w:rPr>
        <w:t>)</w:t>
      </w:r>
      <w:r w:rsidRPr="006558AD">
        <w:rPr>
          <w:rFonts w:ascii="Times New Roman" w:hAnsi="Times New Roman" w:cs="Times New Roman"/>
        </w:rPr>
        <w:t xml:space="preserve">. Note in the above example, </w:t>
      </w:r>
      <w:r w:rsidRPr="006558AD">
        <w:rPr>
          <w:rFonts w:ascii="Times New Roman" w:hAnsi="Times New Roman" w:cs="Times New Roman"/>
          <w:i/>
          <w:iCs/>
        </w:rPr>
        <w:t>w</w:t>
      </w:r>
      <w:r w:rsidRPr="006558AD">
        <w:rPr>
          <w:rFonts w:ascii="Times New Roman" w:hAnsi="Times New Roman" w:cs="Times New Roman"/>
          <w:i/>
          <w:iCs/>
          <w:vertAlign w:val="subscript"/>
        </w:rPr>
        <w:t>ij</w:t>
      </w:r>
      <w:r w:rsidRPr="006558AD">
        <w:rPr>
          <w:rFonts w:ascii="Times New Roman" w:hAnsi="Times New Roman" w:cs="Times New Roman"/>
          <w:i/>
          <w:iCs/>
        </w:rPr>
        <w:t xml:space="preserve"> </w:t>
      </w:r>
      <w:r w:rsidRPr="006558AD">
        <w:rPr>
          <w:rFonts w:ascii="Times New Roman" w:hAnsi="Times New Roman" w:cs="Times New Roman"/>
        </w:rPr>
        <w:t xml:space="preserve">connects the activation node associated with the </w:t>
      </w:r>
      <w:r w:rsidRPr="006558AD">
        <w:rPr>
          <w:rFonts w:ascii="Times New Roman" w:hAnsi="Times New Roman" w:cs="Times New Roman"/>
          <w:i/>
          <w:iCs/>
        </w:rPr>
        <w:t>i</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input feature to the </w:t>
      </w:r>
      <w:r w:rsidRPr="006558AD">
        <w:rPr>
          <w:rFonts w:ascii="Times New Roman" w:hAnsi="Times New Roman" w:cs="Times New Roman"/>
          <w:i/>
          <w:iCs/>
        </w:rPr>
        <w:t>j</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output value. In general, for a hidden layer, </w:t>
      </w:r>
      <w:r w:rsidRPr="006558AD">
        <w:rPr>
          <w:rFonts w:ascii="Times New Roman" w:hAnsi="Times New Roman" w:cs="Times New Roman"/>
          <w:i/>
          <w:iCs/>
        </w:rPr>
        <w:t>w</w:t>
      </w:r>
      <w:r w:rsidRPr="006558AD">
        <w:rPr>
          <w:rFonts w:ascii="Times New Roman" w:hAnsi="Times New Roman" w:cs="Times New Roman"/>
          <w:i/>
          <w:iCs/>
          <w:vertAlign w:val="subscript"/>
        </w:rPr>
        <w:t>ij</w:t>
      </w:r>
      <w:r w:rsidRPr="006558AD">
        <w:rPr>
          <w:rFonts w:ascii="Times New Roman" w:hAnsi="Times New Roman" w:cs="Times New Roman"/>
          <w:i/>
          <w:iCs/>
        </w:rPr>
        <w:t xml:space="preserve"> </w:t>
      </w:r>
      <w:r w:rsidRPr="006558AD">
        <w:rPr>
          <w:rFonts w:ascii="Times New Roman" w:hAnsi="Times New Roman" w:cs="Times New Roman"/>
        </w:rPr>
        <w:t xml:space="preserve">connects the </w:t>
      </w:r>
      <w:r w:rsidRPr="006558AD">
        <w:rPr>
          <w:rFonts w:ascii="Times New Roman" w:hAnsi="Times New Roman" w:cs="Times New Roman"/>
          <w:i/>
          <w:iCs/>
        </w:rPr>
        <w:t>i</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unit of the previous layer to the </w:t>
      </w:r>
      <w:r w:rsidRPr="006558AD">
        <w:rPr>
          <w:rFonts w:ascii="Times New Roman" w:hAnsi="Times New Roman" w:cs="Times New Roman"/>
          <w:i/>
          <w:iCs/>
        </w:rPr>
        <w:t>j</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 xml:space="preserve">unit of the next layer. The weight gradients in Equation 19 can then be used to update the weight </w:t>
      </w:r>
      <w:r w:rsidRPr="006558AD">
        <w:rPr>
          <w:rFonts w:ascii="Times New Roman" w:hAnsi="Times New Roman" w:cs="Times New Roman"/>
          <w:i/>
          <w:iCs/>
        </w:rPr>
        <w:t>w</w:t>
      </w:r>
      <w:r w:rsidRPr="006558AD">
        <w:rPr>
          <w:rFonts w:ascii="Times New Roman" w:hAnsi="Times New Roman" w:cs="Times New Roman"/>
          <w:i/>
          <w:iCs/>
          <w:vertAlign w:val="subscript"/>
        </w:rPr>
        <w:t>ij</w:t>
      </w:r>
      <w:r w:rsidRPr="006558AD">
        <w:rPr>
          <w:rFonts w:ascii="Times New Roman" w:hAnsi="Times New Roman" w:cs="Times New Roman"/>
          <w:i/>
          <w:iCs/>
        </w:rPr>
        <w:t xml:space="preserve"> </w:t>
      </w:r>
      <w:r w:rsidRPr="006558AD">
        <w:rPr>
          <w:rFonts w:ascii="Times New Roman" w:hAnsi="Times New Roman" w:cs="Times New Roman"/>
        </w:rPr>
        <w:t xml:space="preserve">according to Equation </w:t>
      </w:r>
      <w:r>
        <w:rPr>
          <w:rFonts w:ascii="Times New Roman" w:hAnsi="Times New Roman" w:cs="Times New Roman"/>
        </w:rPr>
        <w:t>(2.</w:t>
      </w:r>
      <w:r w:rsidRPr="006558AD">
        <w:rPr>
          <w:rFonts w:ascii="Times New Roman" w:hAnsi="Times New Roman" w:cs="Times New Roman"/>
        </w:rPr>
        <w:t>17</w:t>
      </w:r>
      <w:r>
        <w:rPr>
          <w:rFonts w:ascii="Times New Roman" w:hAnsi="Times New Roman" w:cs="Times New Roman"/>
        </w:rPr>
        <w:t>)</w:t>
      </w:r>
      <w:r w:rsidRPr="006558AD">
        <w:rPr>
          <w:rFonts w:ascii="Times New Roman" w:hAnsi="Times New Roman" w:cs="Times New Roman"/>
        </w:rPr>
        <w:t>.</w:t>
      </w:r>
    </w:p>
    <w:p w:rsidR="00977949" w:rsidRPr="006558AD" w:rsidRDefault="00977949" w:rsidP="00977949">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36"/>
        </w:rPr>
        <w:drawing>
          <wp:inline distT="0" distB="0" distL="0" distR="0">
            <wp:extent cx="2194560" cy="508635"/>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9"/>
                    <a:srcRect/>
                    <a:stretch>
                      <a:fillRect/>
                    </a:stretch>
                  </pic:blipFill>
                  <pic:spPr bwMode="auto">
                    <a:xfrm>
                      <a:off x="0" y="0"/>
                      <a:ext cx="2194560" cy="508635"/>
                    </a:xfrm>
                    <a:prstGeom prst="rect">
                      <a:avLst/>
                    </a:prstGeom>
                    <a:noFill/>
                    <a:ln w="9525">
                      <a:noFill/>
                      <a:miter lim="800000"/>
                      <a:headEnd/>
                      <a:tailEnd/>
                    </a:ln>
                  </pic:spPr>
                </pic:pic>
              </a:graphicData>
            </a:graphic>
          </wp:inline>
        </w:drawing>
      </w:r>
      <w:r>
        <w:rPr>
          <w:rFonts w:ascii="Times New Roman" w:hAnsi="Times New Roman" w:cs="Times New Roman"/>
        </w:rPr>
        <w:tab/>
        <w:t>(2.19)</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This process of calculating error gradients by using </w:t>
      </w:r>
      <w:r>
        <w:rPr>
          <w:rFonts w:ascii="Times New Roman" w:hAnsi="Times New Roman" w:cs="Times New Roman"/>
        </w:rPr>
        <w:t xml:space="preserve">the </w:t>
      </w:r>
      <w:r w:rsidRPr="006558AD">
        <w:rPr>
          <w:rFonts w:ascii="Times New Roman" w:hAnsi="Times New Roman" w:cs="Times New Roman"/>
        </w:rPr>
        <w:t xml:space="preserve">chain rule starting from the output layer to the hidden layers is termed as </w:t>
      </w:r>
      <w:r w:rsidRPr="006558AD">
        <w:rPr>
          <w:rFonts w:ascii="Times New Roman" w:hAnsi="Times New Roman" w:cs="Times New Roman"/>
          <w:i/>
          <w:iCs/>
        </w:rPr>
        <w:t>backpropagation</w:t>
      </w:r>
      <w:r w:rsidRPr="006558AD">
        <w:rPr>
          <w:rFonts w:ascii="Times New Roman" w:hAnsi="Times New Roman" w:cs="Times New Roman"/>
        </w:rPr>
        <w:t>.</w:t>
      </w:r>
    </w:p>
    <w:p w:rsidR="00977949" w:rsidRDefault="00977949" w:rsidP="00977949">
      <w:pPr>
        <w:shd w:val="clear" w:color="auto" w:fill="FFFFFF"/>
        <w:jc w:val="both"/>
        <w:rPr>
          <w:rFonts w:ascii="Times New Roman" w:hAnsi="Times New Roman" w:cs="Times New Roman"/>
          <w:b/>
          <w:bCs/>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 xml:space="preserve">Example 2.4. </w:t>
      </w:r>
      <w:r w:rsidRPr="006558AD">
        <w:rPr>
          <w:rFonts w:ascii="Times New Roman" w:hAnsi="Times New Roman" w:cs="Times New Roman"/>
        </w:rPr>
        <w:t>Let us understand more about backpropagation using a more general example involving a neural network with a single layer of hidden units and the tanh activation</w:t>
      </w:r>
      <w:r>
        <w:rPr>
          <w:rFonts w:ascii="Times New Roman" w:hAnsi="Times New Roman" w:cs="Times New Roman"/>
        </w:rPr>
        <w:t xml:space="preserve"> </w:t>
      </w:r>
      <w:bookmarkStart w:id="36" w:name="bookmark48"/>
      <w:r w:rsidRPr="006558AD">
        <w:rPr>
          <w:rFonts w:ascii="Times New Roman" w:hAnsi="Times New Roman" w:cs="Times New Roman"/>
        </w:rPr>
        <w:t>f</w:t>
      </w:r>
      <w:bookmarkEnd w:id="36"/>
      <w:r w:rsidRPr="006558AD">
        <w:rPr>
          <w:rFonts w:ascii="Times New Roman" w:hAnsi="Times New Roman" w:cs="Times New Roman"/>
        </w:rPr>
        <w:t xml:space="preserve">unction, which we saw in Section 2.9.2. It receives </w:t>
      </w:r>
      <w:r w:rsidRPr="006558AD">
        <w:rPr>
          <w:rFonts w:ascii="Times New Roman" w:hAnsi="Times New Roman" w:cs="Times New Roman"/>
          <w:i/>
          <w:iCs/>
          <w:lang w:val="da-DK"/>
        </w:rPr>
        <w:t>N</w:t>
      </w:r>
      <w:r w:rsidRPr="006558AD">
        <w:rPr>
          <w:rFonts w:ascii="Times New Roman" w:hAnsi="Times New Roman" w:cs="Times New Roman"/>
        </w:rPr>
        <w:t xml:space="preserve">-dimensional input, </w:t>
      </w:r>
      <w:r w:rsidRPr="006558AD">
        <w:rPr>
          <w:rFonts w:ascii="Times New Roman" w:hAnsi="Times New Roman" w:cs="Times New Roman"/>
          <w:b/>
          <w:bCs/>
          <w:lang w:val="da-DK"/>
        </w:rPr>
        <w:t xml:space="preserve">x </w:t>
      </w:r>
      <w:r w:rsidRPr="006558AD">
        <w:rPr>
          <w:rFonts w:ascii="Times New Roman" w:hAnsi="Times New Roman" w:cs="Times New Roman"/>
          <w:lang w:val="da-DK"/>
        </w:rPr>
        <w:t>=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i/>
          <w:iCs/>
          <w:lang w:val="da-DK"/>
        </w:rPr>
        <w:t>, x</w:t>
      </w:r>
      <w:r w:rsidRPr="006558AD">
        <w:rPr>
          <w:rFonts w:ascii="Times New Roman" w:hAnsi="Times New Roman" w:cs="Times New Roman"/>
          <w:vertAlign w:val="subscript"/>
          <w:lang w:val="da-DK"/>
        </w:rPr>
        <w:t>2</w:t>
      </w:r>
      <w:r w:rsidRPr="006558AD">
        <w:rPr>
          <w:rFonts w:ascii="Times New Roman" w:hAnsi="Times New Roman" w:cs="Times New Roman"/>
          <w:i/>
          <w:iCs/>
          <w:lang w:val="da-DK"/>
        </w:rPr>
        <w:t xml:space="preserve">, . . . , </w:t>
      </w:r>
      <w:r w:rsidRPr="006558AD">
        <w:rPr>
          <w:rFonts w:ascii="Times New Roman" w:hAnsi="Times New Roman" w:cs="Times New Roman"/>
          <w:i/>
          <w:iCs/>
        </w:rPr>
        <w:t>x</w:t>
      </w:r>
      <w:r w:rsidRPr="006558AD">
        <w:rPr>
          <w:rFonts w:ascii="Times New Roman" w:hAnsi="Times New Roman" w:cs="Times New Roman"/>
          <w:i/>
          <w:iCs/>
          <w:vertAlign w:val="subscript"/>
        </w:rPr>
        <w:t>N</w:t>
      </w:r>
      <w:r w:rsidRPr="006558AD">
        <w:rPr>
          <w:rFonts w:ascii="Times New Roman" w:hAnsi="Times New Roman" w:cs="Times New Roman"/>
        </w:rPr>
        <w:t xml:space="preserve">) and outputs a </w:t>
      </w:r>
      <w:r w:rsidRPr="006558AD">
        <w:rPr>
          <w:rFonts w:ascii="Times New Roman" w:hAnsi="Times New Roman" w:cs="Times New Roman"/>
          <w:i/>
          <w:iCs/>
          <w:lang w:val="da-DK"/>
        </w:rPr>
        <w:t>K</w:t>
      </w:r>
      <w:r w:rsidRPr="006558AD">
        <w:rPr>
          <w:rFonts w:ascii="Times New Roman" w:hAnsi="Times New Roman" w:cs="Times New Roman"/>
        </w:rPr>
        <w:t xml:space="preserve">-dimensional vector, </w:t>
      </w:r>
      <w:r w:rsidRPr="006558AD">
        <w:rPr>
          <w:rFonts w:ascii="Times New Roman" w:hAnsi="Times New Roman" w:cs="Times New Roman"/>
          <w:b/>
          <w:bCs/>
          <w:lang w:val="da-DK"/>
        </w:rPr>
        <w:t xml:space="preserve">y </w:t>
      </w:r>
      <w:r w:rsidRPr="006558AD">
        <w:rPr>
          <w:rFonts w:ascii="Times New Roman" w:hAnsi="Times New Roman" w:cs="Times New Roman"/>
          <w:lang w:val="da-DK"/>
        </w:rPr>
        <w:t>=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1</w:t>
      </w:r>
      <w:r w:rsidRPr="006558AD">
        <w:rPr>
          <w:rFonts w:ascii="Times New Roman" w:hAnsi="Times New Roman" w:cs="Times New Roman"/>
          <w:i/>
          <w:iCs/>
          <w:lang w:val="da-DK"/>
        </w:rPr>
        <w:t>, y</w:t>
      </w:r>
      <w:r w:rsidRPr="006558AD">
        <w:rPr>
          <w:rFonts w:ascii="Times New Roman" w:hAnsi="Times New Roman" w:cs="Times New Roman"/>
          <w:vertAlign w:val="subscript"/>
          <w:lang w:val="da-DK"/>
        </w:rPr>
        <w:t>2</w:t>
      </w:r>
      <w:r w:rsidRPr="006558AD">
        <w:rPr>
          <w:rFonts w:ascii="Times New Roman" w:hAnsi="Times New Roman" w:cs="Times New Roman"/>
          <w:i/>
          <w:iCs/>
          <w:lang w:val="da-DK"/>
        </w:rPr>
        <w:t xml:space="preserve">, ..., </w:t>
      </w:r>
      <w:r w:rsidRPr="006558AD">
        <w:rPr>
          <w:rFonts w:ascii="Times New Roman" w:hAnsi="Times New Roman" w:cs="Times New Roman"/>
          <w:i/>
          <w:iCs/>
          <w:lang w:val="fi-FI"/>
        </w:rPr>
        <w:t>y</w:t>
      </w:r>
      <w:r w:rsidRPr="006558AD">
        <w:rPr>
          <w:rFonts w:ascii="Times New Roman" w:hAnsi="Times New Roman" w:cs="Times New Roman"/>
          <w:i/>
          <w:iCs/>
          <w:vertAlign w:val="subscript"/>
          <w:lang w:val="fi-FI"/>
        </w:rPr>
        <w:t>K</w:t>
      </w:r>
      <w:r w:rsidRPr="006558AD">
        <w:rPr>
          <w:rFonts w:ascii="Times New Roman" w:hAnsi="Times New Roman" w:cs="Times New Roman"/>
          <w:lang w:val="fi-FI"/>
        </w:rPr>
        <w:t xml:space="preserve">). </w:t>
      </w:r>
      <w:r w:rsidRPr="006558AD">
        <w:rPr>
          <w:rFonts w:ascii="Times New Roman" w:hAnsi="Times New Roman" w:cs="Times New Roman"/>
        </w:rPr>
        <w:t xml:space="preserve">The hidden layer has </w:t>
      </w:r>
      <w:r w:rsidRPr="006558AD">
        <w:rPr>
          <w:rFonts w:ascii="Times New Roman" w:hAnsi="Times New Roman" w:cs="Times New Roman"/>
          <w:i/>
          <w:iCs/>
          <w:lang w:val="da-DK"/>
        </w:rPr>
        <w:t xml:space="preserve">M </w:t>
      </w:r>
      <w:r w:rsidRPr="006558AD">
        <w:rPr>
          <w:rFonts w:ascii="Times New Roman" w:hAnsi="Times New Roman" w:cs="Times New Roman"/>
        </w:rPr>
        <w:t>hidden units.</w:t>
      </w:r>
      <w:r>
        <w:rPr>
          <w:rFonts w:ascii="Times New Roman" w:hAnsi="Times New Roman" w:cs="Times New Roman"/>
        </w:rPr>
        <w:t xml:space="preserve"> </w:t>
      </w:r>
      <w:r w:rsidRPr="006558AD">
        <w:rPr>
          <w:rFonts w:ascii="Times New Roman" w:hAnsi="Times New Roman" w:cs="Times New Roman"/>
        </w:rPr>
        <w:t>Refer to Figure 2.10 for the neural network described above</w:t>
      </w:r>
      <w:r>
        <w:rPr>
          <w:rFonts w:ascii="Times New Roman" w:hAnsi="Times New Roman" w:cs="Times New Roman"/>
        </w:rPr>
        <w:t>;</w:t>
      </w:r>
      <w:r w:rsidRPr="006558AD">
        <w:rPr>
          <w:rFonts w:ascii="Times New Roman" w:hAnsi="Times New Roman" w:cs="Times New Roman"/>
        </w:rPr>
        <w:t xml:space="preserve"> </w:t>
      </w:r>
      <w:r>
        <w:rPr>
          <w:rFonts w:ascii="Times New Roman" w:hAnsi="Times New Roman" w:cs="Times New Roman"/>
        </w:rPr>
        <w:t>i</w:t>
      </w:r>
      <w:r w:rsidRPr="006558AD">
        <w:rPr>
          <w:rFonts w:ascii="Times New Roman" w:hAnsi="Times New Roman" w:cs="Times New Roman"/>
        </w:rPr>
        <w:t>n this figure, the</w:t>
      </w:r>
      <w:r>
        <w:rPr>
          <w:rFonts w:ascii="Times New Roman" w:hAnsi="Times New Roman" w:cs="Times New Roman"/>
        </w:rPr>
        <w:t xml:space="preserve"> </w:t>
      </w:r>
      <w:r w:rsidRPr="006558AD">
        <w:rPr>
          <w:rFonts w:ascii="Times New Roman" w:hAnsi="Times New Roman" w:cs="Times New Roman"/>
        </w:rPr>
        <w:t xml:space="preserve">output units have a linear activation function, </w:t>
      </w:r>
      <w:r w:rsidRPr="006558AD">
        <w:rPr>
          <w:rFonts w:ascii="Times New Roman" w:hAnsi="Times New Roman" w:cs="Times New Roman"/>
          <w:i/>
          <w:iCs/>
        </w:rPr>
        <w:t>h</w:t>
      </w:r>
      <w:r w:rsidRPr="005A14D9">
        <w:rPr>
          <w:rFonts w:ascii="Times New Roman" w:hAnsi="Times New Roman" w:cs="Times New Roman"/>
          <w:iCs/>
        </w:rPr>
        <w:t>(</w:t>
      </w:r>
      <w:r w:rsidRPr="006558AD">
        <w:rPr>
          <w:rFonts w:ascii="Times New Roman" w:hAnsi="Times New Roman" w:cs="Times New Roman"/>
          <w:i/>
          <w:iCs/>
        </w:rPr>
        <w:t>x</w:t>
      </w:r>
      <w:r w:rsidRPr="005A14D9">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 </w:t>
      </w:r>
      <w:r w:rsidRPr="006558AD">
        <w:rPr>
          <w:rFonts w:ascii="Times New Roman" w:hAnsi="Times New Roman" w:cs="Times New Roman"/>
          <w:i/>
          <w:iCs/>
        </w:rPr>
        <w:t>x</w:t>
      </w:r>
      <w:r w:rsidRPr="006558AD">
        <w:rPr>
          <w:rFonts w:ascii="Times New Roman" w:hAnsi="Times New Roman" w:cs="Times New Roman"/>
        </w:rPr>
        <w:t xml:space="preserve">, and the units in the hidden layer have </w:t>
      </w:r>
      <w:r w:rsidRPr="006558AD">
        <w:rPr>
          <w:rFonts w:ascii="Times New Roman" w:hAnsi="Times New Roman" w:cs="Times New Roman"/>
          <w:i/>
          <w:iCs/>
        </w:rPr>
        <w:t>tanh</w:t>
      </w:r>
      <w:r w:rsidRPr="005A14D9">
        <w:rPr>
          <w:rFonts w:ascii="Times New Roman" w:hAnsi="Times New Roman" w:cs="Times New Roman"/>
          <w:iCs/>
        </w:rPr>
        <w:t>(</w:t>
      </w:r>
      <w:r w:rsidRPr="006558AD">
        <w:rPr>
          <w:rFonts w:ascii="Times New Roman" w:hAnsi="Times New Roman" w:cs="Times New Roman"/>
          <w:i/>
          <w:iCs/>
        </w:rPr>
        <w:t>·</w:t>
      </w:r>
      <w:r w:rsidRPr="005A14D9">
        <w:rPr>
          <w:rFonts w:ascii="Times New Roman" w:hAnsi="Times New Roman" w:cs="Times New Roman"/>
          <w:iCs/>
        </w:rPr>
        <w:t>)</w:t>
      </w:r>
      <w:r w:rsidRPr="006558AD">
        <w:rPr>
          <w:rFonts w:ascii="Times New Roman" w:hAnsi="Times New Roman" w:cs="Times New Roman"/>
          <w:i/>
          <w:iCs/>
        </w:rPr>
        <w:t xml:space="preserve"> </w:t>
      </w:r>
      <w:r w:rsidRPr="006558AD">
        <w:rPr>
          <w:rFonts w:ascii="Times New Roman" w:hAnsi="Times New Roman" w:cs="Times New Roman"/>
        </w:rPr>
        <w:t xml:space="preserve">activation function. The final output </w:t>
      </w:r>
      <w:r w:rsidRPr="006558AD">
        <w:rPr>
          <w:rFonts w:ascii="Times New Roman" w:hAnsi="Times New Roman" w:cs="Times New Roman"/>
          <w:i/>
          <w:iCs/>
        </w:rPr>
        <w:t>y</w:t>
      </w:r>
      <w:r w:rsidRPr="005A14D9">
        <w:rPr>
          <w:rFonts w:ascii="Times New Roman" w:hAnsi="Times New Roman" w:cs="Times New Roman"/>
          <w:i/>
          <w:iCs/>
          <w:vertAlign w:val="subscript"/>
        </w:rPr>
        <w:t>k</w:t>
      </w:r>
      <w:r w:rsidRPr="006558AD">
        <w:rPr>
          <w:rFonts w:ascii="Times New Roman" w:hAnsi="Times New Roman" w:cs="Times New Roman"/>
          <w:i/>
          <w:iCs/>
        </w:rPr>
        <w:t xml:space="preserve"> </w:t>
      </w:r>
      <w:r w:rsidRPr="006558AD">
        <w:rPr>
          <w:rFonts w:ascii="Times New Roman" w:hAnsi="Times New Roman" w:cs="Times New Roman"/>
        </w:rPr>
        <w:t xml:space="preserve">can be expressed as </w:t>
      </w:r>
      <w:r>
        <w:rPr>
          <w:rFonts w:ascii="Times New Roman" w:hAnsi="Times New Roman" w:cs="Times New Roman"/>
          <w:iCs/>
          <w:noProof/>
          <w:position w:val="-10"/>
        </w:rPr>
        <w:drawing>
          <wp:inline distT="0" distB="0" distL="0" distR="0">
            <wp:extent cx="469265" cy="20701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0"/>
                    <a:srcRect/>
                    <a:stretch>
                      <a:fillRect/>
                    </a:stretch>
                  </pic:blipFill>
                  <pic:spPr bwMode="auto">
                    <a:xfrm>
                      <a:off x="0" y="0"/>
                      <a:ext cx="469265" cy="207010"/>
                    </a:xfrm>
                    <a:prstGeom prst="rect">
                      <a:avLst/>
                    </a:prstGeom>
                    <a:noFill/>
                    <a:ln w="9525">
                      <a:noFill/>
                      <a:miter lim="800000"/>
                      <a:headEnd/>
                      <a:tailEnd/>
                    </a:ln>
                  </pic:spPr>
                </pic:pic>
              </a:graphicData>
            </a:graphic>
          </wp:inline>
        </w:drawing>
      </w:r>
      <w:r w:rsidRPr="006558AD">
        <w:rPr>
          <w:rFonts w:ascii="Times New Roman" w:hAnsi="Times New Roman" w:cs="Times New Roman"/>
        </w:rPr>
        <w:t>, with</w:t>
      </w:r>
      <w:r>
        <w:rPr>
          <w:rFonts w:ascii="Times New Roman" w:hAnsi="Times New Roman" w:cs="Times New Roman"/>
        </w:rPr>
        <w:t xml:space="preserve"> </w:t>
      </w:r>
      <w:r>
        <w:rPr>
          <w:rFonts w:ascii="Times New Roman" w:hAnsi="Times New Roman" w:cs="Times New Roman"/>
          <w:iCs/>
          <w:noProof/>
          <w:position w:val="-16"/>
        </w:rPr>
        <w:drawing>
          <wp:inline distT="0" distB="0" distL="0" distR="0">
            <wp:extent cx="993775" cy="27051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1"/>
                    <a:srcRect/>
                    <a:stretch>
                      <a:fillRect/>
                    </a:stretch>
                  </pic:blipFill>
                  <pic:spPr bwMode="auto">
                    <a:xfrm>
                      <a:off x="0" y="0"/>
                      <a:ext cx="993775" cy="270510"/>
                    </a:xfrm>
                    <a:prstGeom prst="rect">
                      <a:avLst/>
                    </a:prstGeom>
                    <a:noFill/>
                    <a:ln w="9525">
                      <a:noFill/>
                      <a:miter lim="800000"/>
                      <a:headEnd/>
                      <a:tailEnd/>
                    </a:ln>
                  </pic:spPr>
                </pic:pic>
              </a:graphicData>
            </a:graphic>
          </wp:inline>
        </w:drawing>
      </w:r>
      <w:r w:rsidRPr="006558AD">
        <w:rPr>
          <w:rFonts w:ascii="Times New Roman" w:hAnsi="Times New Roman" w:cs="Times New Roman"/>
          <w:i/>
          <w:iCs/>
        </w:rPr>
        <w:t xml:space="preserve"> </w:t>
      </w:r>
      <w:r w:rsidRPr="006558AD">
        <w:rPr>
          <w:rFonts w:ascii="Times New Roman" w:hAnsi="Times New Roman" w:cs="Times New Roman"/>
        </w:rPr>
        <w:t xml:space="preserve">and </w:t>
      </w:r>
      <w:r>
        <w:rPr>
          <w:rFonts w:ascii="Times New Roman" w:hAnsi="Times New Roman" w:cs="Times New Roman"/>
          <w:iCs/>
          <w:noProof/>
          <w:position w:val="-12"/>
        </w:rPr>
        <w:drawing>
          <wp:inline distT="0" distB="0" distL="0" distR="0">
            <wp:extent cx="826770" cy="21463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2"/>
                    <a:srcRect/>
                    <a:stretch>
                      <a:fillRect/>
                    </a:stretch>
                  </pic:blipFill>
                  <pic:spPr bwMode="auto">
                    <a:xfrm>
                      <a:off x="0" y="0"/>
                      <a:ext cx="826770" cy="214630"/>
                    </a:xfrm>
                    <a:prstGeom prst="rect">
                      <a:avLst/>
                    </a:prstGeom>
                    <a:noFill/>
                    <a:ln w="9525">
                      <a:noFill/>
                      <a:miter lim="800000"/>
                      <a:headEnd/>
                      <a:tailEnd/>
                    </a:ln>
                  </pic:spPr>
                </pic:pic>
              </a:graphicData>
            </a:graphic>
          </wp:inline>
        </w:drawing>
      </w:r>
      <w:r w:rsidRPr="006558AD">
        <w:rPr>
          <w:rFonts w:ascii="Times New Roman" w:hAnsi="Times New Roman" w:cs="Times New Roman"/>
        </w:rPr>
        <w:t xml:space="preserve">. At the input level, </w:t>
      </w:r>
      <w:r>
        <w:rPr>
          <w:rFonts w:ascii="Times New Roman" w:hAnsi="Times New Roman" w:cs="Times New Roman"/>
          <w:iCs/>
          <w:noProof/>
          <w:position w:val="-14"/>
        </w:rPr>
        <w:drawing>
          <wp:inline distT="0" distB="0" distL="0" distR="0">
            <wp:extent cx="890270" cy="254635"/>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a:srcRect/>
                    <a:stretch>
                      <a:fillRect/>
                    </a:stretch>
                  </pic:blipFill>
                  <pic:spPr bwMode="auto">
                    <a:xfrm>
                      <a:off x="0" y="0"/>
                      <a:ext cx="890270" cy="254635"/>
                    </a:xfrm>
                    <a:prstGeom prst="rect">
                      <a:avLst/>
                    </a:prstGeom>
                    <a:noFill/>
                    <a:ln w="9525">
                      <a:noFill/>
                      <a:miter lim="800000"/>
                      <a:headEnd/>
                      <a:tailEnd/>
                    </a:ln>
                  </pic:spPr>
                </pic:pic>
              </a:graphicData>
            </a:graphic>
          </wp:inline>
        </w:drawing>
      </w:r>
      <w:r>
        <w:rPr>
          <w:rFonts w:ascii="Times New Roman" w:hAnsi="Times New Roman" w:cs="Times New Roman"/>
          <w:iCs/>
        </w:rPr>
        <w:t>.</w:t>
      </w:r>
    </w:p>
    <w:p w:rsidR="00977949" w:rsidRDefault="00977949" w:rsidP="00977949">
      <w:pPr>
        <w:shd w:val="clear" w:color="auto" w:fill="FFFFFF"/>
        <w:jc w:val="both"/>
        <w:rPr>
          <w:rFonts w:ascii="Times New Roman" w:hAnsi="Times New Roman" w:cs="Times New Roman"/>
          <w:lang w:val="fr-FR"/>
        </w:rPr>
      </w:pPr>
    </w:p>
    <w:p w:rsidR="00977949" w:rsidRPr="006C6D9A" w:rsidRDefault="00977949" w:rsidP="00977949">
      <w:pPr>
        <w:shd w:val="clear" w:color="auto" w:fill="FFFFFF"/>
        <w:jc w:val="center"/>
        <w:rPr>
          <w:rFonts w:ascii="Times New Roman" w:hAnsi="Times New Roman" w:cs="Times New Roman"/>
          <w:b/>
          <w:bCs/>
          <w:lang w:val="fr-FR"/>
        </w:rPr>
      </w:pPr>
      <w:r w:rsidRPr="006C6D9A">
        <w:rPr>
          <w:rFonts w:ascii="Times New Roman" w:hAnsi="Times New Roman" w:cs="Times New Roman"/>
          <w:b/>
          <w:bCs/>
          <w:lang w:val="fr-FR"/>
        </w:rPr>
        <w:lastRenderedPageBreak/>
        <w:t>[Insert Figure]</w:t>
      </w:r>
    </w:p>
    <w:p w:rsidR="00977949" w:rsidRDefault="00977949" w:rsidP="00977949">
      <w:pPr>
        <w:shd w:val="clear" w:color="auto" w:fill="FFFFFF"/>
        <w:jc w:val="center"/>
        <w:rPr>
          <w:rFonts w:ascii="Times New Roman" w:hAnsi="Times New Roman" w:cs="Times New Roman"/>
        </w:rPr>
      </w:pPr>
      <w:r w:rsidRPr="00BD5F05">
        <w:rPr>
          <w:rFonts w:ascii="Times New Roman" w:hAnsi="Times New Roman" w:cs="Times New Roman"/>
          <w:highlight w:val="yellow"/>
          <w:lang w:val="fr-FR"/>
        </w:rPr>
        <w:t xml:space="preserve">Figure </w:t>
      </w:r>
      <w:r w:rsidRPr="00BD5F05">
        <w:rPr>
          <w:rFonts w:ascii="Times New Roman" w:hAnsi="Times New Roman" w:cs="Times New Roman"/>
          <w:highlight w:val="yellow"/>
        </w:rPr>
        <w:t xml:space="preserve">2.10: </w:t>
      </w:r>
      <w:r w:rsidRPr="00BD5F05">
        <w:rPr>
          <w:rFonts w:ascii="Times New Roman" w:hAnsi="Times New Roman" w:cs="Times New Roman"/>
          <w:highlight w:val="yellow"/>
          <w:lang w:val="fr-FR"/>
        </w:rPr>
        <w:t xml:space="preserve">A </w:t>
      </w:r>
      <w:r w:rsidRPr="00BD5F05">
        <w:rPr>
          <w:rFonts w:ascii="Times New Roman" w:hAnsi="Times New Roman" w:cs="Times New Roman"/>
          <w:highlight w:val="yellow"/>
          <w:lang w:val="de-DE"/>
        </w:rPr>
        <w:t xml:space="preserve">neural </w:t>
      </w:r>
      <w:r w:rsidRPr="00BD5F05">
        <w:rPr>
          <w:rFonts w:ascii="Times New Roman" w:hAnsi="Times New Roman" w:cs="Times New Roman"/>
          <w:highlight w:val="yellow"/>
          <w:lang w:val="fr-FR"/>
        </w:rPr>
        <w:t xml:space="preserve">network architecture </w:t>
      </w:r>
      <w:r w:rsidRPr="00BD5F05">
        <w:rPr>
          <w:rFonts w:ascii="Times New Roman" w:hAnsi="Times New Roman" w:cs="Times New Roman"/>
          <w:highlight w:val="yellow"/>
        </w:rPr>
        <w:t xml:space="preserve">with </w:t>
      </w:r>
      <w:r w:rsidRPr="00BD5F05">
        <w:rPr>
          <w:rFonts w:ascii="Times New Roman" w:hAnsi="Times New Roman" w:cs="Times New Roman"/>
          <w:highlight w:val="yellow"/>
          <w:lang w:val="fr-FR"/>
        </w:rPr>
        <w:t xml:space="preserve">a single </w:t>
      </w:r>
      <w:r w:rsidRPr="00BD5F05">
        <w:rPr>
          <w:rFonts w:ascii="Times New Roman" w:hAnsi="Times New Roman" w:cs="Times New Roman"/>
          <w:highlight w:val="yellow"/>
        </w:rPr>
        <w:t>hidden layer and a nonlinear activation function</w:t>
      </w:r>
      <w:r w:rsidRPr="006558AD">
        <w:rPr>
          <w:rFonts w:ascii="Times New Roman" w:hAnsi="Times New Roman" w:cs="Times New Roman"/>
        </w:rPr>
        <w:t>.</w:t>
      </w:r>
    </w:p>
    <w:p w:rsidR="00977949"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We consider the standard sum of error squares as the error function. For </w:t>
      </w:r>
      <w:r w:rsidRPr="006558AD">
        <w:rPr>
          <w:rFonts w:ascii="Times New Roman" w:hAnsi="Times New Roman" w:cs="Times New Roman"/>
          <w:i/>
          <w:iCs/>
        </w:rPr>
        <w:t>n</w:t>
      </w:r>
      <w:r w:rsidRPr="006558AD">
        <w:rPr>
          <w:rFonts w:ascii="Times New Roman" w:hAnsi="Times New Roman" w:cs="Times New Roman"/>
        </w:rPr>
        <w:t>th training sample</w:t>
      </w:r>
      <w:r>
        <w:rPr>
          <w:rFonts w:ascii="Times New Roman" w:hAnsi="Times New Roman" w:cs="Times New Roman"/>
        </w:rPr>
        <w:t>,</w:t>
      </w:r>
      <w:r w:rsidRPr="006558AD">
        <w:rPr>
          <w:rFonts w:ascii="Times New Roman" w:hAnsi="Times New Roman" w:cs="Times New Roman"/>
        </w:rPr>
        <w:t xml:space="preserve"> let </w:t>
      </w:r>
      <w:r w:rsidRPr="006558AD">
        <w:rPr>
          <w:rFonts w:ascii="Times New Roman" w:hAnsi="Times New Roman" w:cs="Times New Roman"/>
          <w:b/>
          <w:bCs/>
          <w:i/>
          <w:iCs/>
          <w:lang w:val="ru-RU"/>
        </w:rPr>
        <w:t xml:space="preserve">y </w:t>
      </w:r>
      <w:r w:rsidRPr="006558AD">
        <w:rPr>
          <w:rFonts w:ascii="Times New Roman" w:hAnsi="Times New Roman" w:cs="Times New Roman"/>
          <w:i/>
          <w:iCs/>
          <w:lang w:val="ru-RU"/>
        </w:rPr>
        <w:t xml:space="preserve">= </w:t>
      </w:r>
      <w:r w:rsidRPr="006558AD">
        <w:rPr>
          <w:rFonts w:ascii="Times New Roman" w:hAnsi="Times New Roman" w:cs="Times New Roman"/>
          <w:i/>
          <w:iCs/>
          <w:lang w:val="fi-FI"/>
        </w:rPr>
        <w:t>y</w:t>
      </w:r>
      <w:r w:rsidRPr="006558AD">
        <w:rPr>
          <w:rFonts w:ascii="Times New Roman" w:hAnsi="Times New Roman" w:cs="Times New Roman"/>
          <w:i/>
          <w:iCs/>
          <w:vertAlign w:val="subscript"/>
          <w:lang w:val="fi-FI"/>
        </w:rPr>
        <w:t>k</w:t>
      </w:r>
      <w:r w:rsidRPr="006558AD">
        <w:rPr>
          <w:rFonts w:ascii="Times New Roman" w:hAnsi="Times New Roman" w:cs="Times New Roman"/>
          <w:i/>
          <w:iCs/>
          <w:lang w:val="fi-FI"/>
        </w:rPr>
        <w:t xml:space="preserve"> </w:t>
      </w:r>
      <w:r w:rsidRPr="006558AD">
        <w:rPr>
          <w:rFonts w:ascii="Times New Roman" w:hAnsi="Times New Roman" w:cs="Times New Roman"/>
        </w:rPr>
        <w:t xml:space="preserve">denote the predicted output and </w:t>
      </w:r>
      <w:r w:rsidRPr="006558AD">
        <w:rPr>
          <w:rFonts w:ascii="Times New Roman" w:hAnsi="Times New Roman" w:cs="Times New Roman"/>
          <w:b/>
          <w:bCs/>
          <w:lang w:val="sv-SE"/>
        </w:rPr>
        <w:t xml:space="preserve">t </w:t>
      </w:r>
      <w:r w:rsidRPr="006558AD">
        <w:rPr>
          <w:rFonts w:ascii="Times New Roman" w:hAnsi="Times New Roman" w:cs="Times New Roman"/>
        </w:rPr>
        <w:t xml:space="preserve">= </w:t>
      </w:r>
      <w:r w:rsidRPr="006558AD">
        <w:rPr>
          <w:rFonts w:ascii="Times New Roman" w:hAnsi="Times New Roman" w:cs="Times New Roman"/>
          <w:i/>
          <w:iCs/>
        </w:rPr>
        <w:t>t</w:t>
      </w:r>
      <w:r w:rsidRPr="005A14D9">
        <w:rPr>
          <w:rFonts w:ascii="Times New Roman" w:hAnsi="Times New Roman" w:cs="Times New Roman"/>
          <w:i/>
          <w:iCs/>
          <w:vertAlign w:val="subscript"/>
        </w:rPr>
        <w:t>k</w:t>
      </w:r>
      <w:r w:rsidRPr="006558AD">
        <w:rPr>
          <w:rFonts w:ascii="Times New Roman" w:hAnsi="Times New Roman" w:cs="Times New Roman"/>
          <w:i/>
          <w:iCs/>
        </w:rPr>
        <w:t xml:space="preserve"> </w:t>
      </w:r>
      <w:r w:rsidRPr="006558AD">
        <w:rPr>
          <w:rFonts w:ascii="Times New Roman" w:hAnsi="Times New Roman" w:cs="Times New Roman"/>
        </w:rPr>
        <w:t>denote the target for. The error</w:t>
      </w:r>
      <w:r>
        <w:rPr>
          <w:rFonts w:ascii="Times New Roman" w:hAnsi="Times New Roman" w:cs="Times New Roman"/>
        </w:rPr>
        <w:t xml:space="preserve"> </w:t>
      </w:r>
      <w:r w:rsidRPr="006558AD">
        <w:rPr>
          <w:rFonts w:ascii="Times New Roman" w:hAnsi="Times New Roman" w:cs="Times New Roman"/>
        </w:rPr>
        <w:t xml:space="preserve">term for the </w:t>
      </w:r>
      <w:r w:rsidRPr="006558AD">
        <w:rPr>
          <w:rFonts w:ascii="Times New Roman" w:hAnsi="Times New Roman" w:cs="Times New Roman"/>
          <w:i/>
          <w:iCs/>
        </w:rPr>
        <w:t>n</w:t>
      </w:r>
      <w:r w:rsidRPr="006558AD">
        <w:rPr>
          <w:rFonts w:ascii="Times New Roman" w:hAnsi="Times New Roman" w:cs="Times New Roman"/>
          <w:i/>
          <w:iCs/>
          <w:vertAlign w:val="superscript"/>
        </w:rPr>
        <w:t>th</w:t>
      </w:r>
      <w:r w:rsidRPr="006558AD">
        <w:rPr>
          <w:rFonts w:ascii="Times New Roman" w:hAnsi="Times New Roman" w:cs="Times New Roman"/>
          <w:i/>
          <w:iCs/>
        </w:rPr>
        <w:t xml:space="preserve"> </w:t>
      </w:r>
      <w:r w:rsidRPr="006558AD">
        <w:rPr>
          <w:rFonts w:ascii="Times New Roman" w:hAnsi="Times New Roman" w:cs="Times New Roman"/>
        </w:rPr>
        <w:t>training sample can thus be represented as follows:</w:t>
      </w:r>
    </w:p>
    <w:p w:rsidR="00977949" w:rsidRDefault="00977949" w:rsidP="00977949">
      <w:pPr>
        <w:shd w:val="clear" w:color="auto" w:fill="FFFFFF"/>
        <w:tabs>
          <w:tab w:val="left" w:pos="5760"/>
        </w:tabs>
        <w:jc w:val="right"/>
        <w:rPr>
          <w:rFonts w:ascii="Times New Roman" w:hAnsi="Times New Roman" w:cs="Times New Roman"/>
        </w:rPr>
      </w:pPr>
      <w:bookmarkStart w:id="37" w:name="bookmark49"/>
      <w:r>
        <w:rPr>
          <w:rFonts w:ascii="Times New Roman" w:hAnsi="Times New Roman" w:cs="Times New Roman"/>
          <w:noProof/>
          <w:position w:val="-24"/>
        </w:rPr>
        <w:drawing>
          <wp:inline distT="0" distB="0" distL="0" distR="0">
            <wp:extent cx="1232535" cy="39751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4"/>
                    <a:srcRect/>
                    <a:stretch>
                      <a:fillRect/>
                    </a:stretch>
                  </pic:blipFill>
                  <pic:spPr bwMode="auto">
                    <a:xfrm>
                      <a:off x="0" y="0"/>
                      <a:ext cx="1232535" cy="397510"/>
                    </a:xfrm>
                    <a:prstGeom prst="rect">
                      <a:avLst/>
                    </a:prstGeom>
                    <a:noFill/>
                    <a:ln w="9525">
                      <a:noFill/>
                      <a:miter lim="800000"/>
                      <a:headEnd/>
                      <a:tailEnd/>
                    </a:ln>
                  </pic:spPr>
                </pic:pic>
              </a:graphicData>
            </a:graphic>
          </wp:inline>
        </w:drawing>
      </w:r>
      <w:r>
        <w:rPr>
          <w:rFonts w:ascii="Times New Roman" w:hAnsi="Times New Roman" w:cs="Times New Roman"/>
        </w:rPr>
        <w:tab/>
        <w:t>(2.20)</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W</w:t>
      </w:r>
      <w:bookmarkEnd w:id="37"/>
      <w:r w:rsidRPr="006558AD">
        <w:rPr>
          <w:rFonts w:ascii="Times New Roman" w:hAnsi="Times New Roman" w:cs="Times New Roman"/>
        </w:rPr>
        <w:t xml:space="preserve">e can calculate the required gradients for backpropagation via Equations </w:t>
      </w:r>
      <w:r>
        <w:rPr>
          <w:rFonts w:ascii="Times New Roman" w:hAnsi="Times New Roman" w:cs="Times New Roman"/>
        </w:rPr>
        <w:t>(2.</w:t>
      </w:r>
      <w:r w:rsidRPr="006558AD">
        <w:rPr>
          <w:rFonts w:ascii="Times New Roman" w:hAnsi="Times New Roman" w:cs="Times New Roman"/>
        </w:rPr>
        <w:t>21</w:t>
      </w:r>
      <w:r>
        <w:rPr>
          <w:rFonts w:ascii="Times New Roman" w:hAnsi="Times New Roman" w:cs="Times New Roman"/>
        </w:rPr>
        <w:t>)</w:t>
      </w:r>
      <w:r w:rsidRPr="006558AD">
        <w:rPr>
          <w:rFonts w:ascii="Times New Roman" w:hAnsi="Times New Roman" w:cs="Times New Roman"/>
        </w:rPr>
        <w:t xml:space="preserve"> and </w:t>
      </w:r>
      <w:r>
        <w:rPr>
          <w:rFonts w:ascii="Times New Roman" w:hAnsi="Times New Roman" w:cs="Times New Roman"/>
        </w:rPr>
        <w:t>(2.</w:t>
      </w:r>
      <w:r w:rsidRPr="006558AD">
        <w:rPr>
          <w:rFonts w:ascii="Times New Roman" w:hAnsi="Times New Roman" w:cs="Times New Roman"/>
        </w:rPr>
        <w:t>22</w:t>
      </w:r>
      <w:r>
        <w:rPr>
          <w:rFonts w:ascii="Times New Roman" w:hAnsi="Times New Roman" w:cs="Times New Roman"/>
        </w:rPr>
        <w:t>)</w:t>
      </w:r>
      <w:r w:rsidRPr="006558AD">
        <w:rPr>
          <w:rFonts w:ascii="Times New Roman" w:hAnsi="Times New Roman" w:cs="Times New Roman"/>
        </w:rPr>
        <w:t>.</w:t>
      </w:r>
    </w:p>
    <w:p w:rsidR="00977949" w:rsidRDefault="00977949" w:rsidP="00977949">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32"/>
        </w:rPr>
        <w:drawing>
          <wp:inline distT="0" distB="0" distL="0" distR="0">
            <wp:extent cx="3864610" cy="461010"/>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35"/>
                    <a:srcRect/>
                    <a:stretch>
                      <a:fillRect/>
                    </a:stretch>
                  </pic:blipFill>
                  <pic:spPr bwMode="auto">
                    <a:xfrm>
                      <a:off x="0" y="0"/>
                      <a:ext cx="3864610" cy="461010"/>
                    </a:xfrm>
                    <a:prstGeom prst="rect">
                      <a:avLst/>
                    </a:prstGeom>
                    <a:noFill/>
                    <a:ln w="9525">
                      <a:noFill/>
                      <a:miter lim="800000"/>
                      <a:headEnd/>
                      <a:tailEnd/>
                    </a:ln>
                  </pic:spPr>
                </pic:pic>
              </a:graphicData>
            </a:graphic>
          </wp:inline>
        </w:drawing>
      </w:r>
      <w:r>
        <w:rPr>
          <w:rFonts w:ascii="Times New Roman" w:hAnsi="Times New Roman" w:cs="Times New Roman"/>
        </w:rPr>
        <w:tab/>
        <w:t>(2.21)</w:t>
      </w:r>
    </w:p>
    <w:p w:rsidR="00977949" w:rsidRDefault="00977949" w:rsidP="00977949">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50"/>
        </w:rPr>
        <w:drawing>
          <wp:inline distT="0" distB="0" distL="0" distR="0">
            <wp:extent cx="1192530" cy="707390"/>
            <wp:effectExtent l="1905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36"/>
                    <a:srcRect/>
                    <a:stretch>
                      <a:fillRect/>
                    </a:stretch>
                  </pic:blipFill>
                  <pic:spPr bwMode="auto">
                    <a:xfrm>
                      <a:off x="0" y="0"/>
                      <a:ext cx="1192530" cy="707390"/>
                    </a:xfrm>
                    <a:prstGeom prst="rect">
                      <a:avLst/>
                    </a:prstGeom>
                    <a:noFill/>
                    <a:ln w="9525">
                      <a:noFill/>
                      <a:miter lim="800000"/>
                      <a:headEnd/>
                      <a:tailEnd/>
                    </a:ln>
                  </pic:spPr>
                </pic:pic>
              </a:graphicData>
            </a:graphic>
          </wp:inline>
        </w:drawing>
      </w:r>
      <w:r>
        <w:rPr>
          <w:rFonts w:ascii="Times New Roman" w:hAnsi="Times New Roman" w:cs="Times New Roman"/>
        </w:rPr>
        <w:tab/>
        <w:t>(2.22)</w:t>
      </w: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As,</w:t>
      </w:r>
    </w:p>
    <w:p w:rsidR="00977949" w:rsidRDefault="00977949" w:rsidP="00977949">
      <w:pPr>
        <w:shd w:val="clear" w:color="auto" w:fill="FFFFFF"/>
        <w:jc w:val="center"/>
        <w:rPr>
          <w:rFonts w:ascii="Times New Roman" w:hAnsi="Times New Roman" w:cs="Times New Roman"/>
        </w:rPr>
      </w:pPr>
      <w:r>
        <w:rPr>
          <w:rFonts w:ascii="Times New Roman" w:hAnsi="Times New Roman" w:cs="Times New Roman"/>
          <w:noProof/>
          <w:position w:val="-32"/>
        </w:rPr>
        <w:drawing>
          <wp:inline distT="0" distB="0" distL="0" distR="0">
            <wp:extent cx="2099310" cy="48514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a:srcRect/>
                    <a:stretch>
                      <a:fillRect/>
                    </a:stretch>
                  </pic:blipFill>
                  <pic:spPr bwMode="auto">
                    <a:xfrm>
                      <a:off x="0" y="0"/>
                      <a:ext cx="2099310" cy="485140"/>
                    </a:xfrm>
                    <a:prstGeom prst="rect">
                      <a:avLst/>
                    </a:prstGeom>
                    <a:noFill/>
                    <a:ln w="9525">
                      <a:noFill/>
                      <a:miter lim="800000"/>
                      <a:headEnd/>
                      <a:tailEnd/>
                    </a:ln>
                  </pic:spPr>
                </pic:pic>
              </a:graphicData>
            </a:graphic>
          </wp:inline>
        </w:drawing>
      </w:r>
    </w:p>
    <w:p w:rsidR="00977949" w:rsidRDefault="00977949" w:rsidP="00977949">
      <w:pPr>
        <w:shd w:val="clear" w:color="auto" w:fill="FFFFFF"/>
        <w:jc w:val="both"/>
        <w:rPr>
          <w:rFonts w:ascii="Times New Roman" w:hAnsi="Times New Roman" w:cs="Times New Roman"/>
        </w:rPr>
      </w:pPr>
      <w:r>
        <w:rPr>
          <w:rFonts w:ascii="Times New Roman" w:hAnsi="Times New Roman" w:cs="Times New Roman"/>
        </w:rPr>
        <w:t>and,</w:t>
      </w:r>
    </w:p>
    <w:p w:rsidR="00977949" w:rsidRDefault="00977949" w:rsidP="00977949">
      <w:pPr>
        <w:shd w:val="clear" w:color="auto" w:fill="FFFFFF"/>
        <w:jc w:val="center"/>
        <w:rPr>
          <w:rFonts w:ascii="Times New Roman" w:hAnsi="Times New Roman" w:cs="Times New Roman"/>
        </w:rPr>
      </w:pPr>
      <w:r>
        <w:rPr>
          <w:rFonts w:ascii="Times New Roman" w:hAnsi="Times New Roman" w:cs="Times New Roman"/>
          <w:noProof/>
          <w:position w:val="-32"/>
        </w:rPr>
        <w:drawing>
          <wp:inline distT="0" distB="0" distL="0" distR="0">
            <wp:extent cx="2870200" cy="461010"/>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38"/>
                    <a:srcRect/>
                    <a:stretch>
                      <a:fillRect/>
                    </a:stretch>
                  </pic:blipFill>
                  <pic:spPr bwMode="auto">
                    <a:xfrm>
                      <a:off x="0" y="0"/>
                      <a:ext cx="2870200" cy="461010"/>
                    </a:xfrm>
                    <a:prstGeom prst="rect">
                      <a:avLst/>
                    </a:prstGeom>
                    <a:noFill/>
                    <a:ln w="9525">
                      <a:noFill/>
                      <a:miter lim="800000"/>
                      <a:headEnd/>
                      <a:tailEnd/>
                    </a:ln>
                  </pic:spPr>
                </pic:pic>
              </a:graphicData>
            </a:graphic>
          </wp:inline>
        </w:drawing>
      </w:r>
    </w:p>
    <w:p w:rsidR="00977949" w:rsidRDefault="00977949" w:rsidP="00977949">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32"/>
        </w:rPr>
        <w:drawing>
          <wp:inline distT="0" distB="0" distL="0" distR="0">
            <wp:extent cx="2258060" cy="461010"/>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9"/>
                    <a:srcRect/>
                    <a:stretch>
                      <a:fillRect/>
                    </a:stretch>
                  </pic:blipFill>
                  <pic:spPr bwMode="auto">
                    <a:xfrm>
                      <a:off x="0" y="0"/>
                      <a:ext cx="2258060" cy="461010"/>
                    </a:xfrm>
                    <a:prstGeom prst="rect">
                      <a:avLst/>
                    </a:prstGeom>
                    <a:noFill/>
                    <a:ln w="9525">
                      <a:noFill/>
                      <a:miter lim="800000"/>
                      <a:headEnd/>
                      <a:tailEnd/>
                    </a:ln>
                  </pic:spPr>
                </pic:pic>
              </a:graphicData>
            </a:graphic>
          </wp:inline>
        </w:drawing>
      </w:r>
      <w:r>
        <w:rPr>
          <w:rFonts w:ascii="Times New Roman" w:hAnsi="Times New Roman" w:cs="Times New Roman"/>
        </w:rPr>
        <w:tab/>
        <w:t>(2.23)</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i/>
          <w:iCs/>
        </w:rPr>
        <w:t>2.10.2</w:t>
      </w:r>
      <w:r>
        <w:rPr>
          <w:rFonts w:ascii="Times New Roman" w:hAnsi="Times New Roman" w:cs="Times New Roman"/>
          <w:b/>
          <w:bCs/>
          <w:i/>
          <w:iCs/>
        </w:rPr>
        <w:t xml:space="preserve"> </w:t>
      </w:r>
      <w:r w:rsidRPr="006558AD">
        <w:rPr>
          <w:rFonts w:ascii="Times New Roman" w:hAnsi="Times New Roman" w:cs="Times New Roman"/>
          <w:b/>
          <w:bCs/>
          <w:i/>
          <w:iCs/>
        </w:rPr>
        <w:t>Batching</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We have already described in the gradient descent algorithm in Equation </w:t>
      </w:r>
      <w:r>
        <w:rPr>
          <w:rFonts w:ascii="Times New Roman" w:hAnsi="Times New Roman" w:cs="Times New Roman"/>
        </w:rPr>
        <w:t>(2.</w:t>
      </w:r>
      <w:r w:rsidRPr="006558AD">
        <w:rPr>
          <w:rFonts w:ascii="Times New Roman" w:hAnsi="Times New Roman" w:cs="Times New Roman"/>
        </w:rPr>
        <w:t>17</w:t>
      </w:r>
      <w:r>
        <w:rPr>
          <w:rFonts w:ascii="Times New Roman" w:hAnsi="Times New Roman" w:cs="Times New Roman"/>
        </w:rPr>
        <w:t>)</w:t>
      </w:r>
      <w:r w:rsidRPr="006558AD">
        <w:rPr>
          <w:rFonts w:ascii="Times New Roman" w:hAnsi="Times New Roman" w:cs="Times New Roman"/>
        </w:rPr>
        <w:t xml:space="preserve"> that prior to weight update, a full pass through the training </w:t>
      </w:r>
      <w:r w:rsidRPr="006558AD">
        <w:rPr>
          <w:rFonts w:ascii="Times New Roman" w:hAnsi="Times New Roman" w:cs="Times New Roman"/>
          <w:lang w:val="nn-NO"/>
        </w:rPr>
        <w:t xml:space="preserve">dataset </w:t>
      </w:r>
      <w:r w:rsidRPr="006558AD">
        <w:rPr>
          <w:rFonts w:ascii="Times New Roman" w:hAnsi="Times New Roman" w:cs="Times New Roman"/>
        </w:rPr>
        <w:t xml:space="preserve">is required. In the case of a large number of training samples, it becomes computationally expensive and slow to iterate over all the data samples at once. In order to improve the training process, we use two variants of </w:t>
      </w:r>
      <w:r w:rsidRPr="006558AD">
        <w:rPr>
          <w:rFonts w:ascii="Times New Roman" w:hAnsi="Times New Roman" w:cs="Times New Roman"/>
          <w:i/>
          <w:iCs/>
        </w:rPr>
        <w:t>gradient descent.</w:t>
      </w:r>
    </w:p>
    <w:p w:rsidR="00977949" w:rsidRDefault="00977949" w:rsidP="00977949">
      <w:pPr>
        <w:shd w:val="clear" w:color="auto" w:fill="FFFFFF"/>
        <w:jc w:val="both"/>
        <w:rPr>
          <w:rFonts w:ascii="Times New Roman" w:hAnsi="Times New Roman" w:cs="Times New Roman"/>
          <w:i/>
          <w:iCs/>
        </w:rPr>
      </w:pPr>
    </w:p>
    <w:p w:rsidR="00977949" w:rsidRPr="006558AD" w:rsidRDefault="00977949" w:rsidP="00977949">
      <w:pPr>
        <w:shd w:val="clear" w:color="auto" w:fill="FFFFFF"/>
        <w:jc w:val="both"/>
        <w:rPr>
          <w:rFonts w:ascii="Times New Roman" w:hAnsi="Times New Roman" w:cs="Times New Roman"/>
        </w:rPr>
      </w:pPr>
      <w:r>
        <w:rPr>
          <w:rFonts w:ascii="Times New Roman" w:hAnsi="Times New Roman" w:cs="Times New Roman"/>
          <w:i/>
          <w:iCs/>
        </w:rPr>
        <w:t xml:space="preserve">&lt;H4&gt; </w:t>
      </w:r>
      <w:r w:rsidRPr="006558AD">
        <w:rPr>
          <w:rFonts w:ascii="Times New Roman" w:hAnsi="Times New Roman" w:cs="Times New Roman"/>
          <w:i/>
          <w:iCs/>
        </w:rPr>
        <w:t>Stochastic Gradient Descent</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lastRenderedPageBreak/>
        <w:t>This variant of gradient descent allows for the updation of the model parameters after processing a single training example.</w:t>
      </w:r>
    </w:p>
    <w:p w:rsidR="00977949" w:rsidRDefault="00977949" w:rsidP="00977949">
      <w:pPr>
        <w:shd w:val="clear" w:color="auto" w:fill="FFFFFF"/>
        <w:tabs>
          <w:tab w:val="left" w:pos="5760"/>
        </w:tabs>
        <w:jc w:val="right"/>
        <w:rPr>
          <w:rFonts w:ascii="Times New Roman" w:hAnsi="Times New Roman" w:cs="Times New Roman"/>
        </w:rPr>
      </w:pPr>
      <w:r>
        <w:rPr>
          <w:rFonts w:ascii="Times New Roman" w:hAnsi="Times New Roman" w:cs="Times New Roman"/>
          <w:noProof/>
          <w:position w:val="-12"/>
        </w:rPr>
        <w:drawing>
          <wp:inline distT="0" distB="0" distL="0" distR="0">
            <wp:extent cx="1828800" cy="238760"/>
            <wp:effectExtent l="1905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40"/>
                    <a:srcRect/>
                    <a:stretch>
                      <a:fillRect/>
                    </a:stretch>
                  </pic:blipFill>
                  <pic:spPr bwMode="auto">
                    <a:xfrm>
                      <a:off x="0" y="0"/>
                      <a:ext cx="1828800" cy="238760"/>
                    </a:xfrm>
                    <a:prstGeom prst="rect">
                      <a:avLst/>
                    </a:prstGeom>
                    <a:noFill/>
                    <a:ln w="9525">
                      <a:noFill/>
                      <a:miter lim="800000"/>
                      <a:headEnd/>
                      <a:tailEnd/>
                    </a:ln>
                  </pic:spPr>
                </pic:pic>
              </a:graphicData>
            </a:graphic>
          </wp:inline>
        </w:drawing>
      </w:r>
      <w:r>
        <w:rPr>
          <w:rFonts w:ascii="Times New Roman" w:hAnsi="Times New Roman" w:cs="Times New Roman"/>
        </w:rPr>
        <w:tab/>
        <w:t>(2.24)</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This variant allows for faster convergence towards the minima and is less memory-intensive (loads only a single sample to memory at a time) than vanilla gradient descent. However, by </w:t>
      </w:r>
      <w:r>
        <w:rPr>
          <w:rFonts w:ascii="Times New Roman" w:hAnsi="Times New Roman" w:cs="Times New Roman"/>
        </w:rPr>
        <w:t>optimising</w:t>
      </w:r>
      <w:r w:rsidRPr="006558AD">
        <w:rPr>
          <w:rFonts w:ascii="Times New Roman" w:hAnsi="Times New Roman" w:cs="Times New Roman"/>
        </w:rPr>
        <w:t xml:space="preserve"> after each sample, the model is more likely to overf</w:t>
      </w:r>
      <w:r>
        <w:rPr>
          <w:rFonts w:ascii="Times New Roman" w:hAnsi="Times New Roman" w:cs="Times New Roman"/>
        </w:rPr>
        <w:t>i</w:t>
      </w:r>
      <w:r w:rsidRPr="006558AD">
        <w:rPr>
          <w:rFonts w:ascii="Times New Roman" w:hAnsi="Times New Roman" w:cs="Times New Roman"/>
        </w:rPr>
        <w:t>t.</w:t>
      </w:r>
    </w:p>
    <w:p w:rsidR="00977949" w:rsidRPr="006558AD" w:rsidRDefault="00977949" w:rsidP="00977949">
      <w:pPr>
        <w:shd w:val="clear" w:color="auto" w:fill="FFFFFF"/>
        <w:jc w:val="both"/>
        <w:rPr>
          <w:rFonts w:ascii="Times New Roman" w:hAnsi="Times New Roman" w:cs="Times New Roman"/>
        </w:rPr>
      </w:pPr>
      <w:r>
        <w:rPr>
          <w:rFonts w:ascii="Times New Roman" w:hAnsi="Times New Roman" w:cs="Times New Roman"/>
        </w:rPr>
        <w:tab/>
      </w:r>
      <w:r w:rsidRPr="006558AD">
        <w:rPr>
          <w:rFonts w:ascii="Times New Roman" w:hAnsi="Times New Roman" w:cs="Times New Roman"/>
        </w:rPr>
        <w:t xml:space="preserve">In the Stochastic Gradient Descent (SGD) algorithm, </w:t>
      </w:r>
      <w:r w:rsidRPr="006558AD">
        <w:rPr>
          <w:rFonts w:ascii="Times New Roman" w:hAnsi="Times New Roman" w:cs="Times New Roman"/>
          <w:i/>
          <w:iCs/>
        </w:rPr>
        <w:t xml:space="preserve">stochastic </w:t>
      </w:r>
      <w:r w:rsidRPr="006558AD">
        <w:rPr>
          <w:rFonts w:ascii="Times New Roman" w:hAnsi="Times New Roman" w:cs="Times New Roman"/>
        </w:rPr>
        <w:t xml:space="preserve">or </w:t>
      </w:r>
      <w:r w:rsidRPr="006558AD">
        <w:rPr>
          <w:rFonts w:ascii="Times New Roman" w:hAnsi="Times New Roman" w:cs="Times New Roman"/>
          <w:i/>
          <w:iCs/>
        </w:rPr>
        <w:t xml:space="preserve">randomness </w:t>
      </w:r>
      <w:r w:rsidRPr="006558AD">
        <w:rPr>
          <w:rFonts w:ascii="Times New Roman" w:hAnsi="Times New Roman" w:cs="Times New Roman"/>
        </w:rPr>
        <w:t>comes into play when we randomly select a data point to be optimi</w:t>
      </w:r>
      <w:r>
        <w:rPr>
          <w:rFonts w:ascii="Times New Roman" w:hAnsi="Times New Roman" w:cs="Times New Roman"/>
        </w:rPr>
        <w:t>s</w:t>
      </w:r>
      <w:r w:rsidRPr="006558AD">
        <w:rPr>
          <w:rFonts w:ascii="Times New Roman" w:hAnsi="Times New Roman" w:cs="Times New Roman"/>
        </w:rPr>
        <w:t>ed. While in each epoch, all the data points are processed, the order in which they can be processed can be randomly shuf</w:t>
      </w:r>
      <w:r>
        <w:rPr>
          <w:rFonts w:ascii="Times New Roman" w:hAnsi="Times New Roman" w:cs="Times New Roman"/>
        </w:rPr>
        <w:t>fl</w:t>
      </w:r>
      <w:r w:rsidRPr="006558AD">
        <w:rPr>
          <w:rFonts w:ascii="Times New Roman" w:hAnsi="Times New Roman" w:cs="Times New Roman"/>
        </w:rPr>
        <w:t>ed.</w:t>
      </w:r>
    </w:p>
    <w:p w:rsidR="00977949" w:rsidRDefault="00977949" w:rsidP="00977949">
      <w:pPr>
        <w:shd w:val="clear" w:color="auto" w:fill="FFFFFF"/>
        <w:jc w:val="center"/>
        <w:rPr>
          <w:rFonts w:ascii="Times New Roman" w:hAnsi="Times New Roman" w:cs="Times New Roman"/>
          <w:i/>
          <w:iCs/>
        </w:rPr>
      </w:pPr>
    </w:p>
    <w:p w:rsidR="00977949" w:rsidRPr="006558AD" w:rsidRDefault="00977949" w:rsidP="00977949">
      <w:pPr>
        <w:shd w:val="clear" w:color="auto" w:fill="FFFFFF"/>
        <w:jc w:val="center"/>
        <w:rPr>
          <w:rFonts w:ascii="Times New Roman" w:hAnsi="Times New Roman" w:cs="Times New Roman"/>
        </w:rPr>
      </w:pPr>
      <w:r w:rsidRPr="006558AD">
        <w:rPr>
          <w:rFonts w:ascii="Times New Roman" w:hAnsi="Times New Roman" w:cs="Times New Roman"/>
          <w:i/>
          <w:iCs/>
        </w:rPr>
        <w:t>Mini-Batch Gradient Descent</w:t>
      </w:r>
    </w:p>
    <w:p w:rsidR="00977949" w:rsidRPr="004446BF" w:rsidRDefault="00977949" w:rsidP="00977949">
      <w:pPr>
        <w:shd w:val="clear" w:color="auto" w:fill="FFFFFF"/>
        <w:jc w:val="both"/>
        <w:rPr>
          <w:rFonts w:ascii="Times New Roman" w:hAnsi="Times New Roman" w:cs="Times New Roman"/>
          <w:b/>
          <w:bCs/>
          <w:iCs/>
        </w:rPr>
      </w:pPr>
      <w:r w:rsidRPr="006558AD">
        <w:rPr>
          <w:rFonts w:ascii="Times New Roman" w:hAnsi="Times New Roman" w:cs="Times New Roman"/>
        </w:rPr>
        <w:t xml:space="preserve">In the case of the vanilla gradient descent, for </w:t>
      </w:r>
      <w:r w:rsidRPr="006558AD">
        <w:rPr>
          <w:rFonts w:ascii="Times New Roman" w:hAnsi="Times New Roman" w:cs="Times New Roman"/>
          <w:i/>
          <w:iCs/>
        </w:rPr>
        <w:t xml:space="preserve">N </w:t>
      </w:r>
      <w:r w:rsidRPr="006558AD">
        <w:rPr>
          <w:rFonts w:ascii="Times New Roman" w:hAnsi="Times New Roman" w:cs="Times New Roman"/>
        </w:rPr>
        <w:t xml:space="preserve">number of samples and </w:t>
      </w:r>
      <w:r w:rsidRPr="006558AD">
        <w:rPr>
          <w:rFonts w:ascii="Times New Roman" w:hAnsi="Times New Roman" w:cs="Times New Roman"/>
          <w:i/>
          <w:iCs/>
          <w:lang w:val="el-GR"/>
        </w:rPr>
        <w:t xml:space="preserve">T </w:t>
      </w:r>
      <w:r w:rsidRPr="006558AD">
        <w:rPr>
          <w:rFonts w:ascii="Times New Roman" w:hAnsi="Times New Roman" w:cs="Times New Roman"/>
        </w:rPr>
        <w:t xml:space="preserve">epochs, the weight </w:t>
      </w:r>
      <w:r>
        <w:rPr>
          <w:rFonts w:ascii="Times New Roman" w:hAnsi="Times New Roman" w:cs="Times New Roman"/>
        </w:rPr>
        <w:t>optimisation</w:t>
      </w:r>
      <w:r w:rsidRPr="006558AD">
        <w:rPr>
          <w:rFonts w:ascii="Times New Roman" w:hAnsi="Times New Roman" w:cs="Times New Roman"/>
        </w:rPr>
        <w:t xml:space="preserve"> operation happens only </w:t>
      </w:r>
      <w:r w:rsidRPr="006558AD">
        <w:rPr>
          <w:rFonts w:ascii="Times New Roman" w:hAnsi="Times New Roman" w:cs="Times New Roman"/>
          <w:i/>
          <w:iCs/>
          <w:lang w:val="el-GR"/>
        </w:rPr>
        <w:t xml:space="preserve">T </w:t>
      </w:r>
      <w:r w:rsidRPr="006558AD">
        <w:rPr>
          <w:rFonts w:ascii="Times New Roman" w:hAnsi="Times New Roman" w:cs="Times New Roman"/>
        </w:rPr>
        <w:t xml:space="preserve">times. In SGD, the </w:t>
      </w:r>
      <w:r>
        <w:rPr>
          <w:rFonts w:ascii="Times New Roman" w:hAnsi="Times New Roman" w:cs="Times New Roman"/>
        </w:rPr>
        <w:t>optimisation</w:t>
      </w:r>
      <w:r w:rsidRPr="006558AD">
        <w:rPr>
          <w:rFonts w:ascii="Times New Roman" w:hAnsi="Times New Roman" w:cs="Times New Roman"/>
        </w:rPr>
        <w:t xml:space="preserve"> operation happens </w:t>
      </w:r>
      <w:r w:rsidRPr="006558AD">
        <w:rPr>
          <w:rFonts w:ascii="Times New Roman" w:hAnsi="Times New Roman" w:cs="Times New Roman"/>
          <w:i/>
          <w:iCs/>
          <w:lang w:val="el-GR"/>
        </w:rPr>
        <w:t xml:space="preserve">N </w:t>
      </w:r>
      <w:r w:rsidRPr="0061025C">
        <w:rPr>
          <w:rFonts w:ascii="Times New Roman" w:hAnsi="Times New Roman" w:cs="Times New Roman"/>
          <w:b/>
          <w:bCs/>
          <w:iCs/>
          <w:lang w:val="el-GR"/>
        </w:rPr>
        <w:sym w:font="Symbol" w:char="F0B4"/>
      </w:r>
      <w:r w:rsidRPr="006558AD">
        <w:rPr>
          <w:rFonts w:ascii="Times New Roman" w:hAnsi="Times New Roman" w:cs="Times New Roman"/>
          <w:b/>
          <w:bCs/>
          <w:i/>
          <w:iCs/>
          <w:lang w:val="el-GR"/>
        </w:rPr>
        <w:t xml:space="preserve"> </w:t>
      </w:r>
      <w:r w:rsidRPr="006558AD">
        <w:rPr>
          <w:rFonts w:ascii="Times New Roman" w:hAnsi="Times New Roman" w:cs="Times New Roman"/>
          <w:i/>
          <w:iCs/>
          <w:lang w:val="el-GR"/>
        </w:rPr>
        <w:t xml:space="preserve">T </w:t>
      </w:r>
      <w:r w:rsidRPr="006558AD">
        <w:rPr>
          <w:rFonts w:ascii="Times New Roman" w:hAnsi="Times New Roman" w:cs="Times New Roman"/>
        </w:rPr>
        <w:t>times. Between optimi</w:t>
      </w:r>
      <w:r>
        <w:rPr>
          <w:rFonts w:ascii="Times New Roman" w:hAnsi="Times New Roman" w:cs="Times New Roman"/>
        </w:rPr>
        <w:t>s</w:t>
      </w:r>
      <w:r w:rsidRPr="006558AD">
        <w:rPr>
          <w:rFonts w:ascii="Times New Roman" w:hAnsi="Times New Roman" w:cs="Times New Roman"/>
        </w:rPr>
        <w:t xml:space="preserve">ing one sample at a time vs </w:t>
      </w:r>
      <w:r>
        <w:rPr>
          <w:rFonts w:ascii="Times New Roman" w:hAnsi="Times New Roman" w:cs="Times New Roman"/>
        </w:rPr>
        <w:t>optimising</w:t>
      </w:r>
      <w:r w:rsidRPr="006558AD">
        <w:rPr>
          <w:rFonts w:ascii="Times New Roman" w:hAnsi="Times New Roman" w:cs="Times New Roman"/>
        </w:rPr>
        <w:t xml:space="preserve"> all samples aggregated, we can update the gradient over a group of samples instead. Let </w:t>
      </w:r>
      <w:r w:rsidRPr="006558AD">
        <w:rPr>
          <w:rFonts w:ascii="Times New Roman" w:hAnsi="Times New Roman" w:cs="Times New Roman"/>
          <w:i/>
          <w:iCs/>
        </w:rPr>
        <w:t xml:space="preserve">N </w:t>
      </w:r>
      <w:r w:rsidRPr="006558AD">
        <w:rPr>
          <w:rFonts w:ascii="Times New Roman" w:hAnsi="Times New Roman" w:cs="Times New Roman"/>
        </w:rPr>
        <w:t xml:space="preserve">samples be grouped into a set of </w:t>
      </w:r>
      <w:r w:rsidRPr="006558AD">
        <w:rPr>
          <w:rFonts w:ascii="Times New Roman" w:hAnsi="Times New Roman" w:cs="Times New Roman"/>
          <w:i/>
          <w:iCs/>
          <w:lang w:val="el-GR"/>
        </w:rPr>
        <w:t xml:space="preserve">n </w:t>
      </w:r>
      <w:r w:rsidRPr="006558AD">
        <w:rPr>
          <w:rFonts w:ascii="Times New Roman" w:hAnsi="Times New Roman" w:cs="Times New Roman"/>
        </w:rPr>
        <w:t xml:space="preserve">smaller samples. The </w:t>
      </w:r>
      <w:r>
        <w:rPr>
          <w:rFonts w:ascii="Times New Roman" w:hAnsi="Times New Roman" w:cs="Times New Roman"/>
        </w:rPr>
        <w:t>optimisation</w:t>
      </w:r>
      <w:r w:rsidRPr="006558AD">
        <w:rPr>
          <w:rFonts w:ascii="Times New Roman" w:hAnsi="Times New Roman" w:cs="Times New Roman"/>
        </w:rPr>
        <w:t xml:space="preserve"> step is performed </w:t>
      </w:r>
      <w:r w:rsidRPr="006558AD">
        <w:rPr>
          <w:rFonts w:ascii="Times New Roman" w:hAnsi="Times New Roman" w:cs="Times New Roman"/>
          <w:i/>
          <w:iCs/>
          <w:lang w:val="el-GR"/>
        </w:rPr>
        <w:t xml:space="preserve">n </w:t>
      </w:r>
      <w:r w:rsidRPr="0061025C">
        <w:rPr>
          <w:rFonts w:ascii="Times New Roman" w:hAnsi="Times New Roman" w:cs="Times New Roman"/>
          <w:b/>
          <w:bCs/>
          <w:iCs/>
          <w:lang w:val="el-GR"/>
        </w:rPr>
        <w:sym w:font="Symbol" w:char="F0B4"/>
      </w:r>
      <w:r w:rsidRPr="006558AD">
        <w:rPr>
          <w:rFonts w:ascii="Times New Roman" w:hAnsi="Times New Roman" w:cs="Times New Roman"/>
          <w:b/>
          <w:bCs/>
          <w:i/>
          <w:iCs/>
          <w:lang w:val="el-GR"/>
        </w:rPr>
        <w:t xml:space="preserve"> </w:t>
      </w:r>
      <w:r w:rsidRPr="006558AD">
        <w:rPr>
          <w:rFonts w:ascii="Times New Roman" w:hAnsi="Times New Roman" w:cs="Times New Roman"/>
          <w:i/>
          <w:iCs/>
          <w:lang w:val="el-GR"/>
        </w:rPr>
        <w:t xml:space="preserve">T </w:t>
      </w:r>
      <w:r w:rsidRPr="006558AD">
        <w:rPr>
          <w:rFonts w:ascii="Times New Roman" w:hAnsi="Times New Roman" w:cs="Times New Roman"/>
        </w:rPr>
        <w:t xml:space="preserve">times such that </w:t>
      </w:r>
      <w:r w:rsidRPr="006558AD">
        <w:rPr>
          <w:rFonts w:ascii="Times New Roman" w:hAnsi="Times New Roman" w:cs="Times New Roman"/>
          <w:i/>
          <w:iCs/>
        </w:rPr>
        <w:t>T</w:t>
      </w:r>
      <w:r>
        <w:rPr>
          <w:rFonts w:ascii="Times New Roman" w:hAnsi="Times New Roman" w:cs="Times New Roman"/>
          <w:i/>
          <w:iCs/>
        </w:rPr>
        <w:t xml:space="preserve"> </w:t>
      </w:r>
      <w:r w:rsidRPr="006558AD">
        <w:rPr>
          <w:rFonts w:ascii="Times New Roman" w:hAnsi="Times New Roman" w:cs="Times New Roman"/>
          <w:i/>
          <w:iCs/>
        </w:rPr>
        <w:t>&lt;</w:t>
      </w:r>
      <w:r>
        <w:rPr>
          <w:rFonts w:ascii="Times New Roman" w:hAnsi="Times New Roman" w:cs="Times New Roman"/>
          <w:i/>
          <w:iCs/>
        </w:rPr>
        <w:t xml:space="preserve"> </w:t>
      </w:r>
      <w:r w:rsidRPr="006558AD">
        <w:rPr>
          <w:rFonts w:ascii="Times New Roman" w:hAnsi="Times New Roman" w:cs="Times New Roman"/>
          <w:i/>
          <w:iCs/>
        </w:rPr>
        <w:t>n</w:t>
      </w:r>
      <w:r>
        <w:rPr>
          <w:rFonts w:ascii="Times New Roman" w:hAnsi="Times New Roman" w:cs="Times New Roman"/>
          <w:i/>
          <w:iCs/>
        </w:rPr>
        <w:t xml:space="preserve"> </w:t>
      </w:r>
      <w:r w:rsidRPr="0061025C">
        <w:rPr>
          <w:rFonts w:ascii="Times New Roman" w:hAnsi="Times New Roman" w:cs="Times New Roman"/>
          <w:b/>
          <w:bCs/>
          <w:iCs/>
          <w:lang w:val="el-GR"/>
        </w:rPr>
        <w:sym w:font="Symbol" w:char="F0B4"/>
      </w:r>
      <w:r>
        <w:rPr>
          <w:rFonts w:ascii="Times New Roman" w:hAnsi="Times New Roman" w:cs="Times New Roman"/>
          <w:b/>
          <w:bCs/>
          <w:iCs/>
        </w:rPr>
        <w:t xml:space="preserve"> </w:t>
      </w:r>
      <w:r w:rsidRPr="006558AD">
        <w:rPr>
          <w:rFonts w:ascii="Times New Roman" w:hAnsi="Times New Roman" w:cs="Times New Roman"/>
          <w:i/>
          <w:iCs/>
        </w:rPr>
        <w:t>T</w:t>
      </w:r>
      <w:r>
        <w:rPr>
          <w:rFonts w:ascii="Times New Roman" w:hAnsi="Times New Roman" w:cs="Times New Roman"/>
          <w:i/>
          <w:iCs/>
        </w:rPr>
        <w:t xml:space="preserve"> </w:t>
      </w:r>
      <w:r w:rsidRPr="006558AD">
        <w:rPr>
          <w:rFonts w:ascii="Times New Roman" w:hAnsi="Times New Roman" w:cs="Times New Roman"/>
          <w:i/>
          <w:iCs/>
        </w:rPr>
        <w:t>&lt;</w:t>
      </w:r>
      <w:r>
        <w:rPr>
          <w:rFonts w:ascii="Times New Roman" w:hAnsi="Times New Roman" w:cs="Times New Roman"/>
          <w:i/>
          <w:iCs/>
        </w:rPr>
        <w:t xml:space="preserve"> </w:t>
      </w:r>
      <w:r w:rsidRPr="006558AD">
        <w:rPr>
          <w:rFonts w:ascii="Times New Roman" w:hAnsi="Times New Roman" w:cs="Times New Roman"/>
          <w:i/>
          <w:iCs/>
        </w:rPr>
        <w:t>N</w:t>
      </w:r>
      <w:r>
        <w:rPr>
          <w:rFonts w:ascii="Times New Roman" w:hAnsi="Times New Roman" w:cs="Times New Roman"/>
          <w:i/>
          <w:iCs/>
        </w:rPr>
        <w:t xml:space="preserve"> </w:t>
      </w:r>
      <w:r w:rsidRPr="0061025C">
        <w:rPr>
          <w:rFonts w:ascii="Times New Roman" w:hAnsi="Times New Roman" w:cs="Times New Roman"/>
          <w:b/>
          <w:bCs/>
          <w:iCs/>
          <w:lang w:val="el-GR"/>
        </w:rPr>
        <w:sym w:font="Symbol" w:char="F0B4"/>
      </w:r>
      <w:r>
        <w:rPr>
          <w:rFonts w:ascii="Times New Roman" w:hAnsi="Times New Roman" w:cs="Times New Roman"/>
          <w:b/>
          <w:bCs/>
          <w:iCs/>
        </w:rPr>
        <w:t xml:space="preserve"> </w:t>
      </w:r>
      <w:r w:rsidRPr="006558AD">
        <w:rPr>
          <w:rFonts w:ascii="Times New Roman" w:hAnsi="Times New Roman" w:cs="Times New Roman"/>
          <w:i/>
          <w:iCs/>
        </w:rPr>
        <w:t xml:space="preserve">T. </w:t>
      </w:r>
      <w:r w:rsidRPr="006558AD">
        <w:rPr>
          <w:rFonts w:ascii="Times New Roman" w:hAnsi="Times New Roman" w:cs="Times New Roman"/>
        </w:rPr>
        <w:t xml:space="preserve">This </w:t>
      </w:r>
      <w:r>
        <w:rPr>
          <w:rFonts w:ascii="Times New Roman" w:hAnsi="Times New Roman" w:cs="Times New Roman"/>
        </w:rPr>
        <w:t>optimisation</w:t>
      </w:r>
      <w:r w:rsidRPr="006558AD">
        <w:rPr>
          <w:rFonts w:ascii="Times New Roman" w:hAnsi="Times New Roman" w:cs="Times New Roman"/>
        </w:rPr>
        <w:t xml:space="preserve"> technique is called </w:t>
      </w:r>
      <w:r w:rsidRPr="006558AD">
        <w:rPr>
          <w:rFonts w:ascii="Times New Roman" w:hAnsi="Times New Roman" w:cs="Times New Roman"/>
          <w:i/>
          <w:iCs/>
        </w:rPr>
        <w:t xml:space="preserve">mini-batching, </w:t>
      </w:r>
      <w:r w:rsidRPr="006558AD">
        <w:rPr>
          <w:rFonts w:ascii="Times New Roman" w:hAnsi="Times New Roman" w:cs="Times New Roman"/>
        </w:rPr>
        <w:t xml:space="preserve">and each of the </w:t>
      </w:r>
      <w:r w:rsidRPr="006558AD">
        <w:rPr>
          <w:rFonts w:ascii="Times New Roman" w:hAnsi="Times New Roman" w:cs="Times New Roman"/>
          <w:i/>
          <w:iCs/>
          <w:lang w:val="el-GR"/>
        </w:rPr>
        <w:t xml:space="preserve">n </w:t>
      </w:r>
      <w:r w:rsidRPr="006558AD">
        <w:rPr>
          <w:rFonts w:ascii="Times New Roman" w:hAnsi="Times New Roman" w:cs="Times New Roman"/>
        </w:rPr>
        <w:t xml:space="preserve">sets is called a </w:t>
      </w:r>
      <w:r w:rsidRPr="006558AD">
        <w:rPr>
          <w:rFonts w:ascii="Times New Roman" w:hAnsi="Times New Roman" w:cs="Times New Roman"/>
          <w:i/>
          <w:iCs/>
        </w:rPr>
        <w:t xml:space="preserve">batch, </w:t>
      </w:r>
      <w:r w:rsidRPr="006558AD">
        <w:rPr>
          <w:rFonts w:ascii="Times New Roman" w:hAnsi="Times New Roman" w:cs="Times New Roman"/>
        </w:rPr>
        <w:t xml:space="preserve">denoted as </w:t>
      </w:r>
      <w:r w:rsidRPr="006558AD">
        <w:rPr>
          <w:rFonts w:ascii="Times New Roman" w:hAnsi="Times New Roman" w:cs="Times New Roman"/>
          <w:i/>
          <w:iCs/>
        </w:rPr>
        <w:t>B.</w:t>
      </w:r>
    </w:p>
    <w:p w:rsidR="00977949" w:rsidRPr="00270837" w:rsidRDefault="00977949" w:rsidP="00977949">
      <w:pPr>
        <w:shd w:val="clear" w:color="auto" w:fill="FFFFFF"/>
        <w:tabs>
          <w:tab w:val="left" w:pos="5760"/>
        </w:tabs>
        <w:jc w:val="right"/>
        <w:rPr>
          <w:rFonts w:ascii="Times New Roman" w:hAnsi="Times New Roman" w:cs="Times New Roman"/>
          <w:bCs/>
        </w:rPr>
      </w:pPr>
      <w:bookmarkStart w:id="38" w:name="bookmark50"/>
      <w:r>
        <w:rPr>
          <w:rFonts w:ascii="Times New Roman" w:hAnsi="Times New Roman" w:cs="Times New Roman"/>
          <w:bCs/>
          <w:noProof/>
          <w:position w:val="-10"/>
        </w:rPr>
        <w:drawing>
          <wp:inline distT="0" distB="0" distL="0" distR="0">
            <wp:extent cx="1526540" cy="230505"/>
            <wp:effectExtent l="1905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41"/>
                    <a:srcRect/>
                    <a:stretch>
                      <a:fillRect/>
                    </a:stretch>
                  </pic:blipFill>
                  <pic:spPr bwMode="auto">
                    <a:xfrm>
                      <a:off x="0" y="0"/>
                      <a:ext cx="1526540" cy="230505"/>
                    </a:xfrm>
                    <a:prstGeom prst="rect">
                      <a:avLst/>
                    </a:prstGeom>
                    <a:noFill/>
                    <a:ln w="9525">
                      <a:noFill/>
                      <a:miter lim="800000"/>
                      <a:headEnd/>
                      <a:tailEnd/>
                    </a:ln>
                  </pic:spPr>
                </pic:pic>
              </a:graphicData>
            </a:graphic>
          </wp:inline>
        </w:drawing>
      </w:r>
      <w:r>
        <w:rPr>
          <w:rFonts w:ascii="Times New Roman" w:hAnsi="Times New Roman" w:cs="Times New Roman"/>
          <w:bCs/>
        </w:rPr>
        <w:tab/>
        <w:t>(2.25)</w:t>
      </w:r>
    </w:p>
    <w:p w:rsidR="00977949" w:rsidRDefault="00977949" w:rsidP="00977949">
      <w:pPr>
        <w:shd w:val="clear" w:color="auto" w:fill="FFFFFF"/>
        <w:jc w:val="both"/>
        <w:rPr>
          <w:rFonts w:ascii="Times New Roman" w:hAnsi="Times New Roman" w:cs="Times New Roman"/>
          <w:b/>
          <w:b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E</w:t>
      </w:r>
      <w:bookmarkEnd w:id="38"/>
      <w:r w:rsidRPr="006558AD">
        <w:rPr>
          <w:rFonts w:ascii="Times New Roman" w:hAnsi="Times New Roman" w:cs="Times New Roman"/>
          <w:b/>
          <w:bCs/>
        </w:rPr>
        <w:t xml:space="preserve">xample 2.5. </w:t>
      </w:r>
      <w:r w:rsidRPr="006558AD">
        <w:rPr>
          <w:rFonts w:ascii="Times New Roman" w:hAnsi="Times New Roman" w:cs="Times New Roman"/>
        </w:rPr>
        <w:t xml:space="preserve">Consider the neural network in Figure 2.11. The network takes two input variables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w:t>
      </w:r>
      <w:r w:rsidRPr="006558AD">
        <w:rPr>
          <w:rFonts w:ascii="Times New Roman" w:hAnsi="Times New Roman" w:cs="Times New Roman"/>
        </w:rPr>
        <w:t xml:space="preserve">outputs two continuous variables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sidRPr="006558AD">
        <w:rPr>
          <w:rFonts w:ascii="Times New Roman" w:hAnsi="Times New Roman" w:cs="Times New Roman"/>
          <w:i/>
          <w:iCs/>
          <w:lang w:val="da-DK"/>
        </w:rPr>
        <w:t>y</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w:t>
      </w:r>
      <w:r w:rsidRPr="006558AD">
        <w:rPr>
          <w:rFonts w:ascii="Times New Roman" w:hAnsi="Times New Roman" w:cs="Times New Roman"/>
        </w:rPr>
        <w:t xml:space="preserve">and </w:t>
      </w:r>
      <w:r>
        <w:rPr>
          <w:rFonts w:ascii="Times New Roman" w:hAnsi="Times New Roman" w:cs="Times New Roman"/>
        </w:rPr>
        <w:t>utilises</w:t>
      </w:r>
      <w:r w:rsidRPr="006558AD">
        <w:rPr>
          <w:rFonts w:ascii="Times New Roman" w:hAnsi="Times New Roman" w:cs="Times New Roman"/>
        </w:rPr>
        <w:t xml:space="preserve"> the Sigmoid activation function at each hidden unit. At current training checkpoint, the </w:t>
      </w:r>
      <w:r>
        <w:rPr>
          <w:rFonts w:ascii="Times New Roman" w:hAnsi="Times New Roman" w:cs="Times New Roman"/>
        </w:rPr>
        <w:t xml:space="preserve">weights have following values: </w:t>
      </w:r>
      <w:r>
        <w:rPr>
          <w:rFonts w:ascii="Times New Roman" w:hAnsi="Times New Roman" w:cs="Times New Roman"/>
          <w:noProof/>
          <w:position w:val="-12"/>
        </w:rPr>
        <w:drawing>
          <wp:inline distT="0" distB="0" distL="0" distR="0">
            <wp:extent cx="3800475" cy="23876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42"/>
                    <a:srcRect/>
                    <a:stretch>
                      <a:fillRect/>
                    </a:stretch>
                  </pic:blipFill>
                  <pic:spPr bwMode="auto">
                    <a:xfrm>
                      <a:off x="0" y="0"/>
                      <a:ext cx="3800475" cy="238760"/>
                    </a:xfrm>
                    <a:prstGeom prst="rect">
                      <a:avLst/>
                    </a:prstGeom>
                    <a:noFill/>
                    <a:ln w="9525">
                      <a:noFill/>
                      <a:miter lim="800000"/>
                      <a:headEnd/>
                      <a:tailEnd/>
                    </a:ln>
                  </pic:spPr>
                </pic:pic>
              </a:graphicData>
            </a:graphic>
          </wp:inline>
        </w:drawing>
      </w:r>
      <w:r>
        <w:rPr>
          <w:rFonts w:ascii="Times New Roman" w:hAnsi="Times New Roman" w:cs="Times New Roman"/>
        </w:rPr>
        <w:t xml:space="preserve"> </w:t>
      </w:r>
      <w:r>
        <w:rPr>
          <w:rFonts w:ascii="Times New Roman" w:hAnsi="Times New Roman" w:cs="Times New Roman"/>
          <w:iCs/>
          <w:noProof/>
          <w:position w:val="-12"/>
        </w:rPr>
        <w:drawing>
          <wp:inline distT="0" distB="0" distL="0" distR="0">
            <wp:extent cx="1550670" cy="23876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3"/>
                    <a:srcRect/>
                    <a:stretch>
                      <a:fillRect/>
                    </a:stretch>
                  </pic:blipFill>
                  <pic:spPr bwMode="auto">
                    <a:xfrm>
                      <a:off x="0" y="0"/>
                      <a:ext cx="1550670" cy="238760"/>
                    </a:xfrm>
                    <a:prstGeom prst="rect">
                      <a:avLst/>
                    </a:prstGeom>
                    <a:noFill/>
                    <a:ln w="9525">
                      <a:noFill/>
                      <a:miter lim="800000"/>
                      <a:headEnd/>
                      <a:tailEnd/>
                    </a:ln>
                  </pic:spPr>
                </pic:pic>
              </a:graphicData>
            </a:graphic>
          </wp:inline>
        </w:drawing>
      </w:r>
      <w:r>
        <w:rPr>
          <w:rFonts w:ascii="Times New Roman" w:hAnsi="Times New Roman" w:cs="Times New Roman"/>
          <w:iCs/>
          <w:lang w:val="da-DK"/>
        </w:rPr>
        <w:t>.</w:t>
      </w:r>
      <w:r w:rsidRPr="006558AD">
        <w:rPr>
          <w:rFonts w:ascii="Times New Roman" w:hAnsi="Times New Roman" w:cs="Times New Roman"/>
          <w:lang w:val="da-DK"/>
        </w:rPr>
        <w:t xml:space="preserve"> </w:t>
      </w:r>
      <w:r w:rsidRPr="006558AD">
        <w:rPr>
          <w:rFonts w:ascii="Times New Roman" w:hAnsi="Times New Roman" w:cs="Times New Roman"/>
        </w:rPr>
        <w:t xml:space="preserve">The bias terms, </w:t>
      </w:r>
      <w:r w:rsidRPr="006558AD">
        <w:rPr>
          <w:rFonts w:ascii="Times New Roman" w:hAnsi="Times New Roman" w:cs="Times New Roman"/>
          <w:i/>
          <w:iCs/>
          <w:lang w:val="da-DK"/>
        </w:rPr>
        <w:t>b</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 0</w:t>
      </w:r>
      <w:r w:rsidRPr="006558AD">
        <w:rPr>
          <w:rFonts w:ascii="Times New Roman" w:hAnsi="Times New Roman" w:cs="Times New Roman"/>
          <w:i/>
          <w:iCs/>
          <w:lang w:val="da-DK"/>
        </w:rPr>
        <w:t>.</w:t>
      </w:r>
      <w:r w:rsidRPr="006558AD">
        <w:rPr>
          <w:rFonts w:ascii="Times New Roman" w:hAnsi="Times New Roman" w:cs="Times New Roman"/>
          <w:lang w:val="da-DK"/>
        </w:rPr>
        <w:t xml:space="preserve">25 </w:t>
      </w:r>
      <w:r w:rsidRPr="006558AD">
        <w:rPr>
          <w:rFonts w:ascii="Times New Roman" w:hAnsi="Times New Roman" w:cs="Times New Roman"/>
        </w:rPr>
        <w:t xml:space="preserve">and </w:t>
      </w:r>
      <w:r w:rsidRPr="006558AD">
        <w:rPr>
          <w:rFonts w:ascii="Times New Roman" w:hAnsi="Times New Roman" w:cs="Times New Roman"/>
          <w:i/>
          <w:iCs/>
          <w:lang w:val="da-DK"/>
        </w:rPr>
        <w:t>b</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 0</w:t>
      </w:r>
      <w:r w:rsidRPr="006558AD">
        <w:rPr>
          <w:rFonts w:ascii="Times New Roman" w:hAnsi="Times New Roman" w:cs="Times New Roman"/>
          <w:i/>
          <w:iCs/>
          <w:lang w:val="da-DK"/>
        </w:rPr>
        <w:t>.</w:t>
      </w:r>
      <w:r w:rsidRPr="006558AD">
        <w:rPr>
          <w:rFonts w:ascii="Times New Roman" w:hAnsi="Times New Roman" w:cs="Times New Roman"/>
          <w:lang w:val="da-DK"/>
        </w:rPr>
        <w:t>35.</w:t>
      </w:r>
    </w:p>
    <w:p w:rsidR="00977949"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Given a new training input vector </w:t>
      </w:r>
      <w:r w:rsidRPr="006558AD">
        <w:rPr>
          <w:rFonts w:ascii="Times New Roman" w:hAnsi="Times New Roman" w:cs="Times New Roman"/>
          <w:b/>
          <w:bCs/>
          <w:lang w:val="da-DK"/>
        </w:rPr>
        <w:t xml:space="preserve">x </w:t>
      </w:r>
      <w:r w:rsidRPr="006558AD">
        <w:rPr>
          <w:rFonts w:ascii="Times New Roman" w:hAnsi="Times New Roman" w:cs="Times New Roman"/>
          <w:lang w:val="da-DK"/>
        </w:rPr>
        <w:t>=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i/>
          <w:iCs/>
          <w:lang w:val="da-DK"/>
        </w:rPr>
        <w:t>x</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 (0.1, 0.5) </w:t>
      </w:r>
      <w:r w:rsidRPr="006558AD">
        <w:rPr>
          <w:rFonts w:ascii="Times New Roman" w:hAnsi="Times New Roman" w:cs="Times New Roman"/>
        </w:rPr>
        <w:t xml:space="preserve">and the expected output </w:t>
      </w:r>
      <w:r w:rsidRPr="006558AD">
        <w:rPr>
          <w:rFonts w:ascii="Times New Roman" w:hAnsi="Times New Roman" w:cs="Times New Roman"/>
          <w:b/>
          <w:bCs/>
          <w:lang w:val="da-DK"/>
        </w:rPr>
        <w:t xml:space="preserve">t </w:t>
      </w:r>
      <w:r w:rsidRPr="006558AD">
        <w:rPr>
          <w:rFonts w:ascii="Times New Roman" w:hAnsi="Times New Roman" w:cs="Times New Roman"/>
          <w:lang w:val="da-DK"/>
        </w:rPr>
        <w:t>= (</w:t>
      </w:r>
      <w:r w:rsidRPr="006558AD">
        <w:rPr>
          <w:rFonts w:ascii="Times New Roman" w:hAnsi="Times New Roman" w:cs="Times New Roman"/>
          <w:i/>
          <w:iCs/>
          <w:lang w:val="da-DK"/>
        </w:rPr>
        <w:t>t</w:t>
      </w:r>
      <w:r w:rsidRPr="006558AD">
        <w:rPr>
          <w:rFonts w:ascii="Times New Roman" w:hAnsi="Times New Roman" w:cs="Times New Roman"/>
          <w:vertAlign w:val="subscript"/>
          <w:lang w:val="da-DK"/>
        </w:rPr>
        <w:t>1</w:t>
      </w:r>
      <w:r w:rsidRPr="006558AD">
        <w:rPr>
          <w:rFonts w:ascii="Times New Roman" w:hAnsi="Times New Roman" w:cs="Times New Roman"/>
          <w:lang w:val="da-DK"/>
        </w:rPr>
        <w:t xml:space="preserve">, </w:t>
      </w:r>
      <w:r w:rsidRPr="006558AD">
        <w:rPr>
          <w:rFonts w:ascii="Times New Roman" w:hAnsi="Times New Roman" w:cs="Times New Roman"/>
          <w:i/>
          <w:iCs/>
          <w:lang w:val="da-DK"/>
        </w:rPr>
        <w:t>t</w:t>
      </w:r>
      <w:r w:rsidRPr="006558AD">
        <w:rPr>
          <w:rFonts w:ascii="Times New Roman" w:hAnsi="Times New Roman" w:cs="Times New Roman"/>
          <w:vertAlign w:val="subscript"/>
          <w:lang w:val="da-DK"/>
        </w:rPr>
        <w:t>2</w:t>
      </w:r>
      <w:r w:rsidRPr="006558AD">
        <w:rPr>
          <w:rFonts w:ascii="Times New Roman" w:hAnsi="Times New Roman" w:cs="Times New Roman"/>
          <w:lang w:val="da-DK"/>
        </w:rPr>
        <w:t xml:space="preserve">) = (0.05, 0.95), </w:t>
      </w:r>
      <w:r w:rsidRPr="006558AD">
        <w:rPr>
          <w:rFonts w:ascii="Times New Roman" w:hAnsi="Times New Roman" w:cs="Times New Roman"/>
        </w:rPr>
        <w:t xml:space="preserve">let us calculate the update for using stochastic gradient descent and </w:t>
      </w:r>
      <w:r w:rsidRPr="006558AD">
        <w:rPr>
          <w:rFonts w:ascii="Times New Roman" w:hAnsi="Times New Roman" w:cs="Times New Roman"/>
          <w:i/>
          <w:iCs/>
          <w:lang w:val="el-GR"/>
        </w:rPr>
        <w:t xml:space="preserve">η </w:t>
      </w:r>
      <w:r w:rsidRPr="006558AD">
        <w:rPr>
          <w:rFonts w:ascii="Times New Roman" w:hAnsi="Times New Roman" w:cs="Times New Roman"/>
          <w:lang w:val="el-GR"/>
        </w:rPr>
        <w:t>= 0</w:t>
      </w:r>
      <w:r w:rsidRPr="006558AD">
        <w:rPr>
          <w:rFonts w:ascii="Times New Roman" w:hAnsi="Times New Roman" w:cs="Times New Roman"/>
          <w:i/>
          <w:iCs/>
          <w:lang w:val="el-GR"/>
        </w:rPr>
        <w:t>.</w:t>
      </w:r>
      <w:r w:rsidRPr="006558AD">
        <w:rPr>
          <w:rFonts w:ascii="Times New Roman" w:hAnsi="Times New Roman" w:cs="Times New Roman"/>
          <w:lang w:val="el-GR"/>
        </w:rPr>
        <w:t>1.</w:t>
      </w:r>
    </w:p>
    <w:p w:rsidR="00977949" w:rsidRPr="004940F0" w:rsidRDefault="00977949" w:rsidP="00977949">
      <w:pPr>
        <w:shd w:val="clear" w:color="auto" w:fill="FFFFFF"/>
        <w:jc w:val="both"/>
        <w:rPr>
          <w:rFonts w:ascii="Times New Roman" w:hAnsi="Times New Roman" w:cs="Times New Roman"/>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We will first forward propagate through the neural network to store values of hidden units and predicted outputs.</w:t>
      </w:r>
    </w:p>
    <w:p w:rsidR="00977949" w:rsidRDefault="00977949" w:rsidP="00977949">
      <w:pPr>
        <w:shd w:val="clear" w:color="auto" w:fill="FFFFFF"/>
        <w:jc w:val="both"/>
        <w:rPr>
          <w:rFonts w:ascii="Times New Roman" w:hAnsi="Times New Roman" w:cs="Times New Roman"/>
          <w:b/>
          <w:b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rPr>
        <w:t>Forward Propagation:</w:t>
      </w:r>
    </w:p>
    <w:p w:rsidR="00977949" w:rsidRPr="004940F0" w:rsidRDefault="00977949" w:rsidP="00977949">
      <w:pPr>
        <w:shd w:val="clear" w:color="auto" w:fill="FFFFFF"/>
        <w:jc w:val="center"/>
        <w:rPr>
          <w:rFonts w:ascii="Times New Roman" w:hAnsi="Times New Roman" w:cs="Times New Roman"/>
          <w:b/>
          <w:bCs/>
        </w:rPr>
      </w:pPr>
      <w:bookmarkStart w:id="39" w:name="bookmark51"/>
      <w:r w:rsidRPr="004940F0">
        <w:rPr>
          <w:rFonts w:ascii="Times New Roman" w:hAnsi="Times New Roman" w:cs="Times New Roman"/>
          <w:b/>
          <w:bCs/>
        </w:rPr>
        <w:lastRenderedPageBreak/>
        <w:t>[Insert Figure]</w:t>
      </w:r>
    </w:p>
    <w:p w:rsidR="00977949" w:rsidRDefault="00977949" w:rsidP="00977949">
      <w:pPr>
        <w:shd w:val="clear" w:color="auto" w:fill="FFFFFF"/>
        <w:jc w:val="center"/>
        <w:rPr>
          <w:rFonts w:ascii="Times New Roman" w:hAnsi="Times New Roman" w:cs="Times New Roman"/>
        </w:rPr>
      </w:pPr>
      <w:r w:rsidRPr="00BD5F05">
        <w:rPr>
          <w:rFonts w:ascii="Times New Roman" w:hAnsi="Times New Roman" w:cs="Times New Roman"/>
          <w:highlight w:val="yellow"/>
        </w:rPr>
        <w:t>F</w:t>
      </w:r>
      <w:bookmarkEnd w:id="39"/>
      <w:r w:rsidRPr="00BD5F05">
        <w:rPr>
          <w:rFonts w:ascii="Times New Roman" w:hAnsi="Times New Roman" w:cs="Times New Roman"/>
          <w:highlight w:val="yellow"/>
        </w:rPr>
        <w:t>igure 2.11: The Neural Network Architecture for Example 2.5.</w:t>
      </w:r>
    </w:p>
    <w:p w:rsidR="00977949" w:rsidRDefault="00977949" w:rsidP="00977949">
      <w:pPr>
        <w:shd w:val="clear" w:color="auto" w:fill="FFFFFF"/>
        <w:jc w:val="center"/>
        <w:rPr>
          <w:rFonts w:ascii="Times New Roman" w:hAnsi="Times New Roman" w:cs="Times New Roman"/>
        </w:rPr>
      </w:pPr>
      <w:r>
        <w:rPr>
          <w:rFonts w:ascii="Times New Roman" w:hAnsi="Times New Roman" w:cs="Times New Roman"/>
          <w:noProof/>
          <w:position w:val="-168"/>
        </w:rPr>
        <w:drawing>
          <wp:inline distT="0" distB="0" distL="0" distR="0">
            <wp:extent cx="2616200" cy="2210435"/>
            <wp:effectExtent l="1905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44"/>
                    <a:srcRect/>
                    <a:stretch>
                      <a:fillRect/>
                    </a:stretch>
                  </pic:blipFill>
                  <pic:spPr bwMode="auto">
                    <a:xfrm>
                      <a:off x="0" y="0"/>
                      <a:ext cx="2616200" cy="2210435"/>
                    </a:xfrm>
                    <a:prstGeom prst="rect">
                      <a:avLst/>
                    </a:prstGeom>
                    <a:noFill/>
                    <a:ln w="9525">
                      <a:noFill/>
                      <a:miter lim="800000"/>
                      <a:headEnd/>
                      <a:tailEnd/>
                    </a:ln>
                  </pic:spPr>
                </pic:pic>
              </a:graphicData>
            </a:graphic>
          </wp:inline>
        </w:drawing>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We will now calculate the error contribution due to this new training input vector.</w:t>
      </w:r>
    </w:p>
    <w:p w:rsidR="00977949" w:rsidRDefault="00977949" w:rsidP="00977949">
      <w:pPr>
        <w:shd w:val="clear" w:color="auto" w:fill="FFFFFF"/>
        <w:jc w:val="both"/>
        <w:rPr>
          <w:rFonts w:ascii="Times New Roman" w:hAnsi="Times New Roman" w:cs="Times New Roman"/>
          <w:b/>
          <w:bCs/>
          <w:i/>
          <w:iCs/>
          <w:lang w:val="de-DE"/>
        </w:rPr>
      </w:pPr>
    </w:p>
    <w:p w:rsidR="00977949" w:rsidRDefault="00977949" w:rsidP="00977949">
      <w:pPr>
        <w:shd w:val="clear" w:color="auto" w:fill="FFFFFF"/>
        <w:jc w:val="both"/>
        <w:rPr>
          <w:rFonts w:ascii="Times New Roman" w:hAnsi="Times New Roman" w:cs="Times New Roman"/>
          <w:b/>
          <w:bCs/>
          <w:i/>
          <w:iCs/>
          <w:lang w:val="de-DE"/>
        </w:rPr>
      </w:pPr>
    </w:p>
    <w:p w:rsidR="00977949" w:rsidRDefault="00977949" w:rsidP="00977949">
      <w:pPr>
        <w:shd w:val="clear" w:color="auto" w:fill="FFFFFF"/>
        <w:jc w:val="both"/>
        <w:rPr>
          <w:rFonts w:ascii="Times New Roman" w:hAnsi="Times New Roman" w:cs="Times New Roman"/>
          <w:b/>
          <w:bCs/>
          <w:i/>
          <w:iCs/>
          <w:lang w:val="de-DE"/>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i/>
          <w:iCs/>
          <w:lang w:val="de-DE"/>
        </w:rPr>
        <w:t>2.10.3</w:t>
      </w:r>
      <w:r>
        <w:rPr>
          <w:rFonts w:ascii="Times New Roman" w:hAnsi="Times New Roman" w:cs="Times New Roman"/>
          <w:b/>
          <w:bCs/>
          <w:i/>
          <w:iCs/>
          <w:lang w:val="de-DE"/>
        </w:rPr>
        <w:t xml:space="preserve"> </w:t>
      </w:r>
      <w:r w:rsidRPr="006558AD">
        <w:rPr>
          <w:rFonts w:ascii="Times New Roman" w:hAnsi="Times New Roman" w:cs="Times New Roman"/>
          <w:b/>
          <w:bCs/>
          <w:i/>
          <w:iCs/>
          <w:lang w:val="de-DE"/>
        </w:rPr>
        <w:t>Hyperparameters</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As explained before, the training of a neural network involves processing all the samples in the training </w:t>
      </w:r>
      <w:r w:rsidRPr="006558AD">
        <w:rPr>
          <w:rFonts w:ascii="Times New Roman" w:hAnsi="Times New Roman" w:cs="Times New Roman"/>
          <w:lang w:val="da-DK"/>
        </w:rPr>
        <w:t xml:space="preserve">dataset </w:t>
      </w:r>
      <w:r w:rsidRPr="006558AD">
        <w:rPr>
          <w:rFonts w:ascii="Times New Roman" w:hAnsi="Times New Roman" w:cs="Times New Roman"/>
        </w:rPr>
        <w:t xml:space="preserve">for which the model is </w:t>
      </w:r>
      <w:r>
        <w:rPr>
          <w:rFonts w:ascii="Times New Roman" w:hAnsi="Times New Roman" w:cs="Times New Roman"/>
        </w:rPr>
        <w:t>optimised</w:t>
      </w:r>
      <w:r w:rsidRPr="006558AD">
        <w:rPr>
          <w:rFonts w:ascii="Times New Roman" w:hAnsi="Times New Roman" w:cs="Times New Roman"/>
        </w:rPr>
        <w:t xml:space="preserve">. Once trained (i.e., no more weights are updated), it is imperative to determine how well the model will predict on </w:t>
      </w:r>
      <w:r w:rsidRPr="006558AD">
        <w:rPr>
          <w:rFonts w:ascii="Times New Roman" w:hAnsi="Times New Roman" w:cs="Times New Roman"/>
          <w:i/>
          <w:iCs/>
        </w:rPr>
        <w:t xml:space="preserve">unseen </w:t>
      </w:r>
      <w:r w:rsidRPr="006558AD">
        <w:rPr>
          <w:rFonts w:ascii="Times New Roman" w:hAnsi="Times New Roman" w:cs="Times New Roman"/>
        </w:rPr>
        <w:t xml:space="preserve">samples. The </w:t>
      </w:r>
      <w:r w:rsidRPr="006558AD">
        <w:rPr>
          <w:rFonts w:ascii="Times New Roman" w:hAnsi="Times New Roman" w:cs="Times New Roman"/>
          <w:lang w:val="da-DK"/>
        </w:rPr>
        <w:t xml:space="preserve">dataset </w:t>
      </w:r>
      <w:r w:rsidRPr="006558AD">
        <w:rPr>
          <w:rFonts w:ascii="Times New Roman" w:hAnsi="Times New Roman" w:cs="Times New Roman"/>
        </w:rPr>
        <w:t>on which we evaluate the generali</w:t>
      </w:r>
      <w:r>
        <w:rPr>
          <w:rFonts w:ascii="Times New Roman" w:hAnsi="Times New Roman" w:cs="Times New Roman"/>
        </w:rPr>
        <w:t>s</w:t>
      </w:r>
      <w:r w:rsidRPr="006558AD">
        <w:rPr>
          <w:rFonts w:ascii="Times New Roman" w:hAnsi="Times New Roman" w:cs="Times New Roman"/>
        </w:rPr>
        <w:t xml:space="preserve">ability of a trained neural network is called the </w:t>
      </w:r>
      <w:r w:rsidRPr="006558AD">
        <w:rPr>
          <w:rFonts w:ascii="Times New Roman" w:hAnsi="Times New Roman" w:cs="Times New Roman"/>
          <w:i/>
          <w:iCs/>
        </w:rPr>
        <w:t xml:space="preserve">test </w:t>
      </w:r>
      <w:r w:rsidRPr="006558AD">
        <w:rPr>
          <w:rFonts w:ascii="Times New Roman" w:hAnsi="Times New Roman" w:cs="Times New Roman"/>
          <w:i/>
          <w:iCs/>
          <w:lang w:val="da-DK"/>
        </w:rPr>
        <w:t>dataset</w:t>
      </w:r>
      <w:r w:rsidRPr="006558AD">
        <w:rPr>
          <w:rFonts w:ascii="Times New Roman" w:hAnsi="Times New Roman" w:cs="Times New Roman"/>
          <w:lang w:val="da-DK"/>
        </w:rPr>
        <w:t xml:space="preserve">. </w:t>
      </w:r>
      <w:r w:rsidRPr="006558AD">
        <w:rPr>
          <w:rFonts w:ascii="Times New Roman" w:hAnsi="Times New Roman" w:cs="Times New Roman"/>
        </w:rPr>
        <w:t>Note we assume that both training and testing samples are drawn from the same underlying distribution.</w:t>
      </w:r>
    </w:p>
    <w:p w:rsidR="00977949" w:rsidRPr="006558AD" w:rsidRDefault="00977949" w:rsidP="00977949">
      <w:pPr>
        <w:shd w:val="clear" w:color="auto" w:fill="FFFFFF"/>
        <w:jc w:val="both"/>
        <w:rPr>
          <w:rFonts w:ascii="Times New Roman" w:hAnsi="Times New Roman" w:cs="Times New Roman"/>
        </w:rPr>
      </w:pPr>
      <w:r>
        <w:rPr>
          <w:rFonts w:ascii="Times New Roman" w:hAnsi="Times New Roman" w:cs="Times New Roman"/>
        </w:rPr>
        <w:tab/>
      </w:r>
      <w:r w:rsidRPr="006558AD">
        <w:rPr>
          <w:rFonts w:ascii="Times New Roman" w:hAnsi="Times New Roman" w:cs="Times New Roman"/>
        </w:rPr>
        <w:t xml:space="preserve">A neural network model is said to </w:t>
      </w:r>
      <w:r w:rsidRPr="006558AD">
        <w:rPr>
          <w:rFonts w:ascii="Times New Roman" w:hAnsi="Times New Roman" w:cs="Times New Roman"/>
          <w:i/>
          <w:iCs/>
        </w:rPr>
        <w:t>underf</w:t>
      </w:r>
      <w:r>
        <w:rPr>
          <w:rFonts w:ascii="Times New Roman" w:hAnsi="Times New Roman" w:cs="Times New Roman"/>
          <w:i/>
          <w:iCs/>
        </w:rPr>
        <w:t>i</w:t>
      </w:r>
      <w:r w:rsidRPr="006558AD">
        <w:rPr>
          <w:rFonts w:ascii="Times New Roman" w:hAnsi="Times New Roman" w:cs="Times New Roman"/>
          <w:i/>
          <w:iCs/>
        </w:rPr>
        <w:t xml:space="preserve">t </w:t>
      </w:r>
      <w:r w:rsidRPr="006558AD">
        <w:rPr>
          <w:rFonts w:ascii="Times New Roman" w:hAnsi="Times New Roman" w:cs="Times New Roman"/>
        </w:rPr>
        <w:t xml:space="preserve">if it fails to perform well even in the training stage. It can be a result of the smaller number of training samples from which to learn any meaningful patterns or the smaller complexity of the neural network that prevents it from learning more complex patterns within the training </w:t>
      </w:r>
      <w:r w:rsidRPr="006558AD">
        <w:rPr>
          <w:rFonts w:ascii="Times New Roman" w:hAnsi="Times New Roman" w:cs="Times New Roman"/>
          <w:lang w:val="da-DK"/>
        </w:rPr>
        <w:t xml:space="preserve">dataset, </w:t>
      </w:r>
      <w:r w:rsidRPr="006558AD">
        <w:rPr>
          <w:rFonts w:ascii="Times New Roman" w:hAnsi="Times New Roman" w:cs="Times New Roman"/>
        </w:rPr>
        <w:t xml:space="preserve">or both. On the contrary, a neural network is said to </w:t>
      </w:r>
      <w:r w:rsidRPr="006558AD">
        <w:rPr>
          <w:rFonts w:ascii="Times New Roman" w:hAnsi="Times New Roman" w:cs="Times New Roman"/>
          <w:i/>
          <w:iCs/>
        </w:rPr>
        <w:t>overf</w:t>
      </w:r>
      <w:r>
        <w:rPr>
          <w:rFonts w:ascii="Times New Roman" w:hAnsi="Times New Roman" w:cs="Times New Roman"/>
          <w:i/>
          <w:iCs/>
        </w:rPr>
        <w:t>i</w:t>
      </w:r>
      <w:r w:rsidRPr="006558AD">
        <w:rPr>
          <w:rFonts w:ascii="Times New Roman" w:hAnsi="Times New Roman" w:cs="Times New Roman"/>
          <w:i/>
          <w:iCs/>
        </w:rPr>
        <w:t xml:space="preserve">t </w:t>
      </w:r>
      <w:r w:rsidRPr="006558AD">
        <w:rPr>
          <w:rFonts w:ascii="Times New Roman" w:hAnsi="Times New Roman" w:cs="Times New Roman"/>
        </w:rPr>
        <w:t xml:space="preserve">if it performs well on the training </w:t>
      </w:r>
      <w:r w:rsidRPr="006558AD">
        <w:rPr>
          <w:rFonts w:ascii="Times New Roman" w:hAnsi="Times New Roman" w:cs="Times New Roman"/>
          <w:lang w:val="da-DK"/>
        </w:rPr>
        <w:t xml:space="preserve">dataset </w:t>
      </w:r>
      <w:r w:rsidRPr="006558AD">
        <w:rPr>
          <w:rFonts w:ascii="Times New Roman" w:hAnsi="Times New Roman" w:cs="Times New Roman"/>
        </w:rPr>
        <w:t>but fails to perform on the test set. In such cases, a neural network learns the noisy patterns in the training set, which leads to a lack of generali</w:t>
      </w:r>
      <w:r>
        <w:rPr>
          <w:rFonts w:ascii="Times New Roman" w:hAnsi="Times New Roman" w:cs="Times New Roman"/>
        </w:rPr>
        <w:t>s</w:t>
      </w:r>
      <w:r w:rsidRPr="006558AD">
        <w:rPr>
          <w:rFonts w:ascii="Times New Roman" w:hAnsi="Times New Roman" w:cs="Times New Roman"/>
        </w:rPr>
        <w:t>ability.</w:t>
      </w:r>
    </w:p>
    <w:p w:rsidR="00977949" w:rsidRPr="006558AD" w:rsidRDefault="00977949" w:rsidP="00977949">
      <w:pPr>
        <w:shd w:val="clear" w:color="auto" w:fill="FFFFFF"/>
        <w:ind w:firstLine="720"/>
        <w:jc w:val="both"/>
        <w:rPr>
          <w:rFonts w:ascii="Times New Roman" w:hAnsi="Times New Roman" w:cs="Times New Roman"/>
        </w:rPr>
      </w:pPr>
      <w:r w:rsidRPr="006558AD">
        <w:rPr>
          <w:rFonts w:ascii="Times New Roman" w:hAnsi="Times New Roman" w:cs="Times New Roman"/>
        </w:rPr>
        <w:t>Thus, by controlling how complex the network is and conf</w:t>
      </w:r>
      <w:r>
        <w:rPr>
          <w:rFonts w:ascii="Times New Roman" w:hAnsi="Times New Roman" w:cs="Times New Roman"/>
        </w:rPr>
        <w:t>i</w:t>
      </w:r>
      <w:r w:rsidRPr="006558AD">
        <w:rPr>
          <w:rFonts w:ascii="Times New Roman" w:hAnsi="Times New Roman" w:cs="Times New Roman"/>
        </w:rPr>
        <w:t xml:space="preserve">guring the learning rate </w:t>
      </w:r>
      <w:r w:rsidRPr="006558AD">
        <w:rPr>
          <w:rFonts w:ascii="Times New Roman" w:hAnsi="Times New Roman" w:cs="Times New Roman"/>
          <w:i/>
          <w:iCs/>
          <w:lang w:val="el-GR"/>
        </w:rPr>
        <w:t>η</w:t>
      </w:r>
      <w:r w:rsidRPr="006558AD">
        <w:rPr>
          <w:rFonts w:ascii="Times New Roman" w:hAnsi="Times New Roman" w:cs="Times New Roman"/>
          <w:lang w:val="el-GR"/>
        </w:rPr>
        <w:t xml:space="preserve">, </w:t>
      </w:r>
      <w:r w:rsidRPr="006558AD">
        <w:rPr>
          <w:rFonts w:ascii="Times New Roman" w:hAnsi="Times New Roman" w:cs="Times New Roman"/>
        </w:rPr>
        <w:t>we can, in turn, impact the learning process. Such conf</w:t>
      </w:r>
      <w:r>
        <w:rPr>
          <w:rFonts w:ascii="Times New Roman" w:hAnsi="Times New Roman" w:cs="Times New Roman"/>
        </w:rPr>
        <w:t>i</w:t>
      </w:r>
      <w:r w:rsidRPr="006558AD">
        <w:rPr>
          <w:rFonts w:ascii="Times New Roman" w:hAnsi="Times New Roman" w:cs="Times New Roman"/>
        </w:rPr>
        <w:t xml:space="preserve">gurable variables (explicitly declared before training) whose value controls the learning process are termed </w:t>
      </w:r>
      <w:r w:rsidRPr="006558AD">
        <w:rPr>
          <w:rFonts w:ascii="Times New Roman" w:hAnsi="Times New Roman" w:cs="Times New Roman"/>
          <w:i/>
          <w:iCs/>
          <w:lang w:val="de-DE"/>
        </w:rPr>
        <w:t>hyperparameters</w:t>
      </w:r>
      <w:r w:rsidRPr="006558AD">
        <w:rPr>
          <w:rFonts w:ascii="Times New Roman" w:hAnsi="Times New Roman" w:cs="Times New Roman"/>
          <w:lang w:val="de-DE"/>
        </w:rPr>
        <w:t>.</w:t>
      </w:r>
    </w:p>
    <w:p w:rsidR="00977949" w:rsidRDefault="00977949" w:rsidP="00977949">
      <w:pPr>
        <w:shd w:val="clear" w:color="auto" w:fill="FFFFFF"/>
        <w:jc w:val="center"/>
        <w:rPr>
          <w:rFonts w:ascii="Times New Roman" w:hAnsi="Times New Roman" w:cs="Times New Roman"/>
          <w:i/>
          <w:iCs/>
        </w:rPr>
      </w:pPr>
    </w:p>
    <w:p w:rsidR="00977949" w:rsidRDefault="00977949" w:rsidP="00977949">
      <w:pPr>
        <w:shd w:val="clear" w:color="auto" w:fill="FFFFFF"/>
        <w:rPr>
          <w:rFonts w:ascii="Times New Roman" w:hAnsi="Times New Roman" w:cs="Times New Roman"/>
        </w:rPr>
      </w:pPr>
      <w:r>
        <w:rPr>
          <w:rFonts w:ascii="Times New Roman" w:hAnsi="Times New Roman" w:cs="Times New Roman"/>
          <w:i/>
          <w:iCs/>
        </w:rPr>
        <w:t xml:space="preserve">&lt;H4&gt; </w:t>
      </w:r>
      <w:r w:rsidRPr="006558AD">
        <w:rPr>
          <w:rFonts w:ascii="Times New Roman" w:hAnsi="Times New Roman" w:cs="Times New Roman"/>
          <w:i/>
          <w:iCs/>
        </w:rPr>
        <w:t>Breadth and Depth</w:t>
      </w: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lastRenderedPageBreak/>
        <w:t>Based on our understanding of overf</w:t>
      </w:r>
      <w:r>
        <w:rPr>
          <w:rFonts w:ascii="Times New Roman" w:hAnsi="Times New Roman" w:cs="Times New Roman"/>
        </w:rPr>
        <w:t>i</w:t>
      </w:r>
      <w:r w:rsidRPr="006558AD">
        <w:rPr>
          <w:rFonts w:ascii="Times New Roman" w:hAnsi="Times New Roman" w:cs="Times New Roman"/>
        </w:rPr>
        <w:t>tting and underf</w:t>
      </w:r>
      <w:r>
        <w:rPr>
          <w:rFonts w:ascii="Times New Roman" w:hAnsi="Times New Roman" w:cs="Times New Roman"/>
        </w:rPr>
        <w:t>i</w:t>
      </w:r>
      <w:r w:rsidRPr="006558AD">
        <w:rPr>
          <w:rFonts w:ascii="Times New Roman" w:hAnsi="Times New Roman" w:cs="Times New Roman"/>
        </w:rPr>
        <w:t>tting, it appears that the model’s complexity plays a vital role in the learning process. But how do we def</w:t>
      </w:r>
      <w:r>
        <w:rPr>
          <w:rFonts w:ascii="Times New Roman" w:hAnsi="Times New Roman" w:cs="Times New Roman"/>
        </w:rPr>
        <w:t>i</w:t>
      </w:r>
      <w:r w:rsidRPr="006558AD">
        <w:rPr>
          <w:rFonts w:ascii="Times New Roman" w:hAnsi="Times New Roman" w:cs="Times New Roman"/>
        </w:rPr>
        <w:t xml:space="preserve">ne the complexity of a neural network? In terms of the number of weight multiplication operations that form the basic building block of a neural network, we can control the complexity of the network by capping the number of activation units. Recall the concept of depth and breadth of an </w:t>
      </w:r>
      <w:r w:rsidRPr="006558AD">
        <w:rPr>
          <w:rFonts w:ascii="Times New Roman" w:hAnsi="Times New Roman" w:cs="Times New Roman"/>
          <w:lang w:val="de-DE"/>
        </w:rPr>
        <w:t xml:space="preserve">MLP </w:t>
      </w:r>
      <w:r w:rsidRPr="006558AD">
        <w:rPr>
          <w:rFonts w:ascii="Times New Roman" w:hAnsi="Times New Roman" w:cs="Times New Roman"/>
        </w:rPr>
        <w:t>in Figure 2.7. By increasing the depth of the network, we allow the system to model more complex functions. Meanwhile, by increasing the breadth of the network, we can accommodate more feature vectors. Both will enable us to reduce underf</w:t>
      </w:r>
      <w:r>
        <w:rPr>
          <w:rFonts w:ascii="Times New Roman" w:hAnsi="Times New Roman" w:cs="Times New Roman"/>
        </w:rPr>
        <w:t>i</w:t>
      </w:r>
      <w:r w:rsidRPr="006558AD">
        <w:rPr>
          <w:rFonts w:ascii="Times New Roman" w:hAnsi="Times New Roman" w:cs="Times New Roman"/>
        </w:rPr>
        <w:t>tting. Note that while theoretically, one can have inf</w:t>
      </w:r>
      <w:r>
        <w:rPr>
          <w:rFonts w:ascii="Times New Roman" w:hAnsi="Times New Roman" w:cs="Times New Roman"/>
        </w:rPr>
        <w:t>i</w:t>
      </w:r>
      <w:r w:rsidRPr="006558AD">
        <w:rPr>
          <w:rFonts w:ascii="Times New Roman" w:hAnsi="Times New Roman" w:cs="Times New Roman"/>
        </w:rPr>
        <w:t>nite depth and breadth, such a system will overf</w:t>
      </w:r>
      <w:r>
        <w:rPr>
          <w:rFonts w:ascii="Times New Roman" w:hAnsi="Times New Roman" w:cs="Times New Roman"/>
        </w:rPr>
        <w:t>i</w:t>
      </w:r>
      <w:r w:rsidRPr="006558AD">
        <w:rPr>
          <w:rFonts w:ascii="Times New Roman" w:hAnsi="Times New Roman" w:cs="Times New Roman"/>
        </w:rPr>
        <w:t>t.</w:t>
      </w:r>
    </w:p>
    <w:p w:rsidR="00977949" w:rsidRDefault="00977949" w:rsidP="00977949">
      <w:pPr>
        <w:shd w:val="clear" w:color="auto" w:fill="FFFFFF"/>
        <w:jc w:val="center"/>
        <w:rPr>
          <w:rFonts w:ascii="Times New Roman" w:hAnsi="Times New Roman" w:cs="Times New Roman"/>
          <w:i/>
          <w:iCs/>
        </w:rPr>
      </w:pPr>
    </w:p>
    <w:p w:rsidR="00977949" w:rsidRDefault="00977949" w:rsidP="00977949">
      <w:pPr>
        <w:shd w:val="clear" w:color="auto" w:fill="FFFFFF"/>
        <w:rPr>
          <w:rFonts w:ascii="Times New Roman" w:hAnsi="Times New Roman" w:cs="Times New Roman"/>
        </w:rPr>
      </w:pPr>
      <w:r>
        <w:rPr>
          <w:rFonts w:ascii="Times New Roman" w:hAnsi="Times New Roman" w:cs="Times New Roman"/>
          <w:i/>
          <w:iCs/>
        </w:rPr>
        <w:t xml:space="preserve">&lt;H4&gt; </w:t>
      </w:r>
      <w:r w:rsidRPr="006558AD">
        <w:rPr>
          <w:rFonts w:ascii="Times New Roman" w:hAnsi="Times New Roman" w:cs="Times New Roman"/>
          <w:i/>
          <w:iCs/>
        </w:rPr>
        <w:t>Number of Epochs</w:t>
      </w: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The ideal number of training iterations/steps is such that any further training provides little to no boost in test accuracy. The number of iterations is also known by the term number of </w:t>
      </w:r>
      <w:r w:rsidRPr="006558AD">
        <w:rPr>
          <w:rFonts w:ascii="Times New Roman" w:hAnsi="Times New Roman" w:cs="Times New Roman"/>
          <w:i/>
          <w:iCs/>
        </w:rPr>
        <w:t>epochs</w:t>
      </w:r>
      <w:r w:rsidRPr="006558AD">
        <w:rPr>
          <w:rFonts w:ascii="Times New Roman" w:hAnsi="Times New Roman" w:cs="Times New Roman"/>
        </w:rPr>
        <w:t>, where each epoch is complete when all the training samples have been processed.</w:t>
      </w:r>
    </w:p>
    <w:p w:rsidR="00977949" w:rsidRDefault="00977949" w:rsidP="00977949">
      <w:pPr>
        <w:shd w:val="clear" w:color="auto" w:fill="FFFFFF"/>
        <w:jc w:val="center"/>
        <w:rPr>
          <w:rFonts w:ascii="Times New Roman" w:hAnsi="Times New Roman" w:cs="Times New Roman"/>
          <w:i/>
          <w:iCs/>
        </w:rPr>
      </w:pPr>
    </w:p>
    <w:p w:rsidR="00977949" w:rsidRDefault="00977949" w:rsidP="00977949">
      <w:pPr>
        <w:shd w:val="clear" w:color="auto" w:fill="FFFFFF"/>
        <w:rPr>
          <w:rFonts w:ascii="Times New Roman" w:hAnsi="Times New Roman" w:cs="Times New Roman"/>
        </w:rPr>
      </w:pPr>
      <w:r>
        <w:rPr>
          <w:rFonts w:ascii="Times New Roman" w:hAnsi="Times New Roman" w:cs="Times New Roman"/>
          <w:i/>
          <w:iCs/>
        </w:rPr>
        <w:t>&lt;H4&gt;</w:t>
      </w:r>
      <w:r w:rsidRPr="006558AD">
        <w:rPr>
          <w:rFonts w:ascii="Times New Roman" w:hAnsi="Times New Roman" w:cs="Times New Roman"/>
          <w:i/>
          <w:iCs/>
        </w:rPr>
        <w:t>Learning Rate</w:t>
      </w: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The learning rate </w:t>
      </w:r>
      <w:r w:rsidRPr="006558AD">
        <w:rPr>
          <w:rFonts w:ascii="Times New Roman" w:hAnsi="Times New Roman" w:cs="Times New Roman"/>
          <w:i/>
          <w:iCs/>
          <w:lang w:val="el-GR"/>
        </w:rPr>
        <w:t xml:space="preserve">η </w:t>
      </w:r>
      <w:r w:rsidRPr="006558AD">
        <w:rPr>
          <w:rFonts w:ascii="Times New Roman" w:hAnsi="Times New Roman" w:cs="Times New Roman"/>
        </w:rPr>
        <w:t xml:space="preserve">determines the magnitude of steps taken in the direction of decreasing gradient (Equation </w:t>
      </w:r>
      <w:r>
        <w:rPr>
          <w:rFonts w:ascii="Times New Roman" w:hAnsi="Times New Roman" w:cs="Times New Roman"/>
        </w:rPr>
        <w:t>2.</w:t>
      </w:r>
      <w:r w:rsidRPr="006558AD">
        <w:rPr>
          <w:rFonts w:ascii="Times New Roman" w:hAnsi="Times New Roman" w:cs="Times New Roman"/>
        </w:rPr>
        <w:t>17). A large learning rate implies taking larger strides, which may lead to scenarios where we keep hovering around the local minima without reaching it. In contrast, with a smaller learning rate, it takes too long to reach the optima. There are various strategies that one can use to manage the learning rate during the training of a neural network.</w:t>
      </w:r>
    </w:p>
    <w:p w:rsidR="00977949" w:rsidRPr="006558AD"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tabs>
          <w:tab w:val="left" w:pos="610"/>
        </w:tabs>
        <w:ind w:left="720"/>
        <w:jc w:val="both"/>
        <w:rPr>
          <w:rFonts w:ascii="Times New Roman" w:hAnsi="Times New Roman" w:cs="Times New Roman"/>
        </w:rPr>
      </w:pPr>
      <w:r>
        <w:rPr>
          <w:rFonts w:ascii="Times New Roman" w:hAnsi="Times New Roman" w:cs="Times New Roman"/>
          <w:b/>
          <w:bCs/>
        </w:rPr>
        <w:t xml:space="preserve">1. </w:t>
      </w:r>
      <w:r w:rsidRPr="006558AD">
        <w:rPr>
          <w:rFonts w:ascii="Times New Roman" w:hAnsi="Times New Roman" w:cs="Times New Roman"/>
          <w:b/>
          <w:bCs/>
        </w:rPr>
        <w:t>Fixed Learning Rate</w:t>
      </w:r>
      <w:r w:rsidRPr="006558AD">
        <w:rPr>
          <w:rFonts w:ascii="Times New Roman" w:hAnsi="Times New Roman" w:cs="Times New Roman"/>
        </w:rPr>
        <w:t>: In this training strategy, the learning rate remains constant throughout the training process.</w:t>
      </w:r>
    </w:p>
    <w:p w:rsidR="00977949" w:rsidRDefault="00977949" w:rsidP="00977949">
      <w:pPr>
        <w:shd w:val="clear" w:color="auto" w:fill="FFFFFF"/>
        <w:tabs>
          <w:tab w:val="left" w:pos="610"/>
          <w:tab w:val="left" w:leader="hyphen" w:pos="5765"/>
        </w:tabs>
        <w:jc w:val="both"/>
        <w:rPr>
          <w:rFonts w:ascii="Times New Roman" w:hAnsi="Times New Roman" w:cs="Times New Roman"/>
        </w:rPr>
      </w:pPr>
      <w:r>
        <w:rPr>
          <w:rFonts w:ascii="Times New Roman" w:hAnsi="Times New Roman" w:cs="Times New Roman"/>
          <w:b/>
          <w:bCs/>
        </w:rPr>
        <w:t xml:space="preserve">             2. </w:t>
      </w:r>
      <w:r w:rsidRPr="004940F0">
        <w:rPr>
          <w:rFonts w:ascii="Times New Roman" w:hAnsi="Times New Roman" w:cs="Times New Roman"/>
          <w:b/>
          <w:bCs/>
        </w:rPr>
        <w:t>Time-Based Decay</w:t>
      </w:r>
      <w:r w:rsidRPr="004940F0">
        <w:rPr>
          <w:rFonts w:ascii="Times New Roman" w:hAnsi="Times New Roman" w:cs="Times New Roman"/>
        </w:rPr>
        <w:t xml:space="preserve">: In this training strategy, the learning rate decreases proportionally to training steps. It is based on the idea that initially, the model will begin by predicting randomly and have a higher error rate. However, as the training progressed, the error would have reduced. </w:t>
      </w:r>
      <w:r>
        <w:rPr>
          <w:rFonts w:ascii="Times New Roman" w:hAnsi="Times New Roman" w:cs="Times New Roman"/>
          <w:iCs/>
          <w:noProof/>
          <w:position w:val="-28"/>
        </w:rPr>
        <w:drawing>
          <wp:inline distT="0" distB="0" distL="0" distR="0">
            <wp:extent cx="1343660" cy="421640"/>
            <wp:effectExtent l="1905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45"/>
                    <a:srcRect/>
                    <a:stretch>
                      <a:fillRect/>
                    </a:stretch>
                  </pic:blipFill>
                  <pic:spPr bwMode="auto">
                    <a:xfrm>
                      <a:off x="0" y="0"/>
                      <a:ext cx="1343660" cy="421640"/>
                    </a:xfrm>
                    <a:prstGeom prst="rect">
                      <a:avLst/>
                    </a:prstGeom>
                    <a:noFill/>
                    <a:ln w="9525">
                      <a:noFill/>
                      <a:miter lim="800000"/>
                      <a:headEnd/>
                      <a:tailEnd/>
                    </a:ln>
                  </pic:spPr>
                </pic:pic>
              </a:graphicData>
            </a:graphic>
          </wp:inline>
        </w:drawing>
      </w:r>
      <w:r w:rsidRPr="004940F0">
        <w:rPr>
          <w:rFonts w:ascii="Times New Roman" w:hAnsi="Times New Roman" w:cs="Times New Roman"/>
        </w:rPr>
        <w:t xml:space="preserve">, where </w:t>
      </w:r>
      <w:r w:rsidRPr="004940F0">
        <w:rPr>
          <w:rFonts w:ascii="Times New Roman" w:hAnsi="Times New Roman" w:cs="Times New Roman"/>
          <w:i/>
          <w:iCs/>
        </w:rPr>
        <w:t xml:space="preserve">decay </w:t>
      </w:r>
      <w:r w:rsidRPr="004940F0">
        <w:rPr>
          <w:rFonts w:ascii="Times New Roman" w:hAnsi="Times New Roman" w:cs="Times New Roman"/>
        </w:rPr>
        <w:t xml:space="preserve">is a factor by which the learning rate decreases, and </w:t>
      </w:r>
      <w:r w:rsidRPr="004940F0">
        <w:rPr>
          <w:rFonts w:ascii="Times New Roman" w:hAnsi="Times New Roman" w:cs="Times New Roman"/>
          <w:i/>
          <w:iCs/>
        </w:rPr>
        <w:t xml:space="preserve">epoch </w:t>
      </w:r>
      <w:r w:rsidRPr="004940F0">
        <w:rPr>
          <w:rFonts w:ascii="Times New Roman" w:hAnsi="Times New Roman" w:cs="Times New Roman"/>
        </w:rPr>
        <w:t xml:space="preserve">is the training iteration </w:t>
      </w:r>
      <w:r w:rsidRPr="004940F0">
        <w:rPr>
          <w:rFonts w:ascii="Times New Roman" w:hAnsi="Times New Roman" w:cs="Times New Roman"/>
          <w:i/>
          <w:iCs/>
        </w:rPr>
        <w:t>t.</w:t>
      </w:r>
    </w:p>
    <w:p w:rsidR="00977949" w:rsidRDefault="00977949" w:rsidP="00977949">
      <w:pPr>
        <w:shd w:val="clear" w:color="auto" w:fill="FFFFFF"/>
        <w:jc w:val="both"/>
        <w:rPr>
          <w:rFonts w:ascii="Times New Roman" w:hAnsi="Times New Roman" w:cs="Times New Roman"/>
          <w:b/>
          <w:bCs/>
          <w:i/>
          <w:iCs/>
        </w:rPr>
      </w:pPr>
    </w:p>
    <w:p w:rsidR="00977949" w:rsidRPr="006558AD" w:rsidRDefault="00977949" w:rsidP="00977949">
      <w:pPr>
        <w:shd w:val="clear" w:color="auto" w:fill="FFFFFF"/>
        <w:jc w:val="both"/>
        <w:rPr>
          <w:rFonts w:ascii="Times New Roman" w:hAnsi="Times New Roman" w:cs="Times New Roman"/>
        </w:rPr>
      </w:pPr>
      <w:r w:rsidRPr="006558AD">
        <w:rPr>
          <w:rFonts w:ascii="Times New Roman" w:hAnsi="Times New Roman" w:cs="Times New Roman"/>
          <w:b/>
          <w:bCs/>
          <w:i/>
          <w:iCs/>
        </w:rPr>
        <w:t>2.10.4</w:t>
      </w:r>
      <w:r>
        <w:rPr>
          <w:rFonts w:ascii="Times New Roman" w:hAnsi="Times New Roman" w:cs="Times New Roman"/>
          <w:b/>
          <w:bCs/>
          <w:i/>
          <w:iCs/>
        </w:rPr>
        <w:t xml:space="preserve"> </w:t>
      </w:r>
      <w:r w:rsidRPr="006558AD">
        <w:rPr>
          <w:rFonts w:ascii="Times New Roman" w:hAnsi="Times New Roman" w:cs="Times New Roman"/>
          <w:b/>
          <w:bCs/>
          <w:i/>
          <w:iCs/>
        </w:rPr>
        <w:t>Regulari</w:t>
      </w:r>
      <w:r>
        <w:rPr>
          <w:rFonts w:ascii="Times New Roman" w:hAnsi="Times New Roman" w:cs="Times New Roman"/>
          <w:b/>
          <w:bCs/>
          <w:i/>
          <w:iCs/>
        </w:rPr>
        <w:t>s</w:t>
      </w:r>
      <w:r w:rsidRPr="006558AD">
        <w:rPr>
          <w:rFonts w:ascii="Times New Roman" w:hAnsi="Times New Roman" w:cs="Times New Roman"/>
          <w:b/>
          <w:bCs/>
          <w:i/>
          <w:iCs/>
        </w:rPr>
        <w:t>ation</w:t>
      </w: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Regulari</w:t>
      </w:r>
      <w:r>
        <w:rPr>
          <w:rFonts w:ascii="Times New Roman" w:hAnsi="Times New Roman" w:cs="Times New Roman"/>
        </w:rPr>
        <w:t>s</w:t>
      </w:r>
      <w:r w:rsidRPr="006558AD">
        <w:rPr>
          <w:rFonts w:ascii="Times New Roman" w:hAnsi="Times New Roman" w:cs="Times New Roman"/>
        </w:rPr>
        <w:t xml:space="preserve">ation is another set of techniques that can help avoid </w:t>
      </w:r>
      <w:r w:rsidRPr="006558AD">
        <w:rPr>
          <w:rFonts w:ascii="Times New Roman" w:hAnsi="Times New Roman" w:cs="Times New Roman"/>
          <w:lang w:val="da-DK"/>
        </w:rPr>
        <w:t>overf</w:t>
      </w:r>
      <w:r>
        <w:rPr>
          <w:rFonts w:ascii="Times New Roman" w:hAnsi="Times New Roman" w:cs="Times New Roman"/>
          <w:lang w:val="da-DK"/>
        </w:rPr>
        <w:t>i</w:t>
      </w:r>
      <w:r w:rsidRPr="006558AD">
        <w:rPr>
          <w:rFonts w:ascii="Times New Roman" w:hAnsi="Times New Roman" w:cs="Times New Roman"/>
          <w:lang w:val="da-DK"/>
        </w:rPr>
        <w:t xml:space="preserve">tting </w:t>
      </w:r>
      <w:r w:rsidRPr="006558AD">
        <w:rPr>
          <w:rFonts w:ascii="Times New Roman" w:hAnsi="Times New Roman" w:cs="Times New Roman"/>
        </w:rPr>
        <w:t>during training.</w:t>
      </w:r>
    </w:p>
    <w:p w:rsidR="00977949" w:rsidRPr="006558AD" w:rsidRDefault="00977949" w:rsidP="00977949">
      <w:pPr>
        <w:shd w:val="clear" w:color="auto" w:fill="FFFFFF"/>
        <w:jc w:val="both"/>
        <w:rPr>
          <w:rFonts w:ascii="Times New Roman" w:hAnsi="Times New Roman" w:cs="Times New Roman"/>
        </w:rPr>
      </w:pPr>
    </w:p>
    <w:p w:rsidR="00977949" w:rsidRDefault="00977949" w:rsidP="00A45E52">
      <w:pPr>
        <w:widowControl w:val="0"/>
        <w:numPr>
          <w:ilvl w:val="0"/>
          <w:numId w:val="9"/>
        </w:numPr>
        <w:shd w:val="clear" w:color="auto" w:fill="FFFFFF"/>
        <w:tabs>
          <w:tab w:val="left" w:pos="610"/>
        </w:tabs>
        <w:autoSpaceDE w:val="0"/>
        <w:autoSpaceDN w:val="0"/>
        <w:adjustRightInd w:val="0"/>
        <w:spacing w:after="0" w:line="240" w:lineRule="auto"/>
        <w:ind w:left="720" w:hanging="360"/>
        <w:jc w:val="both"/>
        <w:rPr>
          <w:rFonts w:ascii="Times New Roman" w:hAnsi="Times New Roman" w:cs="Times New Roman"/>
        </w:rPr>
      </w:pPr>
      <w:r w:rsidRPr="006558AD">
        <w:rPr>
          <w:rFonts w:ascii="Times New Roman" w:hAnsi="Times New Roman" w:cs="Times New Roman"/>
          <w:b/>
          <w:bCs/>
        </w:rPr>
        <w:t>Early Stopping</w:t>
      </w:r>
      <w:r w:rsidRPr="006558AD">
        <w:rPr>
          <w:rFonts w:ascii="Times New Roman" w:hAnsi="Times New Roman" w:cs="Times New Roman"/>
        </w:rPr>
        <w:t>: One of the most straightforward techniques to prevent overf</w:t>
      </w:r>
      <w:r>
        <w:rPr>
          <w:rFonts w:ascii="Times New Roman" w:hAnsi="Times New Roman" w:cs="Times New Roman"/>
        </w:rPr>
        <w:t>i</w:t>
      </w:r>
      <w:r w:rsidRPr="006558AD">
        <w:rPr>
          <w:rFonts w:ascii="Times New Roman" w:hAnsi="Times New Roman" w:cs="Times New Roman"/>
        </w:rPr>
        <w:t xml:space="preserve">tting is to limit the </w:t>
      </w:r>
      <w:r w:rsidRPr="006558AD">
        <w:rPr>
          <w:rFonts w:ascii="Times New Roman" w:hAnsi="Times New Roman" w:cs="Times New Roman"/>
        </w:rPr>
        <w:lastRenderedPageBreak/>
        <w:t>number of updates made to the weight parameters. Heuristically, if we can avoid the training loss from becoming arbitrarily low, the model will be less likely to overf</w:t>
      </w:r>
      <w:r>
        <w:rPr>
          <w:rFonts w:ascii="Times New Roman" w:hAnsi="Times New Roman" w:cs="Times New Roman"/>
        </w:rPr>
        <w:t>i</w:t>
      </w:r>
      <w:r w:rsidRPr="006558AD">
        <w:rPr>
          <w:rFonts w:ascii="Times New Roman" w:hAnsi="Times New Roman" w:cs="Times New Roman"/>
        </w:rPr>
        <w:t>t.</w:t>
      </w:r>
    </w:p>
    <w:p w:rsidR="00977949" w:rsidRPr="006558AD" w:rsidRDefault="00977949" w:rsidP="00977949">
      <w:pPr>
        <w:shd w:val="clear" w:color="auto" w:fill="FFFFFF"/>
        <w:tabs>
          <w:tab w:val="left" w:pos="610"/>
        </w:tabs>
        <w:jc w:val="both"/>
        <w:rPr>
          <w:rFonts w:ascii="Times New Roman" w:hAnsi="Times New Roman" w:cs="Times New Roman"/>
        </w:rPr>
      </w:pPr>
    </w:p>
    <w:p w:rsidR="00977949" w:rsidRPr="004940F0" w:rsidRDefault="00977949" w:rsidP="00A45E52">
      <w:pPr>
        <w:widowControl w:val="0"/>
        <w:numPr>
          <w:ilvl w:val="0"/>
          <w:numId w:val="9"/>
        </w:numPr>
        <w:shd w:val="clear" w:color="auto" w:fill="FFFFFF"/>
        <w:tabs>
          <w:tab w:val="left" w:pos="610"/>
        </w:tabs>
        <w:autoSpaceDE w:val="0"/>
        <w:autoSpaceDN w:val="0"/>
        <w:adjustRightInd w:val="0"/>
        <w:spacing w:after="0" w:line="240" w:lineRule="auto"/>
        <w:ind w:left="720" w:hanging="360"/>
        <w:jc w:val="both"/>
        <w:rPr>
          <w:rFonts w:ascii="Times New Roman" w:hAnsi="Times New Roman" w:cs="Times New Roman"/>
        </w:rPr>
      </w:pPr>
      <w:r w:rsidRPr="004940F0">
        <w:rPr>
          <w:rFonts w:ascii="Times New Roman" w:hAnsi="Times New Roman" w:cs="Times New Roman"/>
          <w:b/>
          <w:bCs/>
        </w:rPr>
        <w:t>L1 and L2 Regularisation</w:t>
      </w:r>
      <w:r w:rsidRPr="004940F0">
        <w:rPr>
          <w:rFonts w:ascii="Times New Roman" w:hAnsi="Times New Roman" w:cs="Times New Roman"/>
        </w:rPr>
        <w:t xml:space="preserve">: By penalising larger weights while training, we can further reduce overfitting. Let us first look at the </w:t>
      </w:r>
      <w:r w:rsidRPr="004940F0">
        <w:rPr>
          <w:rFonts w:ascii="Times New Roman" w:hAnsi="Times New Roman" w:cs="Times New Roman"/>
          <w:i/>
          <w:iCs/>
        </w:rPr>
        <w:t>L</w:t>
      </w:r>
      <w:r w:rsidRPr="004940F0">
        <w:rPr>
          <w:rFonts w:ascii="Times New Roman" w:hAnsi="Times New Roman" w:cs="Times New Roman"/>
          <w:i/>
          <w:iCs/>
          <w:vertAlign w:val="subscript"/>
        </w:rPr>
        <w:t>p</w:t>
      </w:r>
      <w:r w:rsidRPr="004940F0">
        <w:rPr>
          <w:rFonts w:ascii="Times New Roman" w:hAnsi="Times New Roman" w:cs="Times New Roman"/>
          <w:i/>
          <w:iCs/>
        </w:rPr>
        <w:t xml:space="preserve"> </w:t>
      </w:r>
      <w:r w:rsidRPr="004940F0">
        <w:rPr>
          <w:rFonts w:ascii="Times New Roman" w:hAnsi="Times New Roman" w:cs="Times New Roman"/>
        </w:rPr>
        <w:t xml:space="preserve">norm of a vector </w:t>
      </w:r>
      <w:r w:rsidRPr="004940F0">
        <w:rPr>
          <w:rFonts w:ascii="Times New Roman" w:hAnsi="Times New Roman" w:cs="Times New Roman"/>
          <w:b/>
          <w:bCs/>
          <w:lang w:val="el-GR"/>
        </w:rPr>
        <w:t xml:space="preserve">x </w:t>
      </w:r>
      <w:r w:rsidRPr="004940F0">
        <w:rPr>
          <w:rFonts w:ascii="Times New Roman" w:hAnsi="Times New Roman" w:cs="Times New Roman"/>
        </w:rPr>
        <w:t xml:space="preserve">in an </w:t>
      </w:r>
      <w:r w:rsidRPr="004940F0">
        <w:rPr>
          <w:rFonts w:ascii="Times New Roman" w:hAnsi="Times New Roman" w:cs="Times New Roman"/>
          <w:i/>
          <w:iCs/>
        </w:rPr>
        <w:t>n-</w:t>
      </w:r>
      <w:r w:rsidRPr="004940F0">
        <w:rPr>
          <w:rFonts w:ascii="Times New Roman" w:hAnsi="Times New Roman" w:cs="Times New Roman"/>
        </w:rPr>
        <w:t xml:space="preserve">dimensional space, defined by </w:t>
      </w:r>
      <w:r>
        <w:rPr>
          <w:rFonts w:ascii="Times New Roman" w:hAnsi="Times New Roman" w:cs="Times New Roman"/>
          <w:iCs/>
          <w:noProof/>
          <w:position w:val="-16"/>
        </w:rPr>
        <w:drawing>
          <wp:inline distT="0" distB="0" distL="0" distR="0">
            <wp:extent cx="1081405" cy="334010"/>
            <wp:effectExtent l="19050" t="0" r="444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46"/>
                    <a:srcRect/>
                    <a:stretch>
                      <a:fillRect/>
                    </a:stretch>
                  </pic:blipFill>
                  <pic:spPr bwMode="auto">
                    <a:xfrm>
                      <a:off x="0" y="0"/>
                      <a:ext cx="1081405" cy="334010"/>
                    </a:xfrm>
                    <a:prstGeom prst="rect">
                      <a:avLst/>
                    </a:prstGeom>
                    <a:noFill/>
                    <a:ln w="9525">
                      <a:noFill/>
                      <a:miter lim="800000"/>
                      <a:headEnd/>
                      <a:tailEnd/>
                    </a:ln>
                  </pic:spPr>
                </pic:pic>
              </a:graphicData>
            </a:graphic>
          </wp:inline>
        </w:drawing>
      </w:r>
      <w:r w:rsidRPr="004940F0">
        <w:rPr>
          <w:rFonts w:ascii="Times New Roman" w:hAnsi="Times New Roman" w:cs="Times New Roman"/>
          <w:iCs/>
        </w:rPr>
        <w:t>.</w:t>
      </w:r>
      <w:r w:rsidRPr="004940F0">
        <w:rPr>
          <w:rFonts w:ascii="Times New Roman" w:hAnsi="Times New Roman" w:cs="Times New Roman"/>
          <w:i/>
          <w:iCs/>
        </w:rPr>
        <w:t xml:space="preserve"> </w:t>
      </w:r>
      <w:r w:rsidRPr="004940F0">
        <w:rPr>
          <w:rFonts w:ascii="Times New Roman" w:hAnsi="Times New Roman" w:cs="Times New Roman"/>
        </w:rPr>
        <w:t xml:space="preserve">When </w:t>
      </w:r>
      <w:r w:rsidRPr="004940F0">
        <w:rPr>
          <w:rFonts w:ascii="Times New Roman" w:hAnsi="Times New Roman" w:cs="Times New Roman"/>
          <w:i/>
          <w:iCs/>
          <w:lang w:val="el-GR"/>
        </w:rPr>
        <w:t xml:space="preserve">p </w:t>
      </w:r>
      <w:r w:rsidRPr="004940F0">
        <w:rPr>
          <w:rFonts w:ascii="Times New Roman" w:hAnsi="Times New Roman" w:cs="Times New Roman"/>
        </w:rPr>
        <w:t xml:space="preserve">= 1, we call this the </w:t>
      </w:r>
      <w:r w:rsidRPr="004940F0">
        <w:rPr>
          <w:rFonts w:ascii="Times New Roman" w:hAnsi="Times New Roman" w:cs="Times New Roman"/>
          <w:i/>
          <w:iCs/>
        </w:rPr>
        <w:t>L</w:t>
      </w:r>
      <w:r w:rsidRPr="004940F0">
        <w:rPr>
          <w:rFonts w:ascii="Times New Roman" w:hAnsi="Times New Roman" w:cs="Times New Roman"/>
          <w:iCs/>
          <w:vertAlign w:val="subscript"/>
        </w:rPr>
        <w:t>1</w:t>
      </w:r>
      <w:r w:rsidRPr="004940F0">
        <w:rPr>
          <w:rFonts w:ascii="Times New Roman" w:hAnsi="Times New Roman" w:cs="Times New Roman"/>
          <w:i/>
          <w:iCs/>
        </w:rPr>
        <w:t xml:space="preserve"> </w:t>
      </w:r>
      <w:r w:rsidRPr="004940F0">
        <w:rPr>
          <w:rFonts w:ascii="Times New Roman" w:hAnsi="Times New Roman" w:cs="Times New Roman"/>
        </w:rPr>
        <w:t xml:space="preserve">norm or </w:t>
      </w:r>
      <w:r w:rsidRPr="004940F0">
        <w:rPr>
          <w:rFonts w:ascii="Times New Roman" w:hAnsi="Times New Roman" w:cs="Times New Roman"/>
          <w:i/>
          <w:iCs/>
        </w:rPr>
        <w:t xml:space="preserve">Manhattan distance </w:t>
      </w:r>
      <w:r w:rsidRPr="004940F0">
        <w:rPr>
          <w:rFonts w:ascii="Times New Roman" w:hAnsi="Times New Roman" w:cs="Times New Roman"/>
        </w:rPr>
        <w:t xml:space="preserve">given by </w:t>
      </w:r>
      <w:r>
        <w:rPr>
          <w:rFonts w:ascii="Times New Roman" w:hAnsi="Times New Roman" w:cs="Times New Roman"/>
          <w:noProof/>
          <w:position w:val="-14"/>
        </w:rPr>
        <w:drawing>
          <wp:inline distT="0" distB="0" distL="0" distR="0">
            <wp:extent cx="739775" cy="254635"/>
            <wp:effectExtent l="0" t="0" r="317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7"/>
                    <a:srcRect/>
                    <a:stretch>
                      <a:fillRect/>
                    </a:stretch>
                  </pic:blipFill>
                  <pic:spPr bwMode="auto">
                    <a:xfrm>
                      <a:off x="0" y="0"/>
                      <a:ext cx="739775" cy="254635"/>
                    </a:xfrm>
                    <a:prstGeom prst="rect">
                      <a:avLst/>
                    </a:prstGeom>
                    <a:noFill/>
                    <a:ln w="9525">
                      <a:noFill/>
                      <a:miter lim="800000"/>
                      <a:headEnd/>
                      <a:tailEnd/>
                    </a:ln>
                  </pic:spPr>
                </pic:pic>
              </a:graphicData>
            </a:graphic>
          </wp:inline>
        </w:drawing>
      </w:r>
      <w:r w:rsidRPr="004940F0">
        <w:rPr>
          <w:rFonts w:ascii="Times New Roman" w:hAnsi="Times New Roman" w:cs="Times New Roman"/>
        </w:rPr>
        <w:t xml:space="preserve">and when </w:t>
      </w:r>
      <w:r w:rsidRPr="004940F0">
        <w:rPr>
          <w:rFonts w:ascii="Times New Roman" w:hAnsi="Times New Roman" w:cs="Times New Roman"/>
          <w:i/>
          <w:iCs/>
          <w:lang w:val="el-GR"/>
        </w:rPr>
        <w:t xml:space="preserve">p </w:t>
      </w:r>
      <w:r w:rsidRPr="004940F0">
        <w:rPr>
          <w:rFonts w:ascii="Times New Roman" w:hAnsi="Times New Roman" w:cs="Times New Roman"/>
        </w:rPr>
        <w:t xml:space="preserve">= 2, we refer to it as the </w:t>
      </w:r>
      <w:r w:rsidRPr="004940F0">
        <w:rPr>
          <w:rFonts w:ascii="Times New Roman" w:hAnsi="Times New Roman" w:cs="Times New Roman"/>
          <w:i/>
          <w:iCs/>
        </w:rPr>
        <w:t>L</w:t>
      </w:r>
      <w:r w:rsidRPr="004940F0">
        <w:rPr>
          <w:rFonts w:ascii="Times New Roman" w:hAnsi="Times New Roman" w:cs="Times New Roman"/>
          <w:vertAlign w:val="subscript"/>
        </w:rPr>
        <w:t>2</w:t>
      </w:r>
      <w:r w:rsidRPr="004940F0">
        <w:rPr>
          <w:rFonts w:ascii="Times New Roman" w:hAnsi="Times New Roman" w:cs="Times New Roman"/>
        </w:rPr>
        <w:t xml:space="preserve"> norm, given by </w:t>
      </w:r>
      <w:r>
        <w:rPr>
          <w:rFonts w:ascii="Times New Roman" w:hAnsi="Times New Roman" w:cs="Times New Roman"/>
          <w:noProof/>
          <w:position w:val="-16"/>
        </w:rPr>
        <w:drawing>
          <wp:inline distT="0" distB="0" distL="0" distR="0">
            <wp:extent cx="930275" cy="357505"/>
            <wp:effectExtent l="0" t="0" r="317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48"/>
                    <a:srcRect/>
                    <a:stretch>
                      <a:fillRect/>
                    </a:stretch>
                  </pic:blipFill>
                  <pic:spPr bwMode="auto">
                    <a:xfrm>
                      <a:off x="0" y="0"/>
                      <a:ext cx="930275" cy="357505"/>
                    </a:xfrm>
                    <a:prstGeom prst="rect">
                      <a:avLst/>
                    </a:prstGeom>
                    <a:noFill/>
                    <a:ln w="9525">
                      <a:noFill/>
                      <a:miter lim="800000"/>
                      <a:headEnd/>
                      <a:tailEnd/>
                    </a:ln>
                  </pic:spPr>
                </pic:pic>
              </a:graphicData>
            </a:graphic>
          </wp:inline>
        </w:drawing>
      </w:r>
      <w:r w:rsidRPr="004940F0">
        <w:rPr>
          <w:rFonts w:ascii="Times New Roman" w:hAnsi="Times New Roman" w:cs="Times New Roman"/>
        </w:rPr>
        <w:t>.</w:t>
      </w:r>
      <w:r>
        <w:rPr>
          <w:rStyle w:val="FootnoteReference"/>
          <w:rFonts w:ascii="Times New Roman" w:hAnsi="Times New Roman" w:cs="Times New Roman"/>
        </w:rPr>
        <w:footnoteReference w:id="10"/>
      </w:r>
    </w:p>
    <w:p w:rsidR="00977949" w:rsidRPr="006558AD" w:rsidRDefault="00977949" w:rsidP="00977949">
      <w:pPr>
        <w:shd w:val="clear" w:color="auto" w:fill="FFFFFF"/>
        <w:jc w:val="both"/>
        <w:rPr>
          <w:rFonts w:ascii="Times New Roman" w:hAnsi="Times New Roman" w:cs="Times New Roman"/>
        </w:rPr>
      </w:pPr>
      <w:bookmarkStart w:id="40" w:name="bookmark53"/>
      <w:r w:rsidRPr="006558AD">
        <w:rPr>
          <w:rFonts w:ascii="Times New Roman" w:hAnsi="Times New Roman" w:cs="Times New Roman"/>
        </w:rPr>
        <w:t>E</w:t>
      </w:r>
      <w:bookmarkEnd w:id="40"/>
      <w:r w:rsidRPr="006558AD">
        <w:rPr>
          <w:rFonts w:ascii="Times New Roman" w:hAnsi="Times New Roman" w:cs="Times New Roman"/>
        </w:rPr>
        <w:t xml:space="preserve">mploying the penalty term, we can </w:t>
      </w:r>
      <w:r>
        <w:rPr>
          <w:rFonts w:ascii="Times New Roman" w:hAnsi="Times New Roman" w:cs="Times New Roman"/>
        </w:rPr>
        <w:t>minimise</w:t>
      </w:r>
      <w:r w:rsidRPr="006558AD">
        <w:rPr>
          <w:rFonts w:ascii="Times New Roman" w:hAnsi="Times New Roman" w:cs="Times New Roman"/>
        </w:rPr>
        <w:t xml:space="preserve"> the error term </w:t>
      </w:r>
      <w:r w:rsidRPr="006558AD">
        <w:rPr>
          <w:rFonts w:ascii="Times New Roman" w:hAnsi="Times New Roman" w:cs="Times New Roman"/>
          <w:b/>
          <w:bCs/>
        </w:rPr>
        <w:t>E</w:t>
      </w:r>
      <w:r w:rsidRPr="006558AD">
        <w:rPr>
          <w:rFonts w:ascii="Times New Roman" w:hAnsi="Times New Roman" w:cs="Times New Roman"/>
        </w:rPr>
        <w:t>(</w:t>
      </w:r>
      <w:r w:rsidRPr="006558AD">
        <w:rPr>
          <w:rFonts w:ascii="Times New Roman" w:hAnsi="Times New Roman" w:cs="Times New Roman"/>
          <w:b/>
          <w:bCs/>
        </w:rPr>
        <w:t>w</w:t>
      </w:r>
      <w:r w:rsidRPr="006558AD">
        <w:rPr>
          <w:rFonts w:ascii="Times New Roman" w:hAnsi="Times New Roman" w:cs="Times New Roman"/>
        </w:rPr>
        <w:t xml:space="preserve">) via Equation </w:t>
      </w:r>
      <w:r>
        <w:rPr>
          <w:rFonts w:ascii="Times New Roman" w:hAnsi="Times New Roman" w:cs="Times New Roman"/>
        </w:rPr>
        <w:t>(2.</w:t>
      </w:r>
      <w:r w:rsidRPr="006558AD">
        <w:rPr>
          <w:rFonts w:ascii="Times New Roman" w:hAnsi="Times New Roman" w:cs="Times New Roman"/>
        </w:rPr>
        <w:t>26</w:t>
      </w:r>
      <w:r>
        <w:rPr>
          <w:rFonts w:ascii="Times New Roman" w:hAnsi="Times New Roman" w:cs="Times New Roman"/>
        </w:rPr>
        <w:t>)</w:t>
      </w:r>
      <w:r w:rsidRPr="006558AD">
        <w:rPr>
          <w:rFonts w:ascii="Times New Roman" w:hAnsi="Times New Roman" w:cs="Times New Roman"/>
        </w:rPr>
        <w:t xml:space="preserve"> with </w:t>
      </w:r>
      <w:r w:rsidRPr="006558AD">
        <w:rPr>
          <w:rFonts w:ascii="Times New Roman" w:hAnsi="Times New Roman" w:cs="Times New Roman"/>
          <w:i/>
          <w:iCs/>
        </w:rPr>
        <w:t xml:space="preserve">α </w:t>
      </w:r>
      <w:r w:rsidRPr="006558AD">
        <w:rPr>
          <w:rFonts w:ascii="Times New Roman" w:hAnsi="Times New Roman" w:cs="Times New Roman"/>
        </w:rPr>
        <w:t xml:space="preserve">the </w:t>
      </w:r>
      <w:r>
        <w:rPr>
          <w:rFonts w:ascii="Times New Roman" w:hAnsi="Times New Roman" w:cs="Times New Roman"/>
          <w:i/>
          <w:iCs/>
        </w:rPr>
        <w:t>regularisation</w:t>
      </w:r>
      <w:r w:rsidRPr="006558AD">
        <w:rPr>
          <w:rFonts w:ascii="Times New Roman" w:hAnsi="Times New Roman" w:cs="Times New Roman"/>
          <w:i/>
          <w:iCs/>
        </w:rPr>
        <w:t xml:space="preserve"> </w:t>
      </w:r>
      <w:r w:rsidRPr="006558AD">
        <w:rPr>
          <w:rFonts w:ascii="Times New Roman" w:hAnsi="Times New Roman" w:cs="Times New Roman"/>
        </w:rPr>
        <w:t>constant.</w:t>
      </w:r>
    </w:p>
    <w:p w:rsidR="00977949" w:rsidRDefault="00977949" w:rsidP="00977949">
      <w:pPr>
        <w:shd w:val="clear" w:color="auto" w:fill="FFFFFF"/>
        <w:jc w:val="both"/>
        <w:rPr>
          <w:rFonts w:ascii="Times New Roman" w:hAnsi="Times New Roman" w:cs="Times New Roman"/>
        </w:rPr>
      </w:pPr>
      <w:r w:rsidRPr="006558AD">
        <w:rPr>
          <w:rFonts w:ascii="Times New Roman" w:hAnsi="Times New Roman" w:cs="Times New Roman"/>
        </w:rPr>
        <w:t xml:space="preserve">By replacing </w:t>
      </w:r>
      <w:r w:rsidRPr="006558AD">
        <w:rPr>
          <w:rFonts w:ascii="Times New Roman" w:hAnsi="Times New Roman" w:cs="Times New Roman"/>
          <w:i/>
          <w:iCs/>
          <w:lang w:val="el-GR"/>
        </w:rPr>
        <w:t xml:space="preserve">p </w:t>
      </w:r>
      <w:r w:rsidRPr="006558AD">
        <w:rPr>
          <w:rFonts w:ascii="Times New Roman" w:hAnsi="Times New Roman" w:cs="Times New Roman"/>
        </w:rPr>
        <w:t xml:space="preserve">with 1 or 2, we obtain the </w:t>
      </w:r>
      <w:r w:rsidRPr="006558AD">
        <w:rPr>
          <w:rFonts w:ascii="Times New Roman" w:hAnsi="Times New Roman" w:cs="Times New Roman"/>
          <w:i/>
          <w:iCs/>
        </w:rPr>
        <w:t>L</w:t>
      </w:r>
      <w:r w:rsidRPr="007F07C7">
        <w:rPr>
          <w:rFonts w:ascii="Times New Roman" w:hAnsi="Times New Roman" w:cs="Times New Roman"/>
          <w:iCs/>
          <w:vertAlign w:val="subscript"/>
        </w:rPr>
        <w:t>1</w:t>
      </w:r>
      <w:r w:rsidRPr="006558AD">
        <w:rPr>
          <w:rFonts w:ascii="Times New Roman" w:hAnsi="Times New Roman" w:cs="Times New Roman"/>
          <w:i/>
          <w:iCs/>
        </w:rPr>
        <w:t xml:space="preserve"> </w:t>
      </w:r>
      <w:r w:rsidRPr="006558AD">
        <w:rPr>
          <w:rFonts w:ascii="Times New Roman" w:hAnsi="Times New Roman" w:cs="Times New Roman"/>
        </w:rPr>
        <w:t xml:space="preserve">or </w:t>
      </w:r>
      <w:r w:rsidRPr="006558AD">
        <w:rPr>
          <w:rFonts w:ascii="Times New Roman" w:hAnsi="Times New Roman" w:cs="Times New Roman"/>
          <w:i/>
          <w:iCs/>
        </w:rPr>
        <w:t>L</w:t>
      </w:r>
      <w:r w:rsidRPr="00BA3FE7">
        <w:rPr>
          <w:rFonts w:ascii="Times New Roman" w:hAnsi="Times New Roman" w:cs="Times New Roman"/>
          <w:i/>
          <w:iCs/>
          <w:vertAlign w:val="subscript"/>
        </w:rPr>
        <w:t>2</w:t>
      </w:r>
      <w:r w:rsidRPr="006558AD">
        <w:rPr>
          <w:rFonts w:ascii="Times New Roman" w:hAnsi="Times New Roman" w:cs="Times New Roman"/>
          <w:i/>
          <w:iCs/>
        </w:rPr>
        <w:t xml:space="preserve"> </w:t>
      </w:r>
      <w:r>
        <w:rPr>
          <w:rFonts w:ascii="Times New Roman" w:hAnsi="Times New Roman" w:cs="Times New Roman"/>
        </w:rPr>
        <w:t>regularisation</w:t>
      </w:r>
      <w:r w:rsidRPr="006558AD">
        <w:rPr>
          <w:rFonts w:ascii="Times New Roman" w:hAnsi="Times New Roman" w:cs="Times New Roman"/>
        </w:rPr>
        <w:t xml:space="preserve">, respectively. </w:t>
      </w:r>
      <w:r w:rsidRPr="006558AD">
        <w:rPr>
          <w:rFonts w:ascii="Times New Roman" w:hAnsi="Times New Roman" w:cs="Times New Roman"/>
          <w:i/>
          <w:iCs/>
        </w:rPr>
        <w:t>L</w:t>
      </w:r>
      <w:r w:rsidRPr="00BA3FE7">
        <w:rPr>
          <w:rFonts w:ascii="Times New Roman" w:hAnsi="Times New Roman" w:cs="Times New Roman"/>
          <w:iCs/>
          <w:vertAlign w:val="subscript"/>
        </w:rPr>
        <w:t>1</w:t>
      </w:r>
      <w:r w:rsidRPr="006558AD">
        <w:rPr>
          <w:rFonts w:ascii="Times New Roman" w:hAnsi="Times New Roman" w:cs="Times New Roman"/>
          <w:i/>
          <w:iCs/>
        </w:rPr>
        <w:t xml:space="preserve"> </w:t>
      </w:r>
      <w:r>
        <w:rPr>
          <w:rFonts w:ascii="Times New Roman" w:hAnsi="Times New Roman" w:cs="Times New Roman"/>
        </w:rPr>
        <w:t>regularisation</w:t>
      </w:r>
      <w:r w:rsidRPr="006558AD">
        <w:rPr>
          <w:rFonts w:ascii="Times New Roman" w:hAnsi="Times New Roman" w:cs="Times New Roman"/>
        </w:rPr>
        <w:t xml:space="preserve"> allows for more sparse weight parameters. Unlike </w:t>
      </w:r>
      <w:r w:rsidRPr="006558AD">
        <w:rPr>
          <w:rFonts w:ascii="Times New Roman" w:hAnsi="Times New Roman" w:cs="Times New Roman"/>
          <w:i/>
          <w:iCs/>
        </w:rPr>
        <w:t>L</w:t>
      </w:r>
      <w:r w:rsidRPr="00BA3FE7">
        <w:rPr>
          <w:rFonts w:ascii="Times New Roman" w:hAnsi="Times New Roman" w:cs="Times New Roman"/>
          <w:iCs/>
          <w:vertAlign w:val="subscript"/>
        </w:rPr>
        <w:t>1</w:t>
      </w:r>
      <w:r w:rsidRPr="006558AD">
        <w:rPr>
          <w:rFonts w:ascii="Times New Roman" w:hAnsi="Times New Roman" w:cs="Times New Roman"/>
          <w:i/>
          <w:iCs/>
        </w:rPr>
        <w:t xml:space="preserve"> </w:t>
      </w:r>
      <w:r>
        <w:rPr>
          <w:rFonts w:ascii="Times New Roman" w:hAnsi="Times New Roman" w:cs="Times New Roman"/>
        </w:rPr>
        <w:t>regularisation</w:t>
      </w:r>
      <w:r w:rsidRPr="006558AD">
        <w:rPr>
          <w:rFonts w:ascii="Times New Roman" w:hAnsi="Times New Roman" w:cs="Times New Roman"/>
        </w:rPr>
        <w:t xml:space="preserve"> that forces weights to zero, </w:t>
      </w:r>
      <w:r w:rsidRPr="006558AD">
        <w:rPr>
          <w:rFonts w:ascii="Times New Roman" w:hAnsi="Times New Roman" w:cs="Times New Roman"/>
          <w:i/>
          <w:iCs/>
        </w:rPr>
        <w:t>L</w:t>
      </w:r>
      <w:r w:rsidRPr="007318A1">
        <w:rPr>
          <w:rFonts w:ascii="Times New Roman" w:hAnsi="Times New Roman" w:cs="Times New Roman"/>
          <w:vertAlign w:val="subscript"/>
        </w:rPr>
        <w:t>2</w:t>
      </w:r>
      <w:r w:rsidRPr="006558AD">
        <w:rPr>
          <w:rFonts w:ascii="Times New Roman" w:hAnsi="Times New Roman" w:cs="Times New Roman"/>
        </w:rPr>
        <w:t xml:space="preserve"> </w:t>
      </w:r>
      <w:r>
        <w:rPr>
          <w:rFonts w:ascii="Times New Roman" w:hAnsi="Times New Roman" w:cs="Times New Roman"/>
        </w:rPr>
        <w:t>regularisation</w:t>
      </w:r>
      <w:r w:rsidRPr="006558AD">
        <w:rPr>
          <w:rFonts w:ascii="Times New Roman" w:hAnsi="Times New Roman" w:cs="Times New Roman"/>
        </w:rPr>
        <w:t xml:space="preserve"> shrinks weights while ensuring that important components of the weight vector are larger than the others.</w:t>
      </w:r>
    </w:p>
    <w:p w:rsidR="00977949" w:rsidRPr="006558AD" w:rsidRDefault="00977949" w:rsidP="00977949">
      <w:pPr>
        <w:shd w:val="clear" w:color="auto" w:fill="FFFFFF"/>
        <w:jc w:val="both"/>
        <w:rPr>
          <w:rFonts w:ascii="Times New Roman" w:hAnsi="Times New Roman" w:cs="Times New Roman"/>
        </w:rPr>
      </w:pPr>
    </w:p>
    <w:p w:rsidR="00977949" w:rsidRDefault="00977949" w:rsidP="00A45E52">
      <w:pPr>
        <w:widowControl w:val="0"/>
        <w:numPr>
          <w:ilvl w:val="0"/>
          <w:numId w:val="9"/>
        </w:numPr>
        <w:shd w:val="clear" w:color="auto" w:fill="FFFFFF"/>
        <w:tabs>
          <w:tab w:val="left" w:pos="610"/>
        </w:tabs>
        <w:autoSpaceDE w:val="0"/>
        <w:autoSpaceDN w:val="0"/>
        <w:adjustRightInd w:val="0"/>
        <w:spacing w:after="0" w:line="240" w:lineRule="auto"/>
        <w:ind w:left="720" w:hanging="360"/>
        <w:jc w:val="both"/>
        <w:rPr>
          <w:rFonts w:ascii="Times New Roman" w:hAnsi="Times New Roman" w:cs="Times New Roman"/>
        </w:rPr>
      </w:pPr>
      <w:r w:rsidRPr="006558AD">
        <w:rPr>
          <w:rFonts w:ascii="Times New Roman" w:hAnsi="Times New Roman" w:cs="Times New Roman"/>
          <w:b/>
          <w:bCs/>
        </w:rPr>
        <w:t>Dropout</w:t>
      </w:r>
      <w:r w:rsidRPr="006558AD">
        <w:rPr>
          <w:rFonts w:ascii="Times New Roman" w:hAnsi="Times New Roman" w:cs="Times New Roman"/>
        </w:rPr>
        <w:t>: As the name suggests, we randomly drop or freeze a fraction (dropout</w:t>
      </w:r>
      <w:r>
        <w:rPr>
          <w:rFonts w:ascii="Times New Roman" w:hAnsi="Times New Roman" w:cs="Times New Roman"/>
        </w:rPr>
        <w:t xml:space="preserve"> </w:t>
      </w:r>
      <w:r w:rsidRPr="006558AD">
        <w:rPr>
          <w:rFonts w:ascii="Times New Roman" w:hAnsi="Times New Roman" w:cs="Times New Roman"/>
        </w:rPr>
        <w:t>probability) of neurons from being updated. Suppose we are using mini-batch gradient</w:t>
      </w:r>
      <w:r>
        <w:rPr>
          <w:rFonts w:ascii="Times New Roman" w:hAnsi="Times New Roman" w:cs="Times New Roman"/>
        </w:rPr>
        <w:t xml:space="preserve"> </w:t>
      </w:r>
      <w:bookmarkStart w:id="41" w:name="bookmark55"/>
      <w:r w:rsidRPr="007F006E">
        <w:rPr>
          <w:rFonts w:ascii="Times New Roman" w:hAnsi="Times New Roman" w:cs="Times New Roman"/>
          <w:lang w:val="da-DK"/>
        </w:rPr>
        <w:t>d</w:t>
      </w:r>
      <w:bookmarkEnd w:id="41"/>
      <w:r w:rsidRPr="007F006E">
        <w:rPr>
          <w:rFonts w:ascii="Times New Roman" w:hAnsi="Times New Roman" w:cs="Times New Roman"/>
          <w:lang w:val="da-DK"/>
        </w:rPr>
        <w:t xml:space="preserve">escent; </w:t>
      </w:r>
      <w:r w:rsidRPr="007F006E">
        <w:rPr>
          <w:rFonts w:ascii="Times New Roman" w:hAnsi="Times New Roman" w:cs="Times New Roman"/>
        </w:rPr>
        <w:t xml:space="preserve">using a dropout </w:t>
      </w:r>
      <w:r>
        <w:rPr>
          <w:rFonts w:ascii="Times New Roman" w:hAnsi="Times New Roman" w:cs="Times New Roman"/>
        </w:rPr>
        <w:t>regularisation</w:t>
      </w:r>
      <w:r w:rsidRPr="007F006E">
        <w:rPr>
          <w:rFonts w:ascii="Times New Roman" w:hAnsi="Times New Roman" w:cs="Times New Roman"/>
        </w:rPr>
        <w:t xml:space="preserve"> would amount to training different weight parameters for various subsets of training data to avoid </w:t>
      </w:r>
      <w:r w:rsidRPr="007F006E">
        <w:rPr>
          <w:rFonts w:ascii="Times New Roman" w:hAnsi="Times New Roman" w:cs="Times New Roman"/>
          <w:lang w:val="da-DK"/>
        </w:rPr>
        <w:t xml:space="preserve">overfitting </w:t>
      </w:r>
      <w:r w:rsidRPr="007F006E">
        <w:rPr>
          <w:rFonts w:ascii="Times New Roman" w:hAnsi="Times New Roman" w:cs="Times New Roman"/>
        </w:rPr>
        <w:t xml:space="preserve">the entire training </w:t>
      </w:r>
      <w:r w:rsidRPr="007F006E">
        <w:rPr>
          <w:rFonts w:ascii="Times New Roman" w:hAnsi="Times New Roman" w:cs="Times New Roman"/>
          <w:lang w:val="nn-NO"/>
        </w:rPr>
        <w:t xml:space="preserve">dataset. </w:t>
      </w:r>
      <w:r w:rsidRPr="007F006E">
        <w:rPr>
          <w:rFonts w:ascii="Times New Roman" w:hAnsi="Times New Roman" w:cs="Times New Roman"/>
        </w:rPr>
        <w:t>During test time, no neurons are dropped.</w:t>
      </w:r>
    </w:p>
    <w:p w:rsidR="00977949" w:rsidRDefault="00977949" w:rsidP="00977949">
      <w:pPr>
        <w:shd w:val="clear" w:color="auto" w:fill="FFFFFF"/>
        <w:jc w:val="both"/>
        <w:rPr>
          <w:rFonts w:ascii="Times New Roman" w:hAnsi="Times New Roman" w:cs="Times New Roman"/>
          <w:b/>
          <w:b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2.11</w:t>
      </w:r>
      <w:r>
        <w:rPr>
          <w:rFonts w:ascii="Times New Roman" w:hAnsi="Times New Roman" w:cs="Times New Roman"/>
          <w:b/>
          <w:bCs/>
        </w:rPr>
        <w:t xml:space="preserve"> </w:t>
      </w:r>
      <w:r w:rsidRPr="007F006E">
        <w:rPr>
          <w:rFonts w:ascii="Times New Roman" w:hAnsi="Times New Roman" w:cs="Times New Roman"/>
          <w:b/>
          <w:bCs/>
        </w:rPr>
        <w:t>Vanishing and Exploding Gradients</w:t>
      </w: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rPr>
        <w:t xml:space="preserve">When obtaining the derivative of the loss with respect to weights, the </w:t>
      </w:r>
      <w:r w:rsidRPr="007B6880">
        <w:rPr>
          <w:rFonts w:ascii="Times New Roman" w:hAnsi="Times New Roman" w:cs="Times New Roman"/>
          <w:lang w:val="en-IN"/>
        </w:rPr>
        <w:t xml:space="preserve">derivate </w:t>
      </w:r>
      <w:r w:rsidRPr="007F006E">
        <w:rPr>
          <w:rFonts w:ascii="Times New Roman" w:hAnsi="Times New Roman" w:cs="Times New Roman"/>
        </w:rPr>
        <w:t>value may be extremely small or large, leading to the problem of vanishing or exploding gradients.</w:t>
      </w:r>
    </w:p>
    <w:p w:rsidR="00977949" w:rsidRDefault="00977949" w:rsidP="00977949">
      <w:pPr>
        <w:shd w:val="clear" w:color="auto" w:fill="FFFFFF"/>
        <w:jc w:val="both"/>
        <w:rPr>
          <w:rFonts w:ascii="Times New Roman" w:hAnsi="Times New Roman" w:cs="Times New Roman"/>
          <w:b/>
          <w:b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Vanishing Gradients</w:t>
      </w:r>
      <w:r>
        <w:rPr>
          <w:rFonts w:ascii="Times New Roman" w:hAnsi="Times New Roman" w:cs="Times New Roman"/>
          <w:b/>
          <w:bCs/>
        </w:rPr>
        <w:t>.</w:t>
      </w:r>
      <w:r w:rsidRPr="007F006E">
        <w:rPr>
          <w:rFonts w:ascii="Times New Roman" w:hAnsi="Times New Roman" w:cs="Times New Roman"/>
          <w:b/>
          <w:bCs/>
        </w:rPr>
        <w:t xml:space="preserve"> </w:t>
      </w:r>
      <w:r>
        <w:rPr>
          <w:rFonts w:ascii="Times New Roman" w:hAnsi="Times New Roman" w:cs="Times New Roman"/>
        </w:rPr>
        <w:t>This</w:t>
      </w:r>
      <w:r w:rsidRPr="007F006E">
        <w:rPr>
          <w:rFonts w:ascii="Times New Roman" w:hAnsi="Times New Roman" w:cs="Times New Roman"/>
        </w:rPr>
        <w:t xml:space="preserve"> refers to the situation when the gradient information cannot be transferred from the output layers to the hidden layers due to the gradients assuming very small values. Following our previous notation, let </w:t>
      </w:r>
      <w:r w:rsidRPr="007F006E">
        <w:rPr>
          <w:rFonts w:ascii="Times New Roman" w:hAnsi="Times New Roman" w:cs="Times New Roman"/>
          <w:i/>
          <w:iCs/>
        </w:rPr>
        <w:t xml:space="preserve">L </w:t>
      </w:r>
      <w:r w:rsidRPr="007F006E">
        <w:rPr>
          <w:rFonts w:ascii="Times New Roman" w:hAnsi="Times New Roman" w:cs="Times New Roman"/>
        </w:rPr>
        <w:t xml:space="preserve">denote the index of the output layer. Then, we calculate the gradient of error term </w:t>
      </w:r>
      <w:r w:rsidRPr="007F006E">
        <w:rPr>
          <w:rFonts w:ascii="Times New Roman" w:hAnsi="Times New Roman" w:cs="Times New Roman"/>
          <w:i/>
          <w:iCs/>
        </w:rPr>
        <w:t xml:space="preserve">E(w) </w:t>
      </w:r>
      <w:r w:rsidRPr="007F006E">
        <w:rPr>
          <w:rFonts w:ascii="Times New Roman" w:hAnsi="Times New Roman" w:cs="Times New Roman"/>
        </w:rPr>
        <w:t xml:space="preserve">with respect to weights in different layers of the networks. For the </w:t>
      </w:r>
      <w:r w:rsidRPr="007F006E">
        <w:rPr>
          <w:rFonts w:ascii="Times New Roman" w:hAnsi="Times New Roman" w:cs="Times New Roman"/>
          <w:i/>
          <w:iCs/>
        </w:rPr>
        <w:t>i</w:t>
      </w:r>
      <w:r w:rsidRPr="007F006E">
        <w:rPr>
          <w:rFonts w:ascii="Times New Roman" w:hAnsi="Times New Roman" w:cs="Times New Roman"/>
          <w:i/>
          <w:iCs/>
          <w:vertAlign w:val="superscript"/>
        </w:rPr>
        <w:t>th</w:t>
      </w:r>
      <w:r w:rsidRPr="007F006E">
        <w:rPr>
          <w:rFonts w:ascii="Times New Roman" w:hAnsi="Times New Roman" w:cs="Times New Roman"/>
          <w:i/>
          <w:iCs/>
        </w:rPr>
        <w:t xml:space="preserve"> </w:t>
      </w:r>
      <w:r w:rsidRPr="007F006E">
        <w:rPr>
          <w:rFonts w:ascii="Times New Roman" w:hAnsi="Times New Roman" w:cs="Times New Roman"/>
        </w:rPr>
        <w:t xml:space="preserve">hidden layer, let us denote the weight parameters as </w:t>
      </w:r>
      <w:r w:rsidRPr="007F006E">
        <w:rPr>
          <w:rFonts w:ascii="Times New Roman" w:hAnsi="Times New Roman" w:cs="Times New Roman"/>
          <w:b/>
          <w:bCs/>
        </w:rPr>
        <w:t>w</w:t>
      </w:r>
      <w:r w:rsidRPr="007F006E">
        <w:rPr>
          <w:rFonts w:ascii="Times New Roman" w:hAnsi="Times New Roman" w:cs="Times New Roman"/>
          <w:vertAlign w:val="superscript"/>
          <w:lang w:val="da-DK"/>
        </w:rPr>
        <w:t>(</w:t>
      </w:r>
      <w:r>
        <w:rPr>
          <w:rFonts w:ascii="Times New Roman" w:hAnsi="Times New Roman" w:cs="Times New Roman"/>
          <w:i/>
          <w:iCs/>
          <w:vertAlign w:val="superscript"/>
          <w:lang w:val="da-DK"/>
        </w:rPr>
        <w:t>i</w:t>
      </w:r>
      <w:r w:rsidRPr="007F006E">
        <w:rPr>
          <w:rFonts w:ascii="Times New Roman" w:hAnsi="Times New Roman" w:cs="Times New Roman"/>
          <w:vertAlign w:val="superscript"/>
          <w:lang w:val="da-DK"/>
        </w:rPr>
        <w:t>)</w:t>
      </w:r>
      <w:r w:rsidRPr="007F006E">
        <w:rPr>
          <w:rFonts w:ascii="Times New Roman" w:hAnsi="Times New Roman" w:cs="Times New Roman"/>
        </w:rPr>
        <w:t xml:space="preserve">, the hidden units as </w:t>
      </w:r>
      <w:r w:rsidRPr="007F006E">
        <w:rPr>
          <w:rFonts w:ascii="Times New Roman" w:hAnsi="Times New Roman" w:cs="Times New Roman"/>
          <w:i/>
          <w:iCs/>
        </w:rPr>
        <w:t>z</w:t>
      </w:r>
      <w:r w:rsidRPr="007F006E">
        <w:rPr>
          <w:rFonts w:ascii="Times New Roman" w:hAnsi="Times New Roman" w:cs="Times New Roman"/>
          <w:vertAlign w:val="superscript"/>
          <w:lang w:val="da-DK"/>
        </w:rPr>
        <w:t>(</w:t>
      </w:r>
      <w:r w:rsidRPr="007F006E">
        <w:rPr>
          <w:rFonts w:ascii="Times New Roman" w:hAnsi="Times New Roman" w:cs="Times New Roman"/>
          <w:i/>
          <w:iCs/>
          <w:vertAlign w:val="superscript"/>
          <w:lang w:val="da-DK"/>
        </w:rPr>
        <w:t>i</w:t>
      </w:r>
      <w:r w:rsidRPr="007F006E">
        <w:rPr>
          <w:rFonts w:ascii="Times New Roman" w:hAnsi="Times New Roman" w:cs="Times New Roman"/>
          <w:vertAlign w:val="superscript"/>
          <w:lang w:val="da-DK"/>
        </w:rPr>
        <w:t>)</w:t>
      </w:r>
      <w:r w:rsidRPr="007F006E">
        <w:rPr>
          <w:rFonts w:ascii="Times New Roman" w:hAnsi="Times New Roman" w:cs="Times New Roman"/>
          <w:lang w:val="da-DK"/>
        </w:rPr>
        <w:t xml:space="preserve"> </w:t>
      </w:r>
      <w:r w:rsidRPr="007F006E">
        <w:rPr>
          <w:rFonts w:ascii="Times New Roman" w:hAnsi="Times New Roman" w:cs="Times New Roman"/>
        </w:rPr>
        <w:t xml:space="preserve">and activations as </w:t>
      </w:r>
      <w:r w:rsidRPr="007F006E">
        <w:rPr>
          <w:rFonts w:ascii="Times New Roman" w:hAnsi="Times New Roman" w:cs="Times New Roman"/>
          <w:i/>
          <w:iCs/>
        </w:rPr>
        <w:t>a</w:t>
      </w:r>
      <w:r w:rsidRPr="007F006E">
        <w:rPr>
          <w:rFonts w:ascii="Times New Roman" w:hAnsi="Times New Roman" w:cs="Times New Roman"/>
          <w:vertAlign w:val="superscript"/>
        </w:rPr>
        <w:t>(</w:t>
      </w:r>
      <w:r w:rsidRPr="007F006E">
        <w:rPr>
          <w:rFonts w:ascii="Times New Roman" w:hAnsi="Times New Roman" w:cs="Times New Roman"/>
          <w:i/>
          <w:iCs/>
          <w:vertAlign w:val="superscript"/>
          <w:lang w:val="da-DK"/>
        </w:rPr>
        <w:t>i</w:t>
      </w:r>
      <w:r w:rsidRPr="007F006E">
        <w:rPr>
          <w:rFonts w:ascii="Times New Roman" w:hAnsi="Times New Roman" w:cs="Times New Roman"/>
          <w:vertAlign w:val="superscript"/>
          <w:lang w:val="da-DK"/>
        </w:rPr>
        <w:t>)</w:t>
      </w:r>
      <w:r w:rsidRPr="007F006E">
        <w:rPr>
          <w:rFonts w:ascii="Times New Roman" w:hAnsi="Times New Roman" w:cs="Times New Roman"/>
          <w:lang w:val="da-DK"/>
        </w:rPr>
        <w:t xml:space="preserve"> </w:t>
      </w:r>
      <w:r w:rsidRPr="007F006E">
        <w:rPr>
          <w:rFonts w:ascii="Times New Roman" w:hAnsi="Times New Roman" w:cs="Times New Roman"/>
        </w:rPr>
        <w:t xml:space="preserve">such that </w:t>
      </w:r>
      <w:r w:rsidRPr="007F006E">
        <w:rPr>
          <w:rFonts w:ascii="Times New Roman" w:hAnsi="Times New Roman" w:cs="Times New Roman"/>
          <w:i/>
          <w:iCs/>
        </w:rPr>
        <w:t>z</w:t>
      </w:r>
      <w:r w:rsidRPr="007F006E">
        <w:rPr>
          <w:rFonts w:ascii="Times New Roman" w:hAnsi="Times New Roman" w:cs="Times New Roman"/>
          <w:vertAlign w:val="superscript"/>
          <w:lang w:val="da-DK"/>
        </w:rPr>
        <w:t>(</w:t>
      </w:r>
      <w:r w:rsidRPr="007F006E">
        <w:rPr>
          <w:rFonts w:ascii="Times New Roman" w:hAnsi="Times New Roman" w:cs="Times New Roman"/>
          <w:i/>
          <w:iCs/>
          <w:vertAlign w:val="superscript"/>
          <w:lang w:val="da-DK"/>
        </w:rPr>
        <w:t>i</w:t>
      </w:r>
      <w:r w:rsidRPr="007F006E">
        <w:rPr>
          <w:rFonts w:ascii="Times New Roman" w:hAnsi="Times New Roman" w:cs="Times New Roman"/>
          <w:vertAlign w:val="superscript"/>
          <w:lang w:val="da-DK"/>
        </w:rPr>
        <w:t>)</w:t>
      </w:r>
      <w:r w:rsidRPr="007F006E">
        <w:rPr>
          <w:rFonts w:ascii="Times New Roman" w:hAnsi="Times New Roman" w:cs="Times New Roman"/>
          <w:lang w:val="da-DK"/>
        </w:rPr>
        <w:t xml:space="preserve"> =</w:t>
      </w:r>
      <w:r w:rsidRPr="007F006E">
        <w:rPr>
          <w:rFonts w:ascii="Times New Roman" w:hAnsi="Times New Roman" w:cs="Times New Roman"/>
          <w:i/>
          <w:iCs/>
        </w:rPr>
        <w:t xml:space="preserve"> h(a</w:t>
      </w:r>
      <w:r w:rsidRPr="007F006E">
        <w:rPr>
          <w:rFonts w:ascii="Times New Roman" w:hAnsi="Times New Roman" w:cs="Times New Roman"/>
          <w:vertAlign w:val="superscript"/>
        </w:rPr>
        <w:t>(</w:t>
      </w:r>
      <w:r w:rsidRPr="007F006E">
        <w:rPr>
          <w:rFonts w:ascii="Times New Roman" w:hAnsi="Times New Roman" w:cs="Times New Roman"/>
          <w:i/>
          <w:iCs/>
          <w:vertAlign w:val="superscript"/>
          <w:lang w:val="da-DK"/>
        </w:rPr>
        <w:t>i</w:t>
      </w:r>
      <w:r w:rsidRPr="007F006E">
        <w:rPr>
          <w:rFonts w:ascii="Times New Roman" w:hAnsi="Times New Roman" w:cs="Times New Roman"/>
          <w:vertAlign w:val="superscript"/>
          <w:lang w:val="da-DK"/>
        </w:rPr>
        <w:t>)</w:t>
      </w:r>
      <w:r w:rsidRPr="005B44EC">
        <w:rPr>
          <w:rFonts w:ascii="Times New Roman" w:hAnsi="Times New Roman" w:cs="Times New Roman"/>
          <w:iCs/>
        </w:rPr>
        <w:t>),</w:t>
      </w:r>
      <w:r w:rsidRPr="007F006E">
        <w:rPr>
          <w:rFonts w:ascii="Times New Roman" w:hAnsi="Times New Roman" w:cs="Times New Roman"/>
          <w:i/>
          <w:iCs/>
        </w:rPr>
        <w:t xml:space="preserve"> </w:t>
      </w:r>
      <w:r w:rsidRPr="007F006E">
        <w:rPr>
          <w:rFonts w:ascii="Times New Roman" w:hAnsi="Times New Roman" w:cs="Times New Roman"/>
        </w:rPr>
        <w:t xml:space="preserve">where </w:t>
      </w:r>
      <w:r w:rsidRPr="007F006E">
        <w:rPr>
          <w:rFonts w:ascii="Times New Roman" w:hAnsi="Times New Roman" w:cs="Times New Roman"/>
          <w:i/>
          <w:iCs/>
          <w:lang w:val="fi-FI"/>
        </w:rPr>
        <w:t xml:space="preserve">h </w:t>
      </w:r>
      <w:r w:rsidRPr="007F006E">
        <w:rPr>
          <w:rFonts w:ascii="Times New Roman" w:hAnsi="Times New Roman" w:cs="Times New Roman"/>
        </w:rPr>
        <w:t>is the activation function. Note that each hidden layer would have multiple hidden units, but we do not label such hidden units to avoid complications.</w:t>
      </w:r>
    </w:p>
    <w:p w:rsidR="00977949" w:rsidRPr="007F006E" w:rsidRDefault="00977949" w:rsidP="00977949">
      <w:pPr>
        <w:shd w:val="clear" w:color="auto" w:fill="FFFFFF"/>
        <w:jc w:val="both"/>
        <w:rPr>
          <w:rFonts w:ascii="Times New Roman" w:hAnsi="Times New Roman" w:cs="Times New Roman"/>
        </w:rPr>
      </w:pPr>
      <w:bookmarkStart w:id="42" w:name="bookmark56"/>
      <w:r w:rsidRPr="007F006E">
        <w:rPr>
          <w:rFonts w:ascii="Times New Roman" w:hAnsi="Times New Roman" w:cs="Times New Roman"/>
        </w:rPr>
        <w:t>A</w:t>
      </w:r>
      <w:bookmarkEnd w:id="42"/>
      <w:r w:rsidRPr="007F006E">
        <w:rPr>
          <w:rFonts w:ascii="Times New Roman" w:hAnsi="Times New Roman" w:cs="Times New Roman"/>
        </w:rPr>
        <w:t xml:space="preserve">s we note from Equation </w:t>
      </w:r>
      <w:r>
        <w:rPr>
          <w:rFonts w:ascii="Times New Roman" w:hAnsi="Times New Roman" w:cs="Times New Roman"/>
        </w:rPr>
        <w:t>(2.</w:t>
      </w:r>
      <w:r w:rsidRPr="007F006E">
        <w:rPr>
          <w:rFonts w:ascii="Times New Roman" w:hAnsi="Times New Roman" w:cs="Times New Roman"/>
        </w:rPr>
        <w:t>27</w:t>
      </w:r>
      <w:r>
        <w:rPr>
          <w:rFonts w:ascii="Times New Roman" w:hAnsi="Times New Roman" w:cs="Times New Roman"/>
        </w:rPr>
        <w:t>)</w:t>
      </w:r>
      <w:r w:rsidRPr="007F006E">
        <w:rPr>
          <w:rFonts w:ascii="Times New Roman" w:hAnsi="Times New Roman" w:cs="Times New Roman"/>
        </w:rPr>
        <w:t xml:space="preserve">, the further the hidden layer </w:t>
      </w:r>
      <w:r w:rsidRPr="007F006E">
        <w:rPr>
          <w:rFonts w:ascii="Times New Roman" w:hAnsi="Times New Roman" w:cs="Times New Roman"/>
          <w:i/>
          <w:iCs/>
          <w:lang w:val="es-ES_tradnl"/>
        </w:rPr>
        <w:t xml:space="preserve">i </w:t>
      </w:r>
      <w:r w:rsidRPr="007F006E">
        <w:rPr>
          <w:rFonts w:ascii="Times New Roman" w:hAnsi="Times New Roman" w:cs="Times New Roman"/>
        </w:rPr>
        <w:t>is from the output layer (deeper the neural network), the more terms of the form incorporating the partial derivative of the hidden unit with respect to the activation appear.</w:t>
      </w: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rPr>
        <w:lastRenderedPageBreak/>
        <w:t>It so happens that these derivatives assume very low values for activation functions like sigmoid and tanh. ReLU activation is usually employed when there is a risk of a vanishing gradient problem.</w:t>
      </w:r>
    </w:p>
    <w:p w:rsidR="00977949" w:rsidRDefault="00977949" w:rsidP="00977949">
      <w:pPr>
        <w:shd w:val="clear" w:color="auto" w:fill="FFFFFF"/>
        <w:jc w:val="both"/>
        <w:rPr>
          <w:rFonts w:ascii="Times New Roman" w:hAnsi="Times New Roman" w:cs="Times New Roman"/>
          <w:b/>
          <w:bCs/>
        </w:rPr>
      </w:pPr>
      <w:bookmarkStart w:id="43" w:name="bookmark57"/>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E</w:t>
      </w:r>
      <w:bookmarkEnd w:id="43"/>
      <w:r w:rsidRPr="007F006E">
        <w:rPr>
          <w:rFonts w:ascii="Times New Roman" w:hAnsi="Times New Roman" w:cs="Times New Roman"/>
          <w:b/>
          <w:bCs/>
        </w:rPr>
        <w:t>xploding Gradients</w:t>
      </w:r>
      <w:r>
        <w:rPr>
          <w:rFonts w:ascii="Times New Roman" w:hAnsi="Times New Roman" w:cs="Times New Roman"/>
          <w:b/>
          <w:bCs/>
        </w:rPr>
        <w:t>.</w:t>
      </w:r>
      <w:r w:rsidRPr="007F006E">
        <w:rPr>
          <w:rFonts w:ascii="Times New Roman" w:hAnsi="Times New Roman" w:cs="Times New Roman"/>
          <w:b/>
          <w:bCs/>
        </w:rPr>
        <w:t xml:space="preserve"> </w:t>
      </w:r>
      <w:r w:rsidRPr="007F006E">
        <w:rPr>
          <w:rFonts w:ascii="Times New Roman" w:hAnsi="Times New Roman" w:cs="Times New Roman"/>
        </w:rPr>
        <w:t xml:space="preserve">On the opposite spectrum is the problem where large error gradients accumulate and result in huge updates to neural network model weights during training. These may occur due to lousy </w:t>
      </w:r>
      <w:r>
        <w:rPr>
          <w:rFonts w:ascii="Times New Roman" w:hAnsi="Times New Roman" w:cs="Times New Roman"/>
        </w:rPr>
        <w:t>initialisation</w:t>
      </w:r>
      <w:r w:rsidRPr="007F006E">
        <w:rPr>
          <w:rFonts w:ascii="Times New Roman" w:hAnsi="Times New Roman" w:cs="Times New Roman"/>
        </w:rPr>
        <w:t xml:space="preserve"> of weights or some combinations of activation functions.</w:t>
      </w:r>
    </w:p>
    <w:p w:rsidR="00977949" w:rsidRDefault="00977949" w:rsidP="00977949">
      <w:pPr>
        <w:shd w:val="clear" w:color="auto" w:fill="FFFFFF"/>
        <w:jc w:val="both"/>
        <w:rPr>
          <w:rFonts w:ascii="Times New Roman" w:hAnsi="Times New Roman" w:cs="Times New Roman"/>
          <w:b/>
          <w:b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2.12</w:t>
      </w:r>
      <w:r>
        <w:rPr>
          <w:rFonts w:ascii="Times New Roman" w:hAnsi="Times New Roman" w:cs="Times New Roman"/>
          <w:b/>
          <w:bCs/>
        </w:rPr>
        <w:t xml:space="preserve"> </w:t>
      </w:r>
      <w:r w:rsidRPr="007F006E">
        <w:rPr>
          <w:rFonts w:ascii="Times New Roman" w:hAnsi="Times New Roman" w:cs="Times New Roman"/>
          <w:b/>
          <w:bCs/>
        </w:rPr>
        <w:t>Evaluation Metrics</w:t>
      </w: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rPr>
        <w:t xml:space="preserve">Once we have optimally trained our neural network, we need to be able to report how </w:t>
      </w:r>
      <w:r w:rsidRPr="007F006E">
        <w:rPr>
          <w:rFonts w:ascii="Times New Roman" w:hAnsi="Times New Roman" w:cs="Times New Roman"/>
          <w:i/>
          <w:iCs/>
        </w:rPr>
        <w:t xml:space="preserve">well </w:t>
      </w:r>
      <w:r w:rsidRPr="007F006E">
        <w:rPr>
          <w:rFonts w:ascii="Times New Roman" w:hAnsi="Times New Roman" w:cs="Times New Roman"/>
        </w:rPr>
        <w:t xml:space="preserve">the model is performing. Additionally, given that for a given set of input and target values, multiple </w:t>
      </w:r>
      <w:r w:rsidRPr="007F006E">
        <w:rPr>
          <w:rFonts w:ascii="Times New Roman" w:hAnsi="Times New Roman" w:cs="Times New Roman"/>
          <w:i/>
          <w:iCs/>
        </w:rPr>
        <w:t xml:space="preserve">optimal </w:t>
      </w:r>
      <w:r w:rsidRPr="007F006E">
        <w:rPr>
          <w:rFonts w:ascii="Times New Roman" w:hAnsi="Times New Roman" w:cs="Times New Roman"/>
        </w:rPr>
        <w:t xml:space="preserve">weights can be obtained. How do we determine which set of weights are the best for an unseen </w:t>
      </w:r>
      <w:r w:rsidRPr="007F006E">
        <w:rPr>
          <w:rFonts w:ascii="Times New Roman" w:hAnsi="Times New Roman" w:cs="Times New Roman"/>
          <w:lang w:val="nn-NO"/>
        </w:rPr>
        <w:t xml:space="preserve">dataset? </w:t>
      </w:r>
      <w:r w:rsidRPr="007F006E">
        <w:rPr>
          <w:rFonts w:ascii="Times New Roman" w:hAnsi="Times New Roman" w:cs="Times New Roman"/>
        </w:rPr>
        <w:t xml:space="preserve">To perform this assessment, we </w:t>
      </w:r>
      <w:r>
        <w:rPr>
          <w:rFonts w:ascii="Times New Roman" w:hAnsi="Times New Roman" w:cs="Times New Roman"/>
        </w:rPr>
        <w:t>utilise</w:t>
      </w:r>
      <w:r w:rsidRPr="007F006E">
        <w:rPr>
          <w:rFonts w:ascii="Times New Roman" w:hAnsi="Times New Roman" w:cs="Times New Roman"/>
        </w:rPr>
        <w:t xml:space="preserve"> evaluation metrics.</w:t>
      </w:r>
    </w:p>
    <w:p w:rsidR="00977949" w:rsidRDefault="00977949" w:rsidP="00977949">
      <w:pPr>
        <w:shd w:val="clear" w:color="auto" w:fill="FFFFFF"/>
        <w:jc w:val="both"/>
        <w:rPr>
          <w:rFonts w:ascii="Times New Roman" w:hAnsi="Times New Roman" w:cs="Times New Roman"/>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rPr>
        <w:t xml:space="preserve">Let us go back to the task of sentiment analysis. Suppose we have ten sentences </w:t>
      </w:r>
      <w:r>
        <w:rPr>
          <w:rFonts w:ascii="Times New Roman" w:hAnsi="Times New Roman" w:cs="Times New Roman"/>
        </w:rPr>
        <w:t>that</w:t>
      </w:r>
      <w:r w:rsidRPr="007F006E">
        <w:rPr>
          <w:rFonts w:ascii="Times New Roman" w:hAnsi="Times New Roman" w:cs="Times New Roman"/>
        </w:rPr>
        <w:t xml:space="preserve"> are </w:t>
      </w:r>
      <w:r>
        <w:rPr>
          <w:rFonts w:ascii="Times New Roman" w:hAnsi="Times New Roman" w:cs="Times New Roman"/>
        </w:rPr>
        <w:t>labelled</w:t>
      </w:r>
      <w:r w:rsidRPr="007F006E">
        <w:rPr>
          <w:rFonts w:ascii="Times New Roman" w:hAnsi="Times New Roman" w:cs="Times New Roman"/>
        </w:rPr>
        <w:t xml:space="preserve"> as either positive (1) or negative (–1). Out of these, seven samples are label</w:t>
      </w:r>
      <w:r>
        <w:rPr>
          <w:rFonts w:ascii="Times New Roman" w:hAnsi="Times New Roman" w:cs="Times New Roman"/>
        </w:rPr>
        <w:t>l</w:t>
      </w:r>
      <w:r w:rsidRPr="007F006E">
        <w:rPr>
          <w:rFonts w:ascii="Times New Roman" w:hAnsi="Times New Roman" w:cs="Times New Roman"/>
        </w:rPr>
        <w:t xml:space="preserve">ed as positive. Let us assume an arbitrary target label list for the ten samples as </w:t>
      </w:r>
      <w:r w:rsidRPr="007F006E">
        <w:rPr>
          <w:rFonts w:ascii="Times New Roman" w:hAnsi="Times New Roman" w:cs="Times New Roman"/>
          <w:i/>
          <w:iCs/>
        </w:rPr>
        <w:t>y</w:t>
      </w:r>
      <w:r w:rsidRPr="009B4625">
        <w:rPr>
          <w:rFonts w:ascii="Times New Roman" w:hAnsi="Times New Roman" w:cs="Times New Roman"/>
          <w:iCs/>
        </w:rPr>
        <w:t xml:space="preserve"> </w:t>
      </w:r>
      <w:r w:rsidRPr="009B4625">
        <w:rPr>
          <w:rFonts w:ascii="Times New Roman" w:hAnsi="Times New Roman" w:cs="Times New Roman"/>
        </w:rPr>
        <w:t>= [1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7F006E">
        <w:rPr>
          <w:rFonts w:ascii="Times New Roman" w:hAnsi="Times New Roman" w:cs="Times New Roman"/>
        </w:rPr>
        <w:t xml:space="preserve">, with the </w:t>
      </w:r>
      <w:r w:rsidRPr="007F006E">
        <w:rPr>
          <w:rFonts w:ascii="Times New Roman" w:hAnsi="Times New Roman" w:cs="Times New Roman"/>
          <w:i/>
          <w:iCs/>
        </w:rPr>
        <w:t>i</w:t>
      </w:r>
      <w:r w:rsidRPr="007F006E">
        <w:rPr>
          <w:rFonts w:ascii="Times New Roman" w:hAnsi="Times New Roman" w:cs="Times New Roman"/>
          <w:i/>
          <w:iCs/>
          <w:vertAlign w:val="superscript"/>
        </w:rPr>
        <w:t>th</w:t>
      </w:r>
      <w:r w:rsidRPr="007F006E">
        <w:rPr>
          <w:rFonts w:ascii="Times New Roman" w:hAnsi="Times New Roman" w:cs="Times New Roman"/>
          <w:i/>
          <w:iCs/>
        </w:rPr>
        <w:t xml:space="preserve"> </w:t>
      </w:r>
      <w:r w:rsidRPr="007F006E">
        <w:rPr>
          <w:rFonts w:ascii="Times New Roman" w:hAnsi="Times New Roman" w:cs="Times New Roman"/>
        </w:rPr>
        <w:t xml:space="preserve">element of the list providing a sentiment label for the </w:t>
      </w:r>
      <w:r w:rsidRPr="007F006E">
        <w:rPr>
          <w:rFonts w:ascii="Times New Roman" w:hAnsi="Times New Roman" w:cs="Times New Roman"/>
          <w:i/>
          <w:iCs/>
        </w:rPr>
        <w:t>i</w:t>
      </w:r>
      <w:r w:rsidRPr="007F006E">
        <w:rPr>
          <w:rFonts w:ascii="Times New Roman" w:hAnsi="Times New Roman" w:cs="Times New Roman"/>
          <w:i/>
          <w:iCs/>
          <w:vertAlign w:val="superscript"/>
        </w:rPr>
        <w:t>th</w:t>
      </w:r>
      <w:r w:rsidRPr="007F006E">
        <w:rPr>
          <w:rFonts w:ascii="Times New Roman" w:hAnsi="Times New Roman" w:cs="Times New Roman"/>
          <w:i/>
          <w:iCs/>
        </w:rPr>
        <w:t xml:space="preserve"> </w:t>
      </w:r>
      <w:r w:rsidRPr="007F006E">
        <w:rPr>
          <w:rFonts w:ascii="Times New Roman" w:hAnsi="Times New Roman" w:cs="Times New Roman"/>
        </w:rPr>
        <w:t>sentence.</w:t>
      </w:r>
    </w:p>
    <w:p w:rsidR="00977949" w:rsidRDefault="00977949" w:rsidP="00977949">
      <w:pPr>
        <w:shd w:val="clear" w:color="auto" w:fill="FFFFFF"/>
        <w:jc w:val="both"/>
        <w:rPr>
          <w:rFonts w:ascii="Times New Roman" w:hAnsi="Times New Roman" w:cs="Times New Roman"/>
        </w:rPr>
      </w:pPr>
    </w:p>
    <w:p w:rsidR="00977949" w:rsidRPr="007F006E" w:rsidRDefault="00977949" w:rsidP="00977949">
      <w:pPr>
        <w:shd w:val="clear" w:color="auto" w:fill="FFFFFF"/>
        <w:jc w:val="both"/>
        <w:rPr>
          <w:rFonts w:ascii="Times New Roman" w:hAnsi="Times New Roman" w:cs="Times New Roman"/>
        </w:rPr>
      </w:pPr>
    </w:p>
    <w:p w:rsidR="00977949" w:rsidRPr="007F006E" w:rsidRDefault="00977949" w:rsidP="00A45E52">
      <w:pPr>
        <w:widowControl w:val="0"/>
        <w:numPr>
          <w:ilvl w:val="0"/>
          <w:numId w:val="18"/>
        </w:numPr>
        <w:shd w:val="clear" w:color="auto" w:fill="FFFFFF"/>
        <w:tabs>
          <w:tab w:val="left" w:pos="619"/>
          <w:tab w:val="left" w:pos="1526"/>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bCs/>
        </w:rPr>
        <w:t>Case 1:</w:t>
      </w:r>
      <w:r w:rsidRPr="007F006E">
        <w:rPr>
          <w:rFonts w:ascii="Times New Roman" w:hAnsi="Times New Roman" w:cs="Times New Roman"/>
          <w:b/>
          <w:bCs/>
        </w:rPr>
        <w:tab/>
      </w:r>
      <w:r w:rsidRPr="007F006E">
        <w:rPr>
          <w:rFonts w:ascii="Times New Roman" w:hAnsi="Times New Roman" w:cs="Times New Roman"/>
        </w:rPr>
        <w:t>How many times did we correctly predict the positive sentiment?</w:t>
      </w:r>
    </w:p>
    <w:p w:rsidR="00977949" w:rsidRPr="007F006E" w:rsidRDefault="00977949" w:rsidP="00A45E52">
      <w:pPr>
        <w:widowControl w:val="0"/>
        <w:numPr>
          <w:ilvl w:val="0"/>
          <w:numId w:val="18"/>
        </w:numPr>
        <w:shd w:val="clear" w:color="auto" w:fill="FFFFFF"/>
        <w:tabs>
          <w:tab w:val="left" w:pos="619"/>
          <w:tab w:val="left" w:pos="1526"/>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bCs/>
        </w:rPr>
        <w:t>Case 2:</w:t>
      </w:r>
      <w:r w:rsidRPr="007F006E">
        <w:rPr>
          <w:rFonts w:ascii="Times New Roman" w:hAnsi="Times New Roman" w:cs="Times New Roman"/>
          <w:b/>
          <w:bCs/>
        </w:rPr>
        <w:tab/>
      </w:r>
      <w:r w:rsidRPr="007F006E">
        <w:rPr>
          <w:rFonts w:ascii="Times New Roman" w:hAnsi="Times New Roman" w:cs="Times New Roman"/>
        </w:rPr>
        <w:t>How many times did we incorrectly predict positive sentiments as negative?</w:t>
      </w:r>
    </w:p>
    <w:p w:rsidR="00977949" w:rsidRPr="007F006E" w:rsidRDefault="00977949" w:rsidP="00A45E52">
      <w:pPr>
        <w:widowControl w:val="0"/>
        <w:numPr>
          <w:ilvl w:val="0"/>
          <w:numId w:val="18"/>
        </w:numPr>
        <w:shd w:val="clear" w:color="auto" w:fill="FFFFFF"/>
        <w:tabs>
          <w:tab w:val="left" w:pos="619"/>
          <w:tab w:val="left" w:pos="1526"/>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bCs/>
        </w:rPr>
        <w:t>Case 3:</w:t>
      </w:r>
      <w:r w:rsidRPr="007F006E">
        <w:rPr>
          <w:rFonts w:ascii="Times New Roman" w:hAnsi="Times New Roman" w:cs="Times New Roman"/>
          <w:b/>
          <w:bCs/>
        </w:rPr>
        <w:tab/>
      </w:r>
      <w:r w:rsidRPr="007F006E">
        <w:rPr>
          <w:rFonts w:ascii="Times New Roman" w:hAnsi="Times New Roman" w:cs="Times New Roman"/>
        </w:rPr>
        <w:t>How many times did we incorrectly predict negative sentiments as positive?</w:t>
      </w:r>
    </w:p>
    <w:p w:rsidR="00977949" w:rsidRPr="007F006E" w:rsidRDefault="00977949" w:rsidP="00A45E52">
      <w:pPr>
        <w:widowControl w:val="0"/>
        <w:numPr>
          <w:ilvl w:val="0"/>
          <w:numId w:val="18"/>
        </w:numPr>
        <w:shd w:val="clear" w:color="auto" w:fill="FFFFFF"/>
        <w:tabs>
          <w:tab w:val="left" w:pos="619"/>
          <w:tab w:val="left" w:pos="1526"/>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bCs/>
        </w:rPr>
        <w:t>Case 4:</w:t>
      </w:r>
      <w:r w:rsidRPr="007F006E">
        <w:rPr>
          <w:rFonts w:ascii="Times New Roman" w:hAnsi="Times New Roman" w:cs="Times New Roman"/>
          <w:b/>
          <w:bCs/>
        </w:rPr>
        <w:tab/>
      </w:r>
      <w:r w:rsidRPr="007F006E">
        <w:rPr>
          <w:rFonts w:ascii="Times New Roman" w:hAnsi="Times New Roman" w:cs="Times New Roman"/>
        </w:rPr>
        <w:t>How many times did we correctly predict the negative sentiment?</w:t>
      </w:r>
    </w:p>
    <w:p w:rsidR="00977949" w:rsidRDefault="00977949" w:rsidP="00977949">
      <w:pPr>
        <w:shd w:val="clear" w:color="auto" w:fill="FFFFFF"/>
        <w:jc w:val="both"/>
        <w:rPr>
          <w:rFonts w:ascii="Times New Roman" w:hAnsi="Times New Roman" w:cs="Times New Roman"/>
          <w:b/>
          <w:b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True Positive/Negative</w:t>
      </w:r>
      <w:r>
        <w:rPr>
          <w:rFonts w:ascii="Times New Roman" w:hAnsi="Times New Roman" w:cs="Times New Roman"/>
          <w:b/>
          <w:bCs/>
        </w:rPr>
        <w:t xml:space="preserve">. </w:t>
      </w:r>
      <w:r w:rsidRPr="007F006E">
        <w:rPr>
          <w:rFonts w:ascii="Times New Roman" w:hAnsi="Times New Roman" w:cs="Times New Roman"/>
          <w:b/>
          <w:bCs/>
        </w:rPr>
        <w:t xml:space="preserve"> </w:t>
      </w:r>
      <w:r w:rsidRPr="007F006E">
        <w:rPr>
          <w:rFonts w:ascii="Times New Roman" w:hAnsi="Times New Roman" w:cs="Times New Roman"/>
        </w:rPr>
        <w:t xml:space="preserve">Case 1 of the confusion matrix can also be termed as </w:t>
      </w:r>
      <w:r w:rsidRPr="007F006E">
        <w:rPr>
          <w:rFonts w:ascii="Times New Roman" w:hAnsi="Times New Roman" w:cs="Times New Roman"/>
          <w:i/>
          <w:iCs/>
        </w:rPr>
        <w:t xml:space="preserve">true positive </w:t>
      </w:r>
      <w:r w:rsidRPr="007F006E">
        <w:rPr>
          <w:rFonts w:ascii="Times New Roman" w:hAnsi="Times New Roman" w:cs="Times New Roman"/>
          <w:lang w:val="de-DE"/>
        </w:rPr>
        <w:t xml:space="preserve">(TP) </w:t>
      </w:r>
      <w:r w:rsidRPr="007F006E">
        <w:rPr>
          <w:rFonts w:ascii="Times New Roman" w:hAnsi="Times New Roman" w:cs="Times New Roman"/>
        </w:rPr>
        <w:t xml:space="preserve">as we are truly/correctly predicting the positive class as positive. Consequently, case 4 is termed as </w:t>
      </w:r>
      <w:r w:rsidRPr="007F006E">
        <w:rPr>
          <w:rFonts w:ascii="Times New Roman" w:hAnsi="Times New Roman" w:cs="Times New Roman"/>
          <w:i/>
          <w:iCs/>
        </w:rPr>
        <w:t xml:space="preserve">true negative </w:t>
      </w:r>
      <w:r w:rsidRPr="007F006E">
        <w:rPr>
          <w:rFonts w:ascii="Times New Roman" w:hAnsi="Times New Roman" w:cs="Times New Roman"/>
          <w:lang w:val="de-DE"/>
        </w:rPr>
        <w:t xml:space="preserve">(TN) </w:t>
      </w:r>
      <w:r w:rsidRPr="007F006E">
        <w:rPr>
          <w:rFonts w:ascii="Times New Roman" w:hAnsi="Times New Roman" w:cs="Times New Roman"/>
        </w:rPr>
        <w:t>as we truthfully predict the negative class as negative.</w:t>
      </w:r>
    </w:p>
    <w:p w:rsidR="00977949" w:rsidRDefault="00977949" w:rsidP="00977949">
      <w:pPr>
        <w:shd w:val="clear" w:color="auto" w:fill="FFFFFF"/>
        <w:jc w:val="both"/>
        <w:rPr>
          <w:rFonts w:ascii="Times New Roman" w:hAnsi="Times New Roman" w:cs="Times New Roman"/>
          <w:b/>
          <w:b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False Negative</w:t>
      </w:r>
      <w:r>
        <w:rPr>
          <w:rFonts w:ascii="Times New Roman" w:hAnsi="Times New Roman" w:cs="Times New Roman"/>
          <w:b/>
          <w:bCs/>
        </w:rPr>
        <w:t>.</w:t>
      </w:r>
      <w:r w:rsidRPr="007F006E">
        <w:rPr>
          <w:rFonts w:ascii="Times New Roman" w:hAnsi="Times New Roman" w:cs="Times New Roman"/>
          <w:b/>
          <w:bCs/>
        </w:rPr>
        <w:t xml:space="preserve"> </w:t>
      </w:r>
      <w:r w:rsidRPr="007F006E">
        <w:rPr>
          <w:rFonts w:ascii="Times New Roman" w:hAnsi="Times New Roman" w:cs="Times New Roman"/>
        </w:rPr>
        <w:t xml:space="preserve">Case 2 can be understood as the number of times we erroneously/falsely produce a negative output (sentiment in our case) when the actual output is positive, i.e., </w:t>
      </w:r>
      <w:r w:rsidRPr="007F006E">
        <w:rPr>
          <w:rFonts w:ascii="Times New Roman" w:hAnsi="Times New Roman" w:cs="Times New Roman"/>
          <w:i/>
          <w:iCs/>
        </w:rPr>
        <w:t xml:space="preserve">false negative </w:t>
      </w:r>
      <w:r w:rsidRPr="007F006E">
        <w:rPr>
          <w:rFonts w:ascii="Times New Roman" w:hAnsi="Times New Roman" w:cs="Times New Roman"/>
        </w:rPr>
        <w:t>(FN).</w:t>
      </w:r>
    </w:p>
    <w:p w:rsidR="00977949" w:rsidRDefault="00977949" w:rsidP="00977949">
      <w:pPr>
        <w:shd w:val="clear" w:color="auto" w:fill="FFFFFF"/>
        <w:jc w:val="both"/>
        <w:rPr>
          <w:rFonts w:ascii="Times New Roman" w:hAnsi="Times New Roman" w:cs="Times New Roman"/>
          <w:b/>
          <w:b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False Positive</w:t>
      </w:r>
      <w:r>
        <w:rPr>
          <w:rFonts w:ascii="Times New Roman" w:hAnsi="Times New Roman" w:cs="Times New Roman"/>
          <w:b/>
          <w:bCs/>
        </w:rPr>
        <w:t>.</w:t>
      </w:r>
      <w:r w:rsidRPr="007F006E">
        <w:rPr>
          <w:rFonts w:ascii="Times New Roman" w:hAnsi="Times New Roman" w:cs="Times New Roman"/>
          <w:b/>
          <w:bCs/>
        </w:rPr>
        <w:t xml:space="preserve"> </w:t>
      </w:r>
      <w:r w:rsidRPr="007F006E">
        <w:rPr>
          <w:rFonts w:ascii="Times New Roman" w:hAnsi="Times New Roman" w:cs="Times New Roman"/>
        </w:rPr>
        <w:t xml:space="preserve">Reverse of FN is when we falsely predict the output to be positive while it should have been negative, leading to the case of </w:t>
      </w:r>
      <w:r w:rsidRPr="007F006E">
        <w:rPr>
          <w:rFonts w:ascii="Times New Roman" w:hAnsi="Times New Roman" w:cs="Times New Roman"/>
          <w:i/>
          <w:iCs/>
        </w:rPr>
        <w:t xml:space="preserve">false positive </w:t>
      </w:r>
      <w:r w:rsidRPr="007F006E">
        <w:rPr>
          <w:rFonts w:ascii="Times New Roman" w:hAnsi="Times New Roman" w:cs="Times New Roman"/>
        </w:rPr>
        <w:t>(FP).</w:t>
      </w:r>
    </w:p>
    <w:p w:rsidR="00977949" w:rsidRDefault="00977949" w:rsidP="00977949">
      <w:pPr>
        <w:shd w:val="clear" w:color="auto" w:fill="FFFFFF"/>
        <w:jc w:val="both"/>
        <w:rPr>
          <w:rFonts w:ascii="Times New Roman" w:hAnsi="Times New Roman" w:cs="Times New Roman"/>
          <w:b/>
          <w:b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 xml:space="preserve">Example 2.6. </w:t>
      </w:r>
      <w:r w:rsidRPr="007F006E">
        <w:rPr>
          <w:rFonts w:ascii="Times New Roman" w:hAnsi="Times New Roman" w:cs="Times New Roman"/>
        </w:rPr>
        <w:t xml:space="preserve">Let us map true positives, true negatives, false positives, and false negatives when </w:t>
      </w:r>
      <w:r w:rsidRPr="009B4625">
        <w:rPr>
          <w:rFonts w:ascii="Times New Roman" w:hAnsi="Times New Roman" w:cs="Times New Roman"/>
          <w:iCs/>
          <w:lang w:val="fr-FR"/>
        </w:rPr>
        <w:t xml:space="preserve">y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7F006E">
        <w:rPr>
          <w:rFonts w:ascii="Times New Roman" w:hAnsi="Times New Roman" w:cs="Times New Roman"/>
        </w:rPr>
        <w:t xml:space="preserve">] and </w:t>
      </w:r>
      <w:r w:rsidRPr="007F006E">
        <w:rPr>
          <w:rFonts w:ascii="Times New Roman" w:hAnsi="Times New Roman" w:cs="Times New Roman"/>
          <w:i/>
          <w:iCs/>
        </w:rPr>
        <w:t>ŷ</w:t>
      </w:r>
      <w:r w:rsidRPr="009B4625">
        <w:rPr>
          <w:rFonts w:ascii="Times New Roman" w:hAnsi="Times New Roman" w:cs="Times New Roman"/>
          <w:iCs/>
          <w:lang w:val="fr-FR"/>
        </w:rPr>
        <w:t xml:space="preserve">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7F006E">
        <w:rPr>
          <w:rFonts w:ascii="Times New Roman" w:hAnsi="Times New Roman" w:cs="Times New Roman"/>
        </w:rPr>
        <w:t>]. Further, based on these counts, we can produce a confusion matrix.</w:t>
      </w:r>
    </w:p>
    <w:p w:rsidR="00977949" w:rsidRDefault="00977949" w:rsidP="00977949">
      <w:pPr>
        <w:shd w:val="clear" w:color="auto" w:fill="FFFFFF"/>
        <w:jc w:val="both"/>
        <w:rPr>
          <w:rFonts w:ascii="Times New Roman" w:hAnsi="Times New Roman" w:cs="Times New Roman"/>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rPr>
        <w:t xml:space="preserve">In Table 2.9, we enlist the type of correct/incorrect information captured by the </w:t>
      </w:r>
      <w:r w:rsidRPr="007F006E">
        <w:rPr>
          <w:rFonts w:ascii="Times New Roman" w:hAnsi="Times New Roman" w:cs="Times New Roman"/>
          <w:i/>
          <w:iCs/>
        </w:rPr>
        <w:t>i</w:t>
      </w:r>
      <w:r w:rsidRPr="007F006E">
        <w:rPr>
          <w:rFonts w:ascii="Times New Roman" w:hAnsi="Times New Roman" w:cs="Times New Roman"/>
          <w:i/>
          <w:iCs/>
          <w:vertAlign w:val="superscript"/>
        </w:rPr>
        <w:t>th</w:t>
      </w:r>
      <w:r w:rsidRPr="007F006E">
        <w:rPr>
          <w:rFonts w:ascii="Times New Roman" w:hAnsi="Times New Roman" w:cs="Times New Roman"/>
          <w:i/>
          <w:iCs/>
        </w:rPr>
        <w:t xml:space="preserve"> </w:t>
      </w:r>
      <w:r w:rsidRPr="007F006E">
        <w:rPr>
          <w:rFonts w:ascii="Times New Roman" w:hAnsi="Times New Roman" w:cs="Times New Roman"/>
        </w:rPr>
        <w:t xml:space="preserve">index. We can see that </w:t>
      </w:r>
      <w:r w:rsidRPr="007F006E">
        <w:rPr>
          <w:rFonts w:ascii="Times New Roman" w:hAnsi="Times New Roman" w:cs="Times New Roman"/>
          <w:lang w:val="de-DE"/>
        </w:rPr>
        <w:t xml:space="preserve">TP </w:t>
      </w:r>
      <w:r w:rsidRPr="007F006E">
        <w:rPr>
          <w:rFonts w:ascii="Times New Roman" w:hAnsi="Times New Roman" w:cs="Times New Roman"/>
        </w:rPr>
        <w:t xml:space="preserve">occurs when </w:t>
      </w:r>
      <w:r w:rsidRPr="007F006E">
        <w:rPr>
          <w:rFonts w:ascii="Times New Roman" w:hAnsi="Times New Roman" w:cs="Times New Roman"/>
          <w:i/>
          <w:iCs/>
          <w:lang w:val="es-ES_tradnl"/>
        </w:rPr>
        <w:t>y</w:t>
      </w:r>
      <w:r w:rsidRPr="007F006E">
        <w:rPr>
          <w:rFonts w:ascii="Times New Roman" w:hAnsi="Times New Roman" w:cs="Times New Roman"/>
          <w:i/>
          <w:iCs/>
          <w:vertAlign w:val="subscript"/>
          <w:lang w:val="fi-FI"/>
        </w:rPr>
        <w:t>i</w:t>
      </w:r>
      <w:r w:rsidRPr="007F006E">
        <w:rPr>
          <w:rFonts w:ascii="Times New Roman" w:hAnsi="Times New Roman" w:cs="Times New Roman"/>
          <w:i/>
          <w:iCs/>
          <w:lang w:val="fi-FI"/>
        </w:rPr>
        <w:t xml:space="preserve"> </w:t>
      </w:r>
      <w:r w:rsidRPr="007F006E">
        <w:rPr>
          <w:rFonts w:ascii="Times New Roman" w:hAnsi="Times New Roman" w:cs="Times New Roman"/>
          <w:i/>
          <w:iCs/>
        </w:rPr>
        <w:t>= ŷ</w:t>
      </w:r>
      <w:r w:rsidRPr="007F006E">
        <w:rPr>
          <w:rFonts w:ascii="Times New Roman" w:hAnsi="Times New Roman" w:cs="Times New Roman"/>
          <w:i/>
          <w:iCs/>
          <w:vertAlign w:val="subscript"/>
          <w:lang w:val="da-DK"/>
        </w:rPr>
        <w:t>i</w:t>
      </w:r>
      <w:r w:rsidRPr="007F006E">
        <w:rPr>
          <w:rFonts w:ascii="Times New Roman" w:hAnsi="Times New Roman" w:cs="Times New Roman"/>
          <w:i/>
          <w:iCs/>
          <w:lang w:val="da-DK"/>
        </w:rPr>
        <w:t xml:space="preserve"> </w:t>
      </w:r>
      <w:r w:rsidRPr="007F006E">
        <w:rPr>
          <w:rFonts w:ascii="Times New Roman" w:hAnsi="Times New Roman" w:cs="Times New Roman"/>
        </w:rPr>
        <w:t xml:space="preserve">= 1 and </w:t>
      </w:r>
      <w:r w:rsidRPr="007F006E">
        <w:rPr>
          <w:rFonts w:ascii="Times New Roman" w:hAnsi="Times New Roman" w:cs="Times New Roman"/>
          <w:lang w:val="de-DE"/>
        </w:rPr>
        <w:t xml:space="preserve">TN </w:t>
      </w:r>
      <w:r w:rsidRPr="007F006E">
        <w:rPr>
          <w:rFonts w:ascii="Times New Roman" w:hAnsi="Times New Roman" w:cs="Times New Roman"/>
        </w:rPr>
        <w:t xml:space="preserve">at </w:t>
      </w:r>
      <w:r w:rsidRPr="007F006E">
        <w:rPr>
          <w:rFonts w:ascii="Times New Roman" w:hAnsi="Times New Roman" w:cs="Times New Roman"/>
          <w:i/>
          <w:iCs/>
          <w:lang w:val="es-ES_tradnl"/>
        </w:rPr>
        <w:t>y</w:t>
      </w:r>
      <w:r w:rsidRPr="007F006E">
        <w:rPr>
          <w:rFonts w:ascii="Times New Roman" w:hAnsi="Times New Roman" w:cs="Times New Roman"/>
          <w:i/>
          <w:iCs/>
          <w:vertAlign w:val="subscript"/>
          <w:lang w:val="fi-FI"/>
        </w:rPr>
        <w:t>i</w:t>
      </w:r>
      <w:r w:rsidRPr="007F006E">
        <w:rPr>
          <w:rFonts w:ascii="Times New Roman" w:hAnsi="Times New Roman" w:cs="Times New Roman"/>
          <w:i/>
          <w:iCs/>
          <w:lang w:val="fi-FI"/>
        </w:rPr>
        <w:t xml:space="preserve"> </w:t>
      </w:r>
      <w:r w:rsidRPr="007F006E">
        <w:rPr>
          <w:rFonts w:ascii="Times New Roman" w:hAnsi="Times New Roman" w:cs="Times New Roman"/>
          <w:i/>
          <w:iCs/>
        </w:rPr>
        <w:t>= ŷ</w:t>
      </w:r>
      <w:r w:rsidRPr="007F006E">
        <w:rPr>
          <w:rFonts w:ascii="Times New Roman" w:hAnsi="Times New Roman" w:cs="Times New Roman"/>
          <w:i/>
          <w:iCs/>
          <w:vertAlign w:val="subscript"/>
        </w:rPr>
        <w:t>i</w:t>
      </w:r>
      <w:r w:rsidRPr="007F006E">
        <w:rPr>
          <w:rFonts w:ascii="Times New Roman" w:hAnsi="Times New Roman" w:cs="Times New Roman"/>
          <w:i/>
          <w:iCs/>
        </w:rPr>
        <w:t xml:space="preserve"> = –</w:t>
      </w:r>
      <w:r w:rsidRPr="007F006E">
        <w:rPr>
          <w:rFonts w:ascii="Times New Roman" w:hAnsi="Times New Roman" w:cs="Times New Roman"/>
        </w:rPr>
        <w:t xml:space="preserve">1. Meanwhile, at indices 2 and 10, we observe the case of </w:t>
      </w:r>
      <w:r w:rsidRPr="007F006E">
        <w:rPr>
          <w:rFonts w:ascii="Times New Roman" w:hAnsi="Times New Roman" w:cs="Times New Roman"/>
          <w:i/>
          <w:iCs/>
          <w:lang w:val="es-ES_tradnl"/>
        </w:rPr>
        <w:t>y</w:t>
      </w:r>
      <w:r w:rsidRPr="007F006E">
        <w:rPr>
          <w:rFonts w:ascii="Times New Roman" w:hAnsi="Times New Roman" w:cs="Times New Roman"/>
          <w:i/>
          <w:iCs/>
          <w:vertAlign w:val="subscript"/>
          <w:lang w:val="es-ES_tradnl"/>
        </w:rPr>
        <w:t>i</w:t>
      </w:r>
      <w:r w:rsidRPr="007F006E">
        <w:rPr>
          <w:rFonts w:ascii="Times New Roman" w:hAnsi="Times New Roman" w:cs="Times New Roman"/>
          <w:i/>
          <w:iCs/>
          <w:lang w:val="es-ES_tradnl"/>
        </w:rPr>
        <w:t xml:space="preserve"> </w:t>
      </w:r>
      <w:r w:rsidRPr="007F006E">
        <w:rPr>
          <w:rFonts w:ascii="Times New Roman" w:hAnsi="Times New Roman" w:cs="Times New Roman"/>
        </w:rPr>
        <w:t xml:space="preserve">= 1 but </w:t>
      </w:r>
      <w:r w:rsidRPr="007F006E">
        <w:rPr>
          <w:rFonts w:ascii="Times New Roman" w:hAnsi="Times New Roman" w:cs="Times New Roman"/>
          <w:i/>
          <w:iCs/>
        </w:rPr>
        <w:t>ŷ</w:t>
      </w:r>
      <w:r w:rsidRPr="007F006E">
        <w:rPr>
          <w:rFonts w:ascii="Times New Roman" w:hAnsi="Times New Roman" w:cs="Times New Roman"/>
          <w:i/>
          <w:iCs/>
          <w:vertAlign w:val="subscript"/>
          <w:lang w:val="es-ES_tradnl"/>
        </w:rPr>
        <w:t>i</w:t>
      </w:r>
      <w:r w:rsidRPr="007F006E">
        <w:rPr>
          <w:rFonts w:ascii="Times New Roman" w:hAnsi="Times New Roman" w:cs="Times New Roman"/>
          <w:i/>
          <w:iCs/>
          <w:lang w:val="es-ES_tradnl"/>
        </w:rPr>
        <w:t xml:space="preserve"> = </w:t>
      </w:r>
      <w:r w:rsidRPr="005B44EC">
        <w:rPr>
          <w:rFonts w:ascii="Times New Roman" w:hAnsi="Times New Roman" w:cs="Times New Roman"/>
          <w:iCs/>
        </w:rPr>
        <w:t>–</w:t>
      </w:r>
      <w:r w:rsidRPr="007F006E">
        <w:rPr>
          <w:rFonts w:ascii="Times New Roman" w:hAnsi="Times New Roman" w:cs="Times New Roman"/>
        </w:rPr>
        <w:t>1</w:t>
      </w:r>
      <w:r>
        <w:rPr>
          <w:rFonts w:ascii="Times New Roman" w:hAnsi="Times New Roman" w:cs="Times New Roman"/>
        </w:rPr>
        <w:t>,</w:t>
      </w:r>
      <w:r w:rsidRPr="007F006E">
        <w:rPr>
          <w:rFonts w:ascii="Times New Roman" w:hAnsi="Times New Roman" w:cs="Times New Roman"/>
        </w:rPr>
        <w:t xml:space="preserve"> causing false negatives. Finally, at indices 3 and 6, we note </w:t>
      </w:r>
      <w:r w:rsidRPr="007F006E">
        <w:rPr>
          <w:rFonts w:ascii="Times New Roman" w:hAnsi="Times New Roman" w:cs="Times New Roman"/>
          <w:i/>
          <w:iCs/>
        </w:rPr>
        <w:t>ŷ</w:t>
      </w:r>
      <w:r w:rsidRPr="007F006E">
        <w:rPr>
          <w:rFonts w:ascii="Times New Roman" w:hAnsi="Times New Roman" w:cs="Times New Roman"/>
          <w:i/>
          <w:iCs/>
          <w:vertAlign w:val="subscript"/>
          <w:lang w:val="es-ES_tradnl"/>
        </w:rPr>
        <w:t>i</w:t>
      </w:r>
      <w:r w:rsidRPr="007F006E">
        <w:rPr>
          <w:rFonts w:ascii="Times New Roman" w:hAnsi="Times New Roman" w:cs="Times New Roman"/>
          <w:i/>
          <w:iCs/>
          <w:lang w:val="es-ES_tradnl"/>
        </w:rPr>
        <w:t xml:space="preserve"> = </w:t>
      </w:r>
      <w:r w:rsidRPr="005B44EC">
        <w:rPr>
          <w:rFonts w:ascii="Times New Roman" w:hAnsi="Times New Roman" w:cs="Times New Roman"/>
          <w:iCs/>
        </w:rPr>
        <w:t>–</w:t>
      </w:r>
      <w:r w:rsidRPr="007F006E">
        <w:rPr>
          <w:rFonts w:ascii="Times New Roman" w:hAnsi="Times New Roman" w:cs="Times New Roman"/>
        </w:rPr>
        <w:t xml:space="preserve">1 but </w:t>
      </w:r>
      <w:r w:rsidRPr="007F006E">
        <w:rPr>
          <w:rFonts w:ascii="Times New Roman" w:hAnsi="Times New Roman" w:cs="Times New Roman"/>
          <w:i/>
          <w:iCs/>
        </w:rPr>
        <w:t>ŷ</w:t>
      </w:r>
      <w:r w:rsidRPr="007F006E">
        <w:rPr>
          <w:rFonts w:ascii="Times New Roman" w:hAnsi="Times New Roman" w:cs="Times New Roman"/>
          <w:i/>
          <w:iCs/>
          <w:vertAlign w:val="subscript"/>
          <w:lang w:val="es-ES_tradnl"/>
        </w:rPr>
        <w:t>i</w:t>
      </w:r>
      <w:r w:rsidRPr="007F006E">
        <w:rPr>
          <w:rFonts w:ascii="Times New Roman" w:hAnsi="Times New Roman" w:cs="Times New Roman"/>
          <w:i/>
          <w:iCs/>
          <w:lang w:val="es-ES_tradnl"/>
        </w:rPr>
        <w:t xml:space="preserve"> </w:t>
      </w:r>
      <w:r w:rsidRPr="007F006E">
        <w:rPr>
          <w:rFonts w:ascii="Times New Roman" w:hAnsi="Times New Roman" w:cs="Times New Roman"/>
        </w:rPr>
        <w:t>= 1, leading to false positives.</w:t>
      </w:r>
    </w:p>
    <w:p w:rsidR="00977949" w:rsidRPr="007F006E" w:rsidRDefault="00977949" w:rsidP="00977949">
      <w:pPr>
        <w:shd w:val="clear" w:color="auto" w:fill="FFFFFF"/>
        <w:tabs>
          <w:tab w:val="left" w:pos="2970"/>
        </w:tabs>
        <w:jc w:val="both"/>
        <w:rPr>
          <w:rFonts w:ascii="Times New Roman" w:hAnsi="Times New Roman" w:cs="Times New Roman"/>
        </w:rPr>
      </w:pPr>
      <w:r w:rsidRPr="007F006E">
        <w:rPr>
          <w:rFonts w:ascii="Times New Roman" w:hAnsi="Times New Roman" w:cs="Times New Roman"/>
        </w:rPr>
        <w:t>Now, mapping the type count in Table 2.9, we can construct the confusion matrix for the four cas</w:t>
      </w:r>
      <w:r w:rsidRPr="007F006E">
        <w:rPr>
          <w:rFonts w:ascii="Times New Roman" w:hAnsi="Times New Roman" w:cs="Times New Roman"/>
          <w:lang w:val="fr-FR"/>
        </w:rPr>
        <w:t xml:space="preserve">es </w:t>
      </w:r>
      <w:r w:rsidRPr="007F006E">
        <w:rPr>
          <w:rFonts w:ascii="Times New Roman" w:hAnsi="Times New Roman" w:cs="Times New Roman"/>
        </w:rPr>
        <w:t>as accounted in Table 2.10.</w:t>
      </w:r>
    </w:p>
    <w:p w:rsidR="00977949" w:rsidRDefault="00977949" w:rsidP="00977949">
      <w:pPr>
        <w:shd w:val="clear" w:color="auto" w:fill="FFFFFF"/>
        <w:jc w:val="both"/>
        <w:rPr>
          <w:rFonts w:ascii="Times New Roman" w:hAnsi="Times New Roman" w:cs="Times New Roman"/>
          <w:b/>
          <w:bCs/>
        </w:rPr>
      </w:pPr>
      <w:bookmarkStart w:id="44" w:name="bookmark58"/>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P</w:t>
      </w:r>
      <w:bookmarkEnd w:id="44"/>
      <w:r w:rsidRPr="007F006E">
        <w:rPr>
          <w:rFonts w:ascii="Times New Roman" w:hAnsi="Times New Roman" w:cs="Times New Roman"/>
          <w:b/>
          <w:bCs/>
        </w:rPr>
        <w:t>recision</w:t>
      </w:r>
      <w:r>
        <w:rPr>
          <w:rFonts w:ascii="Times New Roman" w:hAnsi="Times New Roman" w:cs="Times New Roman"/>
          <w:b/>
          <w:bCs/>
        </w:rPr>
        <w:t>.</w:t>
      </w:r>
      <w:r w:rsidRPr="007F006E">
        <w:rPr>
          <w:rFonts w:ascii="Times New Roman" w:hAnsi="Times New Roman" w:cs="Times New Roman"/>
          <w:b/>
          <w:bCs/>
        </w:rPr>
        <w:t xml:space="preserve"> </w:t>
      </w:r>
      <w:r w:rsidRPr="007F006E">
        <w:rPr>
          <w:rFonts w:ascii="Times New Roman" w:hAnsi="Times New Roman" w:cs="Times New Roman"/>
        </w:rPr>
        <w:t xml:space="preserve">Looking only at the predictions that are marked as positive, precision measures the number of times the predictions were actually correct, as actualised by Equation </w:t>
      </w:r>
      <w:r>
        <w:rPr>
          <w:rFonts w:ascii="Times New Roman" w:hAnsi="Times New Roman" w:cs="Times New Roman"/>
        </w:rPr>
        <w:t>(2.</w:t>
      </w:r>
      <w:r w:rsidRPr="007F006E">
        <w:rPr>
          <w:rFonts w:ascii="Times New Roman" w:hAnsi="Times New Roman" w:cs="Times New Roman"/>
        </w:rPr>
        <w:t>28</w:t>
      </w:r>
      <w:r>
        <w:rPr>
          <w:rFonts w:ascii="Times New Roman" w:hAnsi="Times New Roman" w:cs="Times New Roman"/>
        </w:rPr>
        <w:t>)</w:t>
      </w:r>
      <w:r w:rsidRPr="007F006E">
        <w:rPr>
          <w:rFonts w:ascii="Times New Roman" w:hAnsi="Times New Roman" w:cs="Times New Roman"/>
        </w:rPr>
        <w:t>.</w:t>
      </w:r>
    </w:p>
    <w:p w:rsidR="00977949" w:rsidRPr="007F006E" w:rsidRDefault="00977949" w:rsidP="00977949">
      <w:pPr>
        <w:tabs>
          <w:tab w:val="left" w:pos="5760"/>
        </w:tabs>
        <w:jc w:val="right"/>
        <w:rPr>
          <w:rFonts w:ascii="Times New Roman" w:hAnsi="Times New Roman" w:cs="Times New Roman"/>
        </w:rPr>
      </w:pPr>
      <w:r>
        <w:rPr>
          <w:rFonts w:ascii="Times New Roman" w:hAnsi="Times New Roman" w:cs="Times New Roman"/>
          <w:noProof/>
          <w:position w:val="-20"/>
        </w:rPr>
        <w:drawing>
          <wp:inline distT="0" distB="0" distL="0" distR="0">
            <wp:extent cx="707390" cy="34163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49"/>
                    <a:srcRect/>
                    <a:stretch>
                      <a:fillRect/>
                    </a:stretch>
                  </pic:blipFill>
                  <pic:spPr bwMode="auto">
                    <a:xfrm>
                      <a:off x="0" y="0"/>
                      <a:ext cx="707390" cy="341630"/>
                    </a:xfrm>
                    <a:prstGeom prst="rect">
                      <a:avLst/>
                    </a:prstGeom>
                    <a:noFill/>
                    <a:ln w="9525">
                      <a:noFill/>
                      <a:miter lim="800000"/>
                      <a:headEnd/>
                      <a:tailEnd/>
                    </a:ln>
                  </pic:spPr>
                </pic:pic>
              </a:graphicData>
            </a:graphic>
          </wp:inline>
        </w:drawing>
      </w:r>
      <w:r w:rsidRPr="007F006E">
        <w:rPr>
          <w:rFonts w:ascii="Times New Roman" w:hAnsi="Times New Roman" w:cs="Times New Roman"/>
          <w:lang w:val="de-DE"/>
        </w:rPr>
        <w:tab/>
        <w:t>(</w:t>
      </w:r>
      <w:r>
        <w:rPr>
          <w:rFonts w:ascii="Times New Roman" w:hAnsi="Times New Roman" w:cs="Times New Roman"/>
          <w:lang w:val="de-DE"/>
        </w:rPr>
        <w:t>2.</w:t>
      </w:r>
      <w:r w:rsidRPr="007F006E">
        <w:rPr>
          <w:rFonts w:ascii="Times New Roman" w:hAnsi="Times New Roman" w:cs="Times New Roman"/>
          <w:lang w:val="de-DE"/>
        </w:rPr>
        <w:t>28)</w:t>
      </w:r>
    </w:p>
    <w:p w:rsidR="00977949" w:rsidRPr="007F006E" w:rsidRDefault="00977949" w:rsidP="00977949">
      <w:pPr>
        <w:shd w:val="clear" w:color="auto" w:fill="FFFFFF"/>
        <w:jc w:val="both"/>
        <w:rPr>
          <w:rFonts w:ascii="Times New Roman" w:hAnsi="Times New Roman" w:cs="Times New Roman"/>
        </w:rPr>
      </w:pPr>
    </w:p>
    <w:tbl>
      <w:tblPr>
        <w:tblW w:w="0" w:type="auto"/>
        <w:jc w:val="center"/>
        <w:tblLayout w:type="fixed"/>
        <w:tblCellMar>
          <w:left w:w="40" w:type="dxa"/>
          <w:right w:w="40" w:type="dxa"/>
        </w:tblCellMar>
        <w:tblLook w:val="0000"/>
      </w:tblPr>
      <w:tblGrid>
        <w:gridCol w:w="1594"/>
        <w:gridCol w:w="581"/>
        <w:gridCol w:w="566"/>
        <w:gridCol w:w="557"/>
        <w:gridCol w:w="566"/>
        <w:gridCol w:w="576"/>
        <w:gridCol w:w="562"/>
        <w:gridCol w:w="562"/>
        <w:gridCol w:w="566"/>
        <w:gridCol w:w="542"/>
        <w:gridCol w:w="624"/>
      </w:tblGrid>
      <w:tr w:rsidR="00977949" w:rsidRPr="007F006E" w:rsidTr="006E42E0">
        <w:trPr>
          <w:trHeight w:val="20"/>
          <w:jc w:val="center"/>
        </w:trPr>
        <w:tc>
          <w:tcPr>
            <w:tcW w:w="1594"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bookmarkStart w:id="45" w:name="bookmark59"/>
            <w:r w:rsidRPr="007F006E">
              <w:rPr>
                <w:rFonts w:ascii="Times New Roman" w:hAnsi="Times New Roman" w:cs="Times New Roman"/>
                <w:b/>
                <w:bCs/>
              </w:rPr>
              <w:t>I</w:t>
            </w:r>
            <w:bookmarkEnd w:id="45"/>
            <w:r w:rsidRPr="007F006E">
              <w:rPr>
                <w:rFonts w:ascii="Times New Roman" w:hAnsi="Times New Roman" w:cs="Times New Roman"/>
                <w:b/>
                <w:bCs/>
              </w:rPr>
              <w:t>ndex</w:t>
            </w:r>
          </w:p>
        </w:tc>
        <w:tc>
          <w:tcPr>
            <w:tcW w:w="581"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2</w:t>
            </w:r>
          </w:p>
        </w:tc>
        <w:tc>
          <w:tcPr>
            <w:tcW w:w="557"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3</w:t>
            </w:r>
          </w:p>
        </w:tc>
        <w:tc>
          <w:tcPr>
            <w:tcW w:w="566"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4</w:t>
            </w:r>
          </w:p>
        </w:tc>
        <w:tc>
          <w:tcPr>
            <w:tcW w:w="576"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5</w:t>
            </w:r>
          </w:p>
        </w:tc>
        <w:tc>
          <w:tcPr>
            <w:tcW w:w="562"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6</w:t>
            </w:r>
          </w:p>
        </w:tc>
        <w:tc>
          <w:tcPr>
            <w:tcW w:w="562"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7</w:t>
            </w:r>
          </w:p>
        </w:tc>
        <w:tc>
          <w:tcPr>
            <w:tcW w:w="566"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8</w:t>
            </w:r>
          </w:p>
        </w:tc>
        <w:tc>
          <w:tcPr>
            <w:tcW w:w="542"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9</w:t>
            </w:r>
          </w:p>
        </w:tc>
        <w:tc>
          <w:tcPr>
            <w:tcW w:w="624"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10</w:t>
            </w:r>
          </w:p>
        </w:tc>
      </w:tr>
      <w:tr w:rsidR="00977949" w:rsidRPr="007F006E" w:rsidTr="006E42E0">
        <w:trPr>
          <w:trHeight w:val="20"/>
          <w:jc w:val="center"/>
        </w:trPr>
        <w:tc>
          <w:tcPr>
            <w:tcW w:w="1594"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b/>
                <w:bCs/>
              </w:rPr>
              <w:t xml:space="preserve">Expected </w:t>
            </w:r>
            <w:r w:rsidRPr="007F006E">
              <w:rPr>
                <w:rFonts w:ascii="Times New Roman" w:hAnsi="Times New Roman" w:cs="Times New Roman"/>
                <w:i/>
                <w:iCs/>
                <w:lang w:val="fr-FR"/>
              </w:rPr>
              <w:t>y</w:t>
            </w:r>
          </w:p>
        </w:tc>
        <w:tc>
          <w:tcPr>
            <w:tcW w:w="581"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1</w:t>
            </w:r>
          </w:p>
        </w:tc>
        <w:tc>
          <w:tcPr>
            <w:tcW w:w="557"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66"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1</w:t>
            </w:r>
          </w:p>
        </w:tc>
        <w:tc>
          <w:tcPr>
            <w:tcW w:w="576"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62"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62"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Pr>
                <w:rFonts w:ascii="Times New Roman" w:hAnsi="Times New Roman" w:cs="Times New Roman"/>
              </w:rPr>
              <w:t>1</w:t>
            </w:r>
          </w:p>
        </w:tc>
        <w:tc>
          <w:tcPr>
            <w:tcW w:w="542"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1</w:t>
            </w:r>
          </w:p>
        </w:tc>
        <w:tc>
          <w:tcPr>
            <w:tcW w:w="624"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1</w:t>
            </w:r>
          </w:p>
        </w:tc>
      </w:tr>
      <w:tr w:rsidR="00977949" w:rsidRPr="007F006E" w:rsidTr="006E42E0">
        <w:trPr>
          <w:trHeight w:val="20"/>
          <w:jc w:val="center"/>
        </w:trPr>
        <w:tc>
          <w:tcPr>
            <w:tcW w:w="1594" w:type="dxa"/>
            <w:tcBorders>
              <w:top w:val="single" w:sz="6" w:space="0" w:color="auto"/>
              <w:left w:val="nil"/>
              <w:bottom w:val="single" w:sz="4"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b/>
                <w:bCs/>
              </w:rPr>
            </w:pPr>
            <w:r w:rsidRPr="007F006E">
              <w:rPr>
                <w:rFonts w:ascii="Times New Roman" w:hAnsi="Times New Roman" w:cs="Times New Roman"/>
                <w:b/>
                <w:bCs/>
              </w:rPr>
              <w:t xml:space="preserve">Predicted </w:t>
            </w:r>
            <w:r w:rsidRPr="007F006E">
              <w:rPr>
                <w:rFonts w:ascii="Times New Roman" w:hAnsi="Times New Roman" w:cs="Times New Roman"/>
                <w:i/>
                <w:iCs/>
              </w:rPr>
              <w:t>ŷ</w:t>
            </w:r>
          </w:p>
        </w:tc>
        <w:tc>
          <w:tcPr>
            <w:tcW w:w="581"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57"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Pr>
                <w:rFonts w:ascii="Times New Roman" w:hAnsi="Times New Roman" w:cs="Times New Roman"/>
              </w:rPr>
              <w:t>1</w:t>
            </w:r>
          </w:p>
        </w:tc>
        <w:tc>
          <w:tcPr>
            <w:tcW w:w="576"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c>
          <w:tcPr>
            <w:tcW w:w="562"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Pr>
                <w:rFonts w:ascii="Times New Roman" w:hAnsi="Times New Roman" w:cs="Times New Roman"/>
              </w:rPr>
              <w:t>1</w:t>
            </w:r>
          </w:p>
        </w:tc>
        <w:tc>
          <w:tcPr>
            <w:tcW w:w="562"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Pr>
                <w:rFonts w:ascii="Times New Roman" w:hAnsi="Times New Roman" w:cs="Times New Roman"/>
              </w:rPr>
              <w:t>1</w:t>
            </w:r>
          </w:p>
        </w:tc>
        <w:tc>
          <w:tcPr>
            <w:tcW w:w="566"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Pr>
                <w:rFonts w:ascii="Times New Roman" w:hAnsi="Times New Roman" w:cs="Times New Roman"/>
              </w:rPr>
              <w:t>1</w:t>
            </w:r>
          </w:p>
        </w:tc>
        <w:tc>
          <w:tcPr>
            <w:tcW w:w="542"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Pr>
                <w:rFonts w:ascii="Times New Roman" w:hAnsi="Times New Roman" w:cs="Times New Roman"/>
              </w:rPr>
              <w:t>1</w:t>
            </w:r>
          </w:p>
        </w:tc>
        <w:tc>
          <w:tcPr>
            <w:tcW w:w="624"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A3333C">
              <w:rPr>
                <w:rFonts w:ascii="Times New Roman" w:hAnsi="Times New Roman" w:cs="Times New Roman"/>
                <w:highlight w:val="yellow"/>
              </w:rPr>
              <w:t>-1</w:t>
            </w:r>
          </w:p>
        </w:tc>
      </w:tr>
      <w:tr w:rsidR="00977949" w:rsidRPr="007F006E" w:rsidTr="006E42E0">
        <w:trPr>
          <w:trHeight w:val="20"/>
          <w:jc w:val="center"/>
        </w:trPr>
        <w:tc>
          <w:tcPr>
            <w:tcW w:w="1594" w:type="dxa"/>
            <w:tcBorders>
              <w:top w:val="single" w:sz="6" w:space="0" w:color="auto"/>
              <w:left w:val="nil"/>
              <w:bottom w:val="single" w:sz="4"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b/>
                <w:bCs/>
              </w:rPr>
            </w:pPr>
            <w:r w:rsidRPr="007F006E">
              <w:rPr>
                <w:rFonts w:ascii="Times New Roman" w:hAnsi="Times New Roman" w:cs="Times New Roman"/>
                <w:b/>
                <w:bCs/>
              </w:rPr>
              <w:t>Type</w:t>
            </w:r>
          </w:p>
        </w:tc>
        <w:tc>
          <w:tcPr>
            <w:tcW w:w="581"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TP</w:t>
            </w:r>
          </w:p>
        </w:tc>
        <w:tc>
          <w:tcPr>
            <w:tcW w:w="566"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FN</w:t>
            </w:r>
          </w:p>
        </w:tc>
        <w:tc>
          <w:tcPr>
            <w:tcW w:w="557"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FP</w:t>
            </w:r>
          </w:p>
        </w:tc>
        <w:tc>
          <w:tcPr>
            <w:tcW w:w="566"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TP</w:t>
            </w:r>
          </w:p>
        </w:tc>
        <w:tc>
          <w:tcPr>
            <w:tcW w:w="576"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TN</w:t>
            </w:r>
          </w:p>
        </w:tc>
        <w:tc>
          <w:tcPr>
            <w:tcW w:w="562"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FP</w:t>
            </w:r>
          </w:p>
        </w:tc>
        <w:tc>
          <w:tcPr>
            <w:tcW w:w="562"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TP</w:t>
            </w:r>
          </w:p>
        </w:tc>
        <w:tc>
          <w:tcPr>
            <w:tcW w:w="566"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TP</w:t>
            </w:r>
          </w:p>
        </w:tc>
        <w:tc>
          <w:tcPr>
            <w:tcW w:w="542"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TP</w:t>
            </w:r>
          </w:p>
        </w:tc>
        <w:tc>
          <w:tcPr>
            <w:tcW w:w="624" w:type="dxa"/>
            <w:tcBorders>
              <w:top w:val="single" w:sz="6" w:space="0" w:color="auto"/>
              <w:left w:val="nil"/>
              <w:bottom w:val="single" w:sz="6" w:space="0" w:color="auto"/>
              <w:right w:val="nil"/>
            </w:tcBorders>
            <w:shd w:val="clear" w:color="auto" w:fill="FFFFFF"/>
          </w:tcPr>
          <w:p w:rsidR="00977949" w:rsidRPr="007F006E" w:rsidRDefault="00977949" w:rsidP="006E42E0">
            <w:pPr>
              <w:shd w:val="clear" w:color="auto" w:fill="FFFFFF"/>
              <w:jc w:val="both"/>
              <w:rPr>
                <w:rFonts w:ascii="Times New Roman" w:hAnsi="Times New Roman" w:cs="Times New Roman"/>
              </w:rPr>
            </w:pPr>
            <w:r w:rsidRPr="007F006E">
              <w:rPr>
                <w:rFonts w:ascii="Times New Roman" w:hAnsi="Times New Roman" w:cs="Times New Roman"/>
              </w:rPr>
              <w:t>FN</w:t>
            </w:r>
          </w:p>
        </w:tc>
      </w:tr>
    </w:tbl>
    <w:p w:rsidR="00977949" w:rsidRDefault="00977949" w:rsidP="00977949">
      <w:pPr>
        <w:shd w:val="clear" w:color="auto" w:fill="FFFFFF"/>
        <w:jc w:val="both"/>
        <w:rPr>
          <w:rFonts w:ascii="Times New Roman" w:hAnsi="Times New Roman" w:cs="Times New Roman"/>
          <w:lang w:val="fr-FR"/>
        </w:rPr>
      </w:pPr>
      <w:bookmarkStart w:id="46" w:name="bookmark60"/>
    </w:p>
    <w:p w:rsidR="00977949" w:rsidRDefault="00977949" w:rsidP="00977949">
      <w:pPr>
        <w:shd w:val="clear" w:color="auto" w:fill="FFFFFF"/>
        <w:jc w:val="both"/>
        <w:rPr>
          <w:rFonts w:ascii="Times New Roman" w:hAnsi="Times New Roman" w:cs="Times New Roman"/>
        </w:rPr>
      </w:pPr>
      <w:r w:rsidRPr="007F006E">
        <w:rPr>
          <w:rFonts w:ascii="Times New Roman" w:hAnsi="Times New Roman" w:cs="Times New Roman"/>
          <w:lang w:val="fr-FR"/>
        </w:rPr>
        <w:t>T</w:t>
      </w:r>
      <w:bookmarkEnd w:id="46"/>
      <w:r w:rsidRPr="007F006E">
        <w:rPr>
          <w:rFonts w:ascii="Times New Roman" w:hAnsi="Times New Roman" w:cs="Times New Roman"/>
          <w:lang w:val="fr-FR"/>
        </w:rPr>
        <w:t xml:space="preserve">able </w:t>
      </w:r>
      <w:r w:rsidRPr="007F006E">
        <w:rPr>
          <w:rFonts w:ascii="Times New Roman" w:hAnsi="Times New Roman" w:cs="Times New Roman"/>
        </w:rPr>
        <w:t>2.9:</w:t>
      </w:r>
      <w:r>
        <w:rPr>
          <w:rFonts w:ascii="Times New Roman" w:hAnsi="Times New Roman" w:cs="Times New Roman"/>
        </w:rPr>
        <w:t xml:space="preserve"> </w:t>
      </w:r>
      <w:r w:rsidRPr="007F006E">
        <w:rPr>
          <w:rFonts w:ascii="Times New Roman" w:hAnsi="Times New Roman" w:cs="Times New Roman"/>
        </w:rPr>
        <w:t xml:space="preserve">Mapping </w:t>
      </w:r>
      <w:r>
        <w:rPr>
          <w:rFonts w:ascii="Times New Roman" w:hAnsi="Times New Roman" w:cs="Times New Roman"/>
        </w:rPr>
        <w:t>T</w:t>
      </w:r>
      <w:r w:rsidRPr="007F006E">
        <w:rPr>
          <w:rFonts w:ascii="Times New Roman" w:hAnsi="Times New Roman" w:cs="Times New Roman"/>
        </w:rPr>
        <w:t xml:space="preserve">rue </w:t>
      </w:r>
      <w:r>
        <w:rPr>
          <w:rFonts w:ascii="Times New Roman" w:hAnsi="Times New Roman" w:cs="Times New Roman"/>
        </w:rPr>
        <w:t>P</w:t>
      </w:r>
      <w:r w:rsidRPr="007F006E">
        <w:rPr>
          <w:rFonts w:ascii="Times New Roman" w:hAnsi="Times New Roman" w:cs="Times New Roman"/>
        </w:rPr>
        <w:t>ositive</w:t>
      </w:r>
      <w:r>
        <w:rPr>
          <w:rFonts w:ascii="Times New Roman" w:hAnsi="Times New Roman" w:cs="Times New Roman"/>
        </w:rPr>
        <w:t>s</w:t>
      </w:r>
      <w:r w:rsidRPr="007F006E">
        <w:rPr>
          <w:rFonts w:ascii="Times New Roman" w:hAnsi="Times New Roman" w:cs="Times New Roman"/>
        </w:rPr>
        <w:t xml:space="preserve"> </w:t>
      </w:r>
      <w:r w:rsidRPr="007F006E">
        <w:rPr>
          <w:rFonts w:ascii="Times New Roman" w:hAnsi="Times New Roman" w:cs="Times New Roman"/>
          <w:lang w:val="de-DE"/>
        </w:rPr>
        <w:t xml:space="preserve">(TP), </w:t>
      </w:r>
      <w:r>
        <w:rPr>
          <w:rFonts w:ascii="Times New Roman" w:hAnsi="Times New Roman" w:cs="Times New Roman"/>
        </w:rPr>
        <w:t>T</w:t>
      </w:r>
      <w:r w:rsidRPr="007F006E">
        <w:rPr>
          <w:rFonts w:ascii="Times New Roman" w:hAnsi="Times New Roman" w:cs="Times New Roman"/>
        </w:rPr>
        <w:t xml:space="preserve">rue </w:t>
      </w:r>
      <w:r>
        <w:rPr>
          <w:rFonts w:ascii="Times New Roman" w:hAnsi="Times New Roman" w:cs="Times New Roman"/>
        </w:rPr>
        <w:t>N</w:t>
      </w:r>
      <w:r w:rsidRPr="007F006E">
        <w:rPr>
          <w:rFonts w:ascii="Times New Roman" w:hAnsi="Times New Roman" w:cs="Times New Roman"/>
        </w:rPr>
        <w:t xml:space="preserve">egatives </w:t>
      </w:r>
      <w:r w:rsidRPr="007F006E">
        <w:rPr>
          <w:rFonts w:ascii="Times New Roman" w:hAnsi="Times New Roman" w:cs="Times New Roman"/>
          <w:lang w:val="de-DE"/>
        </w:rPr>
        <w:t xml:space="preserve">(TN), </w:t>
      </w:r>
      <w:r>
        <w:rPr>
          <w:rFonts w:ascii="Times New Roman" w:hAnsi="Times New Roman" w:cs="Times New Roman"/>
        </w:rPr>
        <w:t>F</w:t>
      </w:r>
      <w:r w:rsidRPr="007F006E">
        <w:rPr>
          <w:rFonts w:ascii="Times New Roman" w:hAnsi="Times New Roman" w:cs="Times New Roman"/>
        </w:rPr>
        <w:t xml:space="preserve">alse </w:t>
      </w:r>
      <w:r>
        <w:rPr>
          <w:rFonts w:ascii="Times New Roman" w:hAnsi="Times New Roman" w:cs="Times New Roman"/>
        </w:rPr>
        <w:t>P</w:t>
      </w:r>
      <w:r w:rsidRPr="007F006E">
        <w:rPr>
          <w:rFonts w:ascii="Times New Roman" w:hAnsi="Times New Roman" w:cs="Times New Roman"/>
        </w:rPr>
        <w:t xml:space="preserve">ositives (FP) and </w:t>
      </w:r>
      <w:r>
        <w:rPr>
          <w:rFonts w:ascii="Times New Roman" w:hAnsi="Times New Roman" w:cs="Times New Roman"/>
        </w:rPr>
        <w:t>F</w:t>
      </w:r>
      <w:r w:rsidRPr="007F006E">
        <w:rPr>
          <w:rFonts w:ascii="Times New Roman" w:hAnsi="Times New Roman" w:cs="Times New Roman"/>
        </w:rPr>
        <w:t xml:space="preserve">alse </w:t>
      </w:r>
      <w:r>
        <w:rPr>
          <w:rFonts w:ascii="Times New Roman" w:hAnsi="Times New Roman" w:cs="Times New Roman"/>
        </w:rPr>
        <w:t>N</w:t>
      </w:r>
      <w:r w:rsidRPr="007F006E">
        <w:rPr>
          <w:rFonts w:ascii="Times New Roman" w:hAnsi="Times New Roman" w:cs="Times New Roman"/>
        </w:rPr>
        <w:t xml:space="preserve">egatives (FN) for </w:t>
      </w:r>
      <w:r>
        <w:rPr>
          <w:rFonts w:ascii="Times New Roman" w:hAnsi="Times New Roman" w:cs="Times New Roman"/>
        </w:rPr>
        <w:t>E</w:t>
      </w:r>
      <w:r w:rsidRPr="007F006E">
        <w:rPr>
          <w:rFonts w:ascii="Times New Roman" w:hAnsi="Times New Roman" w:cs="Times New Roman"/>
        </w:rPr>
        <w:t xml:space="preserve">xpected </w:t>
      </w:r>
      <w:r>
        <w:rPr>
          <w:rFonts w:ascii="Times New Roman" w:hAnsi="Times New Roman" w:cs="Times New Roman"/>
        </w:rPr>
        <w:t>L</w:t>
      </w:r>
      <w:r w:rsidRPr="007F006E">
        <w:rPr>
          <w:rFonts w:ascii="Times New Roman" w:hAnsi="Times New Roman" w:cs="Times New Roman"/>
        </w:rPr>
        <w:t xml:space="preserve">abels </w:t>
      </w:r>
      <w:r w:rsidRPr="009B4625">
        <w:rPr>
          <w:rFonts w:ascii="Times New Roman" w:hAnsi="Times New Roman" w:cs="Times New Roman"/>
          <w:iCs/>
          <w:lang w:val="fr-FR"/>
        </w:rPr>
        <w:t xml:space="preserve">y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5B44EC">
        <w:rPr>
          <w:rFonts w:ascii="Times New Roman" w:hAnsi="Times New Roman" w:cs="Times New Roman"/>
        </w:rPr>
        <w:t>]</w:t>
      </w:r>
      <w:r w:rsidRPr="007F006E">
        <w:rPr>
          <w:rFonts w:ascii="Times New Roman" w:hAnsi="Times New Roman" w:cs="Times New Roman"/>
        </w:rPr>
        <w:t xml:space="preserve"> and </w:t>
      </w:r>
      <w:r>
        <w:rPr>
          <w:rFonts w:ascii="Times New Roman" w:hAnsi="Times New Roman" w:cs="Times New Roman"/>
        </w:rPr>
        <w:t>P</w:t>
      </w:r>
      <w:r w:rsidRPr="007F006E">
        <w:rPr>
          <w:rFonts w:ascii="Times New Roman" w:hAnsi="Times New Roman" w:cs="Times New Roman"/>
        </w:rPr>
        <w:t xml:space="preserve">redicted </w:t>
      </w:r>
      <w:r>
        <w:rPr>
          <w:rFonts w:ascii="Times New Roman" w:hAnsi="Times New Roman" w:cs="Times New Roman"/>
        </w:rPr>
        <w:t>L</w:t>
      </w:r>
      <w:r w:rsidRPr="007F006E">
        <w:rPr>
          <w:rFonts w:ascii="Times New Roman" w:hAnsi="Times New Roman" w:cs="Times New Roman"/>
        </w:rPr>
        <w:t xml:space="preserve">abels </w:t>
      </w:r>
      <w:r w:rsidRPr="007F006E">
        <w:rPr>
          <w:rFonts w:ascii="Times New Roman" w:hAnsi="Times New Roman" w:cs="Times New Roman"/>
          <w:i/>
          <w:iCs/>
        </w:rPr>
        <w:t>ŷ</w:t>
      </w:r>
      <w:r w:rsidRPr="009B4625">
        <w:rPr>
          <w:rFonts w:ascii="Times New Roman" w:hAnsi="Times New Roman" w:cs="Times New Roman"/>
          <w:iCs/>
          <w:lang w:val="fr-FR"/>
        </w:rPr>
        <w:t xml:space="preserve">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7F006E">
        <w:rPr>
          <w:rFonts w:ascii="Times New Roman" w:hAnsi="Times New Roman" w:cs="Times New Roman"/>
        </w:rPr>
        <w:t>.</w:t>
      </w:r>
    </w:p>
    <w:p w:rsidR="00977949" w:rsidRPr="007F006E" w:rsidRDefault="00977949" w:rsidP="00977949">
      <w:pPr>
        <w:shd w:val="clear" w:color="auto" w:fill="FFFFFF"/>
        <w:jc w:val="both"/>
        <w:rPr>
          <w:rFonts w:ascii="Times New Roman" w:hAnsi="Times New Roman" w:cs="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075"/>
        <w:gridCol w:w="1075"/>
        <w:gridCol w:w="1164"/>
      </w:tblGrid>
      <w:tr w:rsidR="00977949" w:rsidRPr="007F006E" w:rsidTr="006E42E0">
        <w:trPr>
          <w:trHeight w:val="368"/>
          <w:jc w:val="center"/>
        </w:trPr>
        <w:tc>
          <w:tcPr>
            <w:tcW w:w="1075" w:type="dxa"/>
            <w:vMerge w:val="restart"/>
            <w:vAlign w:val="center"/>
          </w:tcPr>
          <w:p w:rsidR="00977949" w:rsidRPr="007F006E" w:rsidRDefault="00977949" w:rsidP="006E42E0">
            <w:pPr>
              <w:spacing w:line="360" w:lineRule="auto"/>
              <w:jc w:val="center"/>
              <w:rPr>
                <w:rFonts w:ascii="Times New Roman" w:hAnsi="Times New Roman" w:cs="Times New Roman"/>
              </w:rPr>
            </w:pPr>
            <w:r w:rsidRPr="007F006E">
              <w:rPr>
                <w:rFonts w:ascii="Times New Roman" w:hAnsi="Times New Roman" w:cs="Times New Roman"/>
              </w:rPr>
              <w:t>Actual</w:t>
            </w:r>
          </w:p>
        </w:tc>
        <w:tc>
          <w:tcPr>
            <w:tcW w:w="2239" w:type="dxa"/>
            <w:gridSpan w:val="2"/>
            <w:vAlign w:val="center"/>
          </w:tcPr>
          <w:p w:rsidR="00977949" w:rsidRPr="007F006E" w:rsidRDefault="00977949" w:rsidP="006E42E0">
            <w:pPr>
              <w:jc w:val="center"/>
              <w:rPr>
                <w:rFonts w:ascii="Times New Roman" w:hAnsi="Times New Roman" w:cs="Times New Roman"/>
              </w:rPr>
            </w:pPr>
            <w:r w:rsidRPr="007F006E">
              <w:rPr>
                <w:rFonts w:ascii="Times New Roman" w:hAnsi="Times New Roman" w:cs="Times New Roman"/>
              </w:rPr>
              <w:t>Predicted</w:t>
            </w:r>
          </w:p>
        </w:tc>
      </w:tr>
      <w:tr w:rsidR="00977949" w:rsidRPr="007F006E" w:rsidTr="006E42E0">
        <w:trPr>
          <w:trHeight w:val="368"/>
          <w:jc w:val="center"/>
        </w:trPr>
        <w:tc>
          <w:tcPr>
            <w:tcW w:w="1075" w:type="dxa"/>
            <w:vMerge/>
            <w:vAlign w:val="center"/>
          </w:tcPr>
          <w:p w:rsidR="00977949" w:rsidRPr="007F006E" w:rsidRDefault="00977949" w:rsidP="006E42E0">
            <w:pPr>
              <w:jc w:val="center"/>
              <w:rPr>
                <w:rFonts w:ascii="Times New Roman" w:hAnsi="Times New Roman" w:cs="Times New Roman"/>
              </w:rPr>
            </w:pPr>
          </w:p>
        </w:tc>
        <w:tc>
          <w:tcPr>
            <w:tcW w:w="1075" w:type="dxa"/>
            <w:vAlign w:val="center"/>
          </w:tcPr>
          <w:p w:rsidR="00977949" w:rsidRPr="007F006E" w:rsidRDefault="00977949" w:rsidP="006E42E0">
            <w:pPr>
              <w:jc w:val="center"/>
              <w:rPr>
                <w:rFonts w:ascii="Times New Roman" w:hAnsi="Times New Roman" w:cs="Times New Roman"/>
              </w:rPr>
            </w:pPr>
            <w:r w:rsidRPr="007F006E">
              <w:rPr>
                <w:rFonts w:ascii="Times New Roman" w:hAnsi="Times New Roman" w:cs="Times New Roman"/>
              </w:rPr>
              <w:t>Positive</w:t>
            </w:r>
          </w:p>
        </w:tc>
        <w:tc>
          <w:tcPr>
            <w:tcW w:w="1164" w:type="dxa"/>
            <w:vAlign w:val="center"/>
          </w:tcPr>
          <w:p w:rsidR="00977949" w:rsidRPr="007F006E" w:rsidRDefault="00977949" w:rsidP="006E42E0">
            <w:pPr>
              <w:jc w:val="center"/>
              <w:rPr>
                <w:rFonts w:ascii="Times New Roman" w:hAnsi="Times New Roman" w:cs="Times New Roman"/>
              </w:rPr>
            </w:pPr>
            <w:r w:rsidRPr="007F006E">
              <w:rPr>
                <w:rFonts w:ascii="Times New Roman" w:hAnsi="Times New Roman" w:cs="Times New Roman"/>
              </w:rPr>
              <w:t>Negative</w:t>
            </w:r>
          </w:p>
        </w:tc>
      </w:tr>
      <w:tr w:rsidR="00977949" w:rsidRPr="007F006E" w:rsidTr="006E42E0">
        <w:trPr>
          <w:trHeight w:val="368"/>
          <w:jc w:val="center"/>
        </w:trPr>
        <w:tc>
          <w:tcPr>
            <w:tcW w:w="1075" w:type="dxa"/>
            <w:vAlign w:val="center"/>
          </w:tcPr>
          <w:p w:rsidR="00977949" w:rsidRPr="007F006E" w:rsidRDefault="00977949" w:rsidP="006E42E0">
            <w:pPr>
              <w:jc w:val="center"/>
              <w:rPr>
                <w:rFonts w:ascii="Times New Roman" w:hAnsi="Times New Roman" w:cs="Times New Roman"/>
              </w:rPr>
            </w:pPr>
            <w:r w:rsidRPr="007F006E">
              <w:rPr>
                <w:rFonts w:ascii="Times New Roman" w:hAnsi="Times New Roman" w:cs="Times New Roman"/>
              </w:rPr>
              <w:t>Positive</w:t>
            </w:r>
          </w:p>
        </w:tc>
        <w:tc>
          <w:tcPr>
            <w:tcW w:w="1075" w:type="dxa"/>
            <w:vAlign w:val="center"/>
          </w:tcPr>
          <w:p w:rsidR="00977949" w:rsidRPr="007F006E" w:rsidRDefault="00977949" w:rsidP="006E42E0">
            <w:pPr>
              <w:jc w:val="center"/>
              <w:rPr>
                <w:rFonts w:ascii="Times New Roman" w:hAnsi="Times New Roman" w:cs="Times New Roman"/>
              </w:rPr>
            </w:pPr>
            <w:r w:rsidRPr="007F006E">
              <w:rPr>
                <w:rFonts w:ascii="Times New Roman" w:hAnsi="Times New Roman" w:cs="Times New Roman"/>
              </w:rPr>
              <w:t>5 (TP)</w:t>
            </w:r>
          </w:p>
        </w:tc>
        <w:tc>
          <w:tcPr>
            <w:tcW w:w="1164" w:type="dxa"/>
            <w:vAlign w:val="center"/>
          </w:tcPr>
          <w:p w:rsidR="00977949" w:rsidRPr="007F006E" w:rsidRDefault="00977949" w:rsidP="006E42E0">
            <w:pPr>
              <w:jc w:val="center"/>
              <w:rPr>
                <w:rFonts w:ascii="Times New Roman" w:hAnsi="Times New Roman" w:cs="Times New Roman"/>
              </w:rPr>
            </w:pPr>
            <w:r w:rsidRPr="007F006E">
              <w:rPr>
                <w:rFonts w:ascii="Times New Roman" w:hAnsi="Times New Roman" w:cs="Times New Roman"/>
              </w:rPr>
              <w:t>2 (FN)</w:t>
            </w:r>
          </w:p>
        </w:tc>
      </w:tr>
      <w:tr w:rsidR="00977949" w:rsidRPr="007F006E" w:rsidTr="006E42E0">
        <w:trPr>
          <w:trHeight w:val="368"/>
          <w:jc w:val="center"/>
        </w:trPr>
        <w:tc>
          <w:tcPr>
            <w:tcW w:w="1075" w:type="dxa"/>
            <w:vAlign w:val="center"/>
          </w:tcPr>
          <w:p w:rsidR="00977949" w:rsidRPr="007F006E" w:rsidRDefault="00977949" w:rsidP="006E42E0">
            <w:pPr>
              <w:jc w:val="center"/>
              <w:rPr>
                <w:rFonts w:ascii="Times New Roman" w:hAnsi="Times New Roman" w:cs="Times New Roman"/>
              </w:rPr>
            </w:pPr>
            <w:r w:rsidRPr="007F006E">
              <w:rPr>
                <w:rFonts w:ascii="Times New Roman" w:hAnsi="Times New Roman" w:cs="Times New Roman"/>
              </w:rPr>
              <w:t>Negative</w:t>
            </w:r>
          </w:p>
        </w:tc>
        <w:tc>
          <w:tcPr>
            <w:tcW w:w="1075" w:type="dxa"/>
            <w:vAlign w:val="center"/>
          </w:tcPr>
          <w:p w:rsidR="00977949" w:rsidRPr="007F006E" w:rsidRDefault="00977949" w:rsidP="006E42E0">
            <w:pPr>
              <w:jc w:val="center"/>
              <w:rPr>
                <w:rFonts w:ascii="Times New Roman" w:hAnsi="Times New Roman" w:cs="Times New Roman"/>
              </w:rPr>
            </w:pPr>
            <w:r w:rsidRPr="007F006E">
              <w:rPr>
                <w:rFonts w:ascii="Times New Roman" w:hAnsi="Times New Roman" w:cs="Times New Roman"/>
              </w:rPr>
              <w:t>2 (FP)</w:t>
            </w:r>
          </w:p>
        </w:tc>
        <w:tc>
          <w:tcPr>
            <w:tcW w:w="1164" w:type="dxa"/>
            <w:vAlign w:val="center"/>
          </w:tcPr>
          <w:p w:rsidR="00977949" w:rsidRPr="007F006E" w:rsidRDefault="00977949" w:rsidP="006E42E0">
            <w:pPr>
              <w:jc w:val="center"/>
              <w:rPr>
                <w:rFonts w:ascii="Times New Roman" w:hAnsi="Times New Roman" w:cs="Times New Roman"/>
              </w:rPr>
            </w:pPr>
            <w:r w:rsidRPr="007F006E">
              <w:rPr>
                <w:rFonts w:ascii="Times New Roman" w:hAnsi="Times New Roman" w:cs="Times New Roman"/>
              </w:rPr>
              <w:t>1 (TN)</w:t>
            </w:r>
          </w:p>
        </w:tc>
      </w:tr>
    </w:tbl>
    <w:p w:rsidR="00977949" w:rsidRPr="007F006E" w:rsidRDefault="00977949" w:rsidP="00977949">
      <w:pPr>
        <w:shd w:val="clear" w:color="auto" w:fill="FFFFFF"/>
        <w:jc w:val="both"/>
        <w:rPr>
          <w:rFonts w:ascii="Times New Roman" w:hAnsi="Times New Roman" w:cs="Times New Roman"/>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rPr>
        <w:t xml:space="preserve">Table 2.10: Confusion </w:t>
      </w:r>
      <w:r>
        <w:rPr>
          <w:rFonts w:ascii="Times New Roman" w:hAnsi="Times New Roman" w:cs="Times New Roman"/>
        </w:rPr>
        <w:t>m</w:t>
      </w:r>
      <w:r w:rsidRPr="007F006E">
        <w:rPr>
          <w:rFonts w:ascii="Times New Roman" w:hAnsi="Times New Roman" w:cs="Times New Roman"/>
        </w:rPr>
        <w:t>atrix for sentiment classif</w:t>
      </w:r>
      <w:r>
        <w:rPr>
          <w:rFonts w:ascii="Times New Roman" w:hAnsi="Times New Roman" w:cs="Times New Roman"/>
        </w:rPr>
        <w:t>i</w:t>
      </w:r>
      <w:r w:rsidRPr="007F006E">
        <w:rPr>
          <w:rFonts w:ascii="Times New Roman" w:hAnsi="Times New Roman" w:cs="Times New Roman"/>
        </w:rPr>
        <w:t>cation of positive (1) and negative (</w:t>
      </w:r>
      <w:r w:rsidRPr="00A3333C">
        <w:rPr>
          <w:rFonts w:ascii="Times New Roman" w:hAnsi="Times New Roman" w:cs="Times New Roman"/>
          <w:highlight w:val="yellow"/>
        </w:rPr>
        <w:t>-1</w:t>
      </w:r>
      <w:r w:rsidRPr="007F006E">
        <w:rPr>
          <w:rFonts w:ascii="Times New Roman" w:hAnsi="Times New Roman" w:cs="Times New Roman"/>
        </w:rPr>
        <w:t xml:space="preserve">) sentiments for ten sentences. We construct this from expected labels </w:t>
      </w:r>
      <w:r w:rsidRPr="007F006E">
        <w:rPr>
          <w:rFonts w:ascii="Times New Roman" w:hAnsi="Times New Roman" w:cs="Times New Roman"/>
          <w:i/>
          <w:iCs/>
          <w:lang w:val="fr-FR"/>
        </w:rPr>
        <w:t>y</w:t>
      </w:r>
      <w:r w:rsidRPr="009B4625">
        <w:rPr>
          <w:rFonts w:ascii="Times New Roman" w:hAnsi="Times New Roman" w:cs="Times New Roman"/>
          <w:iCs/>
          <w:lang w:val="fr-FR"/>
        </w:rPr>
        <w:t xml:space="preserve">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Pr>
          <w:rFonts w:ascii="Times New Roman" w:hAnsi="Times New Roman" w:cs="Times New Roman"/>
          <w:iCs/>
        </w:rPr>
        <w:t xml:space="preserve"> </w:t>
      </w:r>
      <w:r w:rsidRPr="009B4625">
        <w:rPr>
          <w:rFonts w:ascii="Times New Roman" w:hAnsi="Times New Roman" w:cs="Times New Roman"/>
        </w:rPr>
        <w:t>1]</w:t>
      </w:r>
      <w:r w:rsidRPr="007F006E">
        <w:rPr>
          <w:rFonts w:ascii="Times New Roman" w:hAnsi="Times New Roman" w:cs="Times New Roman"/>
        </w:rPr>
        <w:t xml:space="preserve"> and predicted labels </w:t>
      </w:r>
      <w:r w:rsidRPr="007F006E">
        <w:rPr>
          <w:rFonts w:ascii="Times New Roman" w:hAnsi="Times New Roman" w:cs="Times New Roman"/>
          <w:i/>
          <w:iCs/>
        </w:rPr>
        <w:t>ŷ</w:t>
      </w:r>
      <w:r w:rsidRPr="009B4625">
        <w:rPr>
          <w:rFonts w:ascii="Times New Roman" w:hAnsi="Times New Roman" w:cs="Times New Roman"/>
          <w:iCs/>
          <w:lang w:val="fr-FR"/>
        </w:rPr>
        <w:t xml:space="preserve"> </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w:t>
      </w:r>
      <w:r>
        <w:rPr>
          <w:rFonts w:ascii="Times New Roman" w:hAnsi="Times New Roman" w:cs="Times New Roman"/>
          <w:iCs/>
        </w:rPr>
        <w:t xml:space="preserve"> </w:t>
      </w:r>
      <w:r w:rsidRPr="009B4625">
        <w:rPr>
          <w:rFonts w:ascii="Times New Roman" w:hAnsi="Times New Roman" w:cs="Times New Roman"/>
        </w:rPr>
        <w:t>1</w:t>
      </w:r>
      <w:r w:rsidRPr="009B4625">
        <w:rPr>
          <w:rFonts w:ascii="Times New Roman" w:hAnsi="Times New Roman" w:cs="Times New Roman"/>
          <w:iCs/>
        </w:rPr>
        <w:t xml:space="preserve">, </w:t>
      </w:r>
      <w:r w:rsidRPr="009B4625">
        <w:rPr>
          <w:rFonts w:ascii="Times New Roman" w:hAnsi="Times New Roman" w:cs="Times New Roman"/>
        </w:rPr>
        <w:t>–1]</w:t>
      </w:r>
      <w:r w:rsidRPr="007F006E">
        <w:rPr>
          <w:rFonts w:ascii="Times New Roman" w:hAnsi="Times New Roman" w:cs="Times New Roman"/>
        </w:rPr>
        <w:t>. The tabulations follow from mapping in Table 2.9.</w:t>
      </w:r>
    </w:p>
    <w:p w:rsidR="00977949" w:rsidRDefault="00977949" w:rsidP="00977949">
      <w:pPr>
        <w:shd w:val="clear" w:color="auto" w:fill="FFFFFF"/>
        <w:jc w:val="both"/>
        <w:rPr>
          <w:rFonts w:ascii="Times New Roman" w:hAnsi="Times New Roman" w:cs="Times New Roman"/>
          <w:b/>
          <w:bCs/>
        </w:rPr>
      </w:pPr>
      <w:bookmarkStart w:id="47" w:name="bookmark61"/>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R</w:t>
      </w:r>
      <w:bookmarkEnd w:id="47"/>
      <w:r w:rsidRPr="007F006E">
        <w:rPr>
          <w:rFonts w:ascii="Times New Roman" w:hAnsi="Times New Roman" w:cs="Times New Roman"/>
          <w:b/>
          <w:bCs/>
        </w:rPr>
        <w:t>ecall</w:t>
      </w:r>
      <w:r>
        <w:rPr>
          <w:rFonts w:ascii="Times New Roman" w:hAnsi="Times New Roman" w:cs="Times New Roman"/>
          <w:b/>
          <w:bCs/>
        </w:rPr>
        <w:t>.</w:t>
      </w:r>
      <w:r w:rsidRPr="007F006E">
        <w:rPr>
          <w:rFonts w:ascii="Times New Roman" w:hAnsi="Times New Roman" w:cs="Times New Roman"/>
          <w:b/>
          <w:bCs/>
        </w:rPr>
        <w:t xml:space="preserve"> </w:t>
      </w:r>
      <w:r w:rsidRPr="007F006E">
        <w:rPr>
          <w:rFonts w:ascii="Times New Roman" w:hAnsi="Times New Roman" w:cs="Times New Roman"/>
        </w:rPr>
        <w:t xml:space="preserve">On the other hand, looking at the actual/expected positive samples, recall measures the number of times we correctly predicted the positive class. </w:t>
      </w:r>
      <w:r>
        <w:rPr>
          <w:rFonts w:ascii="Times New Roman" w:hAnsi="Times New Roman" w:cs="Times New Roman"/>
        </w:rPr>
        <w:t>The confusion matrix can be mapped using</w:t>
      </w:r>
      <w:r w:rsidRPr="007F006E">
        <w:rPr>
          <w:rFonts w:ascii="Times New Roman" w:hAnsi="Times New Roman" w:cs="Times New Roman"/>
        </w:rPr>
        <w:t xml:space="preserve"> Equation </w:t>
      </w:r>
      <w:r>
        <w:rPr>
          <w:rFonts w:ascii="Times New Roman" w:hAnsi="Times New Roman" w:cs="Times New Roman"/>
        </w:rPr>
        <w:t>(2.</w:t>
      </w:r>
      <w:r w:rsidRPr="007F006E">
        <w:rPr>
          <w:rFonts w:ascii="Times New Roman" w:hAnsi="Times New Roman" w:cs="Times New Roman"/>
        </w:rPr>
        <w:t>29</w:t>
      </w:r>
      <w:r>
        <w:rPr>
          <w:rFonts w:ascii="Times New Roman" w:hAnsi="Times New Roman" w:cs="Times New Roman"/>
        </w:rPr>
        <w:t>)</w:t>
      </w:r>
      <w:r w:rsidRPr="007F006E">
        <w:rPr>
          <w:rFonts w:ascii="Times New Roman" w:hAnsi="Times New Roman" w:cs="Times New Roman"/>
        </w:rPr>
        <w:t>.</w:t>
      </w:r>
    </w:p>
    <w:p w:rsidR="00977949" w:rsidRPr="007F006E" w:rsidRDefault="00977949" w:rsidP="00977949">
      <w:pPr>
        <w:shd w:val="clear" w:color="auto" w:fill="FFFFFF"/>
        <w:tabs>
          <w:tab w:val="left" w:pos="5760"/>
        </w:tabs>
        <w:jc w:val="right"/>
        <w:rPr>
          <w:rFonts w:ascii="Times New Roman" w:hAnsi="Times New Roman" w:cs="Times New Roman"/>
        </w:rPr>
      </w:pPr>
      <w:r>
        <w:rPr>
          <w:rFonts w:ascii="Times New Roman" w:hAnsi="Times New Roman" w:cs="Times New Roman"/>
          <w:iCs/>
          <w:noProof/>
          <w:position w:val="-22"/>
        </w:rPr>
        <w:drawing>
          <wp:inline distT="0" distB="0" distL="0" distR="0">
            <wp:extent cx="723265" cy="357505"/>
            <wp:effectExtent l="0" t="0" r="635"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50"/>
                    <a:srcRect/>
                    <a:stretch>
                      <a:fillRect/>
                    </a:stretch>
                  </pic:blipFill>
                  <pic:spPr bwMode="auto">
                    <a:xfrm>
                      <a:off x="0" y="0"/>
                      <a:ext cx="723265" cy="357505"/>
                    </a:xfrm>
                    <a:prstGeom prst="rect">
                      <a:avLst/>
                    </a:prstGeom>
                    <a:noFill/>
                    <a:ln w="9525">
                      <a:noFill/>
                      <a:miter lim="800000"/>
                      <a:headEnd/>
                      <a:tailEnd/>
                    </a:ln>
                  </pic:spPr>
                </pic:pic>
              </a:graphicData>
            </a:graphic>
          </wp:inline>
        </w:drawing>
      </w:r>
      <w:r w:rsidRPr="007F006E">
        <w:rPr>
          <w:rFonts w:ascii="Times New Roman" w:hAnsi="Times New Roman" w:cs="Times New Roman"/>
          <w:iCs/>
          <w:lang w:val="da-DK"/>
        </w:rPr>
        <w:tab/>
      </w:r>
      <w:r w:rsidRPr="007F006E">
        <w:rPr>
          <w:rFonts w:ascii="Times New Roman" w:hAnsi="Times New Roman" w:cs="Times New Roman"/>
        </w:rPr>
        <w:t>(</w:t>
      </w:r>
      <w:r>
        <w:rPr>
          <w:rFonts w:ascii="Times New Roman" w:hAnsi="Times New Roman" w:cs="Times New Roman"/>
        </w:rPr>
        <w:t>2.</w:t>
      </w:r>
      <w:r w:rsidRPr="007F006E">
        <w:rPr>
          <w:rFonts w:ascii="Times New Roman" w:hAnsi="Times New Roman" w:cs="Times New Roman"/>
        </w:rPr>
        <w:t>29)</w:t>
      </w:r>
    </w:p>
    <w:p w:rsidR="00977949" w:rsidRDefault="00977949" w:rsidP="00977949">
      <w:pPr>
        <w:shd w:val="clear" w:color="auto" w:fill="FFFFFF"/>
        <w:jc w:val="both"/>
        <w:rPr>
          <w:rFonts w:ascii="Times New Roman" w:hAnsi="Times New Roman" w:cs="Times New Roman"/>
          <w:b/>
          <w:b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Precision vs Recall</w:t>
      </w:r>
      <w:r>
        <w:rPr>
          <w:rFonts w:ascii="Times New Roman" w:hAnsi="Times New Roman" w:cs="Times New Roman"/>
          <w:b/>
          <w:bCs/>
        </w:rPr>
        <w:t xml:space="preserve">. </w:t>
      </w:r>
      <w:r w:rsidRPr="007F006E">
        <w:rPr>
          <w:rFonts w:ascii="Times New Roman" w:hAnsi="Times New Roman" w:cs="Times New Roman"/>
          <w:b/>
          <w:bCs/>
        </w:rPr>
        <w:t xml:space="preserve"> </w:t>
      </w:r>
      <w:r w:rsidRPr="007F006E">
        <w:rPr>
          <w:rFonts w:ascii="Times New Roman" w:hAnsi="Times New Roman" w:cs="Times New Roman"/>
        </w:rPr>
        <w:t xml:space="preserve">We note from Equations </w:t>
      </w:r>
      <w:r>
        <w:rPr>
          <w:rFonts w:ascii="Times New Roman" w:hAnsi="Times New Roman" w:cs="Times New Roman"/>
        </w:rPr>
        <w:t>(2.</w:t>
      </w:r>
      <w:r w:rsidRPr="007F006E">
        <w:rPr>
          <w:rFonts w:ascii="Times New Roman" w:hAnsi="Times New Roman" w:cs="Times New Roman"/>
        </w:rPr>
        <w:t>28</w:t>
      </w:r>
      <w:r>
        <w:rPr>
          <w:rFonts w:ascii="Times New Roman" w:hAnsi="Times New Roman" w:cs="Times New Roman"/>
        </w:rPr>
        <w:t>)</w:t>
      </w:r>
      <w:r w:rsidRPr="007F006E">
        <w:rPr>
          <w:rFonts w:ascii="Times New Roman" w:hAnsi="Times New Roman" w:cs="Times New Roman"/>
        </w:rPr>
        <w:t xml:space="preserve"> and </w:t>
      </w:r>
      <w:r>
        <w:rPr>
          <w:rFonts w:ascii="Times New Roman" w:hAnsi="Times New Roman" w:cs="Times New Roman"/>
        </w:rPr>
        <w:t>(2.</w:t>
      </w:r>
      <w:r w:rsidRPr="007F006E">
        <w:rPr>
          <w:rFonts w:ascii="Times New Roman" w:hAnsi="Times New Roman" w:cs="Times New Roman"/>
        </w:rPr>
        <w:t>29</w:t>
      </w:r>
      <w:r>
        <w:rPr>
          <w:rFonts w:ascii="Times New Roman" w:hAnsi="Times New Roman" w:cs="Times New Roman"/>
        </w:rPr>
        <w:t>)</w:t>
      </w:r>
      <w:r w:rsidRPr="007F006E">
        <w:rPr>
          <w:rFonts w:ascii="Times New Roman" w:hAnsi="Times New Roman" w:cs="Times New Roman"/>
        </w:rPr>
        <w:t xml:space="preserve"> that the main difference in precision and recall is dictated by the type of erroneous outputs that are accounted for. In the case of precision, we place higher importance on </w:t>
      </w:r>
      <w:r w:rsidRPr="007F006E">
        <w:rPr>
          <w:rFonts w:ascii="Times New Roman" w:hAnsi="Times New Roman" w:cs="Times New Roman"/>
          <w:lang w:val="de-DE"/>
        </w:rPr>
        <w:t xml:space="preserve">FPs. </w:t>
      </w:r>
      <w:r w:rsidRPr="007F006E">
        <w:rPr>
          <w:rFonts w:ascii="Times New Roman" w:hAnsi="Times New Roman" w:cs="Times New Roman"/>
        </w:rPr>
        <w:t xml:space="preserve">Consider the case of spam detection. If the emails keep getting falsely classified as safe/positive, then the user will be inundated with spam instead of useful information. Meanwhile, in the case of a recall, we place higher importance on </w:t>
      </w:r>
      <w:r w:rsidRPr="007F006E">
        <w:rPr>
          <w:rFonts w:ascii="Times New Roman" w:hAnsi="Times New Roman" w:cs="Times New Roman"/>
          <w:lang w:val="nb-NO"/>
        </w:rPr>
        <w:t xml:space="preserve">FNs. </w:t>
      </w:r>
      <w:r w:rsidRPr="007F006E">
        <w:rPr>
          <w:rFonts w:ascii="Times New Roman" w:hAnsi="Times New Roman" w:cs="Times New Roman"/>
        </w:rPr>
        <w:t xml:space="preserve">Consider the case of medical testing, where a positive test means a disease is detected. Failing to detect the disease </w:t>
      </w:r>
      <w:r w:rsidRPr="007F006E">
        <w:rPr>
          <w:rFonts w:ascii="Times New Roman" w:hAnsi="Times New Roman" w:cs="Times New Roman"/>
          <w:lang w:val="da-DK"/>
        </w:rPr>
        <w:t xml:space="preserve">(FN </w:t>
      </w:r>
      <w:r w:rsidRPr="007F006E">
        <w:rPr>
          <w:rFonts w:ascii="Times New Roman" w:hAnsi="Times New Roman" w:cs="Times New Roman"/>
        </w:rPr>
        <w:t xml:space="preserve">when it should have been positive) can cost human life. In any given experimental setup, precision and recall will be a tug-of-war, as reducing </w:t>
      </w:r>
      <w:r w:rsidRPr="007F006E">
        <w:rPr>
          <w:rFonts w:ascii="Times New Roman" w:hAnsi="Times New Roman" w:cs="Times New Roman"/>
          <w:lang w:val="da-DK"/>
        </w:rPr>
        <w:t xml:space="preserve">FN </w:t>
      </w:r>
      <w:r w:rsidRPr="007F006E">
        <w:rPr>
          <w:rFonts w:ascii="Times New Roman" w:hAnsi="Times New Roman" w:cs="Times New Roman"/>
        </w:rPr>
        <w:t xml:space="preserve">can impact </w:t>
      </w:r>
      <w:r w:rsidRPr="007F006E">
        <w:rPr>
          <w:rFonts w:ascii="Times New Roman" w:hAnsi="Times New Roman" w:cs="Times New Roman"/>
          <w:lang w:val="sv-SE"/>
        </w:rPr>
        <w:t xml:space="preserve">FP </w:t>
      </w:r>
      <w:r w:rsidRPr="007F006E">
        <w:rPr>
          <w:rFonts w:ascii="Times New Roman" w:hAnsi="Times New Roman" w:cs="Times New Roman"/>
        </w:rPr>
        <w:t xml:space="preserve">and vice-versa, and which metric is </w:t>
      </w:r>
      <w:r>
        <w:rPr>
          <w:rFonts w:ascii="Times New Roman" w:hAnsi="Times New Roman" w:cs="Times New Roman"/>
        </w:rPr>
        <w:t>prioritised</w:t>
      </w:r>
      <w:r w:rsidRPr="007F006E">
        <w:rPr>
          <w:rFonts w:ascii="Times New Roman" w:hAnsi="Times New Roman" w:cs="Times New Roman"/>
        </w:rPr>
        <w:t xml:space="preserve"> depends on the task at hand.</w:t>
      </w:r>
    </w:p>
    <w:p w:rsidR="00977949" w:rsidRDefault="00977949" w:rsidP="00977949">
      <w:pPr>
        <w:shd w:val="clear" w:color="auto" w:fill="FFFFFF"/>
        <w:jc w:val="both"/>
        <w:rPr>
          <w:rFonts w:ascii="Times New Roman" w:hAnsi="Times New Roman" w:cs="Times New Roman"/>
          <w:b/>
          <w:b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 xml:space="preserve">F1 </w:t>
      </w:r>
      <w:r>
        <w:rPr>
          <w:rFonts w:ascii="Times New Roman" w:hAnsi="Times New Roman" w:cs="Times New Roman"/>
          <w:b/>
          <w:bCs/>
        </w:rPr>
        <w:t>S</w:t>
      </w:r>
      <w:r w:rsidRPr="007F006E">
        <w:rPr>
          <w:rFonts w:ascii="Times New Roman" w:hAnsi="Times New Roman" w:cs="Times New Roman"/>
          <w:b/>
          <w:bCs/>
        </w:rPr>
        <w:t>core</w:t>
      </w:r>
      <w:r>
        <w:rPr>
          <w:rFonts w:ascii="Times New Roman" w:hAnsi="Times New Roman" w:cs="Times New Roman"/>
          <w:b/>
          <w:bCs/>
        </w:rPr>
        <w:t>.</w:t>
      </w:r>
      <w:r w:rsidRPr="007F006E">
        <w:rPr>
          <w:rFonts w:ascii="Times New Roman" w:hAnsi="Times New Roman" w:cs="Times New Roman"/>
          <w:b/>
          <w:bCs/>
        </w:rPr>
        <w:t xml:space="preserve"> </w:t>
      </w:r>
      <w:r w:rsidRPr="007F006E">
        <w:rPr>
          <w:rFonts w:ascii="Times New Roman" w:hAnsi="Times New Roman" w:cs="Times New Roman"/>
        </w:rPr>
        <w:t xml:space="preserve">For most use cases, we rather prefer to look at a single metric that considers both precision and recall. Here, </w:t>
      </w:r>
      <w:r>
        <w:rPr>
          <w:rFonts w:ascii="Times New Roman" w:hAnsi="Times New Roman" w:cs="Times New Roman"/>
        </w:rPr>
        <w:t xml:space="preserve">the </w:t>
      </w:r>
      <w:r w:rsidRPr="007F006E">
        <w:rPr>
          <w:rFonts w:ascii="Times New Roman" w:hAnsi="Times New Roman" w:cs="Times New Roman"/>
        </w:rPr>
        <w:t>F1 score comes into play. It is simply a harmonic mean of precision and recall as follows:</w:t>
      </w: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rPr>
        <w:t>Another advantage of the F1 score over other metrics is its ability to account for class imbalance, therefore providing a more holistic measure of model performance.</w:t>
      </w:r>
    </w:p>
    <w:p w:rsidR="00977949" w:rsidRDefault="00977949" w:rsidP="00977949">
      <w:pPr>
        <w:shd w:val="clear" w:color="auto" w:fill="FFFFFF"/>
        <w:jc w:val="both"/>
        <w:rPr>
          <w:rFonts w:ascii="Times New Roman" w:hAnsi="Times New Roman" w:cs="Times New Roman"/>
          <w:b/>
          <w:b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2.13</w:t>
      </w:r>
      <w:r>
        <w:rPr>
          <w:rFonts w:ascii="Times New Roman" w:hAnsi="Times New Roman" w:cs="Times New Roman"/>
          <w:b/>
          <w:bCs/>
        </w:rPr>
        <w:t xml:space="preserve"> </w:t>
      </w:r>
      <w:r w:rsidRPr="007F006E">
        <w:rPr>
          <w:rFonts w:ascii="Times New Roman" w:hAnsi="Times New Roman" w:cs="Times New Roman"/>
          <w:b/>
          <w:bCs/>
        </w:rPr>
        <w:t>Summary</w:t>
      </w: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rPr>
        <w:t xml:space="preserve">In this chapter, we explored some of the fundamental concepts of NLP and neural networks necessary for understanding the more advanced topics covered later in the book. We began by discussing the motivation behind processing information conveyed through natural language, focusing on how a word is structured using morphological knowledge. We then reviewed the essential steps of the NLP pipeline and examined various preprocessing techniques such as stemming, </w:t>
      </w:r>
      <w:r>
        <w:rPr>
          <w:rFonts w:ascii="Times New Roman" w:hAnsi="Times New Roman" w:cs="Times New Roman"/>
        </w:rPr>
        <w:t>lemmatisation</w:t>
      </w:r>
      <w:r w:rsidRPr="007F006E">
        <w:rPr>
          <w:rFonts w:ascii="Times New Roman" w:hAnsi="Times New Roman" w:cs="Times New Roman"/>
        </w:rPr>
        <w:t xml:space="preserve">, and </w:t>
      </w:r>
      <w:r>
        <w:rPr>
          <w:rFonts w:ascii="Times New Roman" w:hAnsi="Times New Roman" w:cs="Times New Roman"/>
        </w:rPr>
        <w:t>tokenisation</w:t>
      </w:r>
      <w:r w:rsidRPr="007F006E">
        <w:rPr>
          <w:rFonts w:ascii="Times New Roman" w:hAnsi="Times New Roman" w:cs="Times New Roman"/>
        </w:rPr>
        <w:t>. Additionally, we explored the syntax and semantics of language before introducing core ideas related to language models and word/sentence representation techniques.</w:t>
      </w: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rPr>
        <w:lastRenderedPageBreak/>
        <w:t xml:space="preserve">To motivate the use of </w:t>
      </w:r>
      <w:r w:rsidRPr="007F006E">
        <w:rPr>
          <w:rFonts w:ascii="Times New Roman" w:hAnsi="Times New Roman" w:cs="Times New Roman"/>
          <w:i/>
          <w:iCs/>
          <w:lang w:val="da-DK"/>
        </w:rPr>
        <w:t>n</w:t>
      </w:r>
      <w:r w:rsidRPr="007F006E">
        <w:rPr>
          <w:rFonts w:ascii="Times New Roman" w:hAnsi="Times New Roman" w:cs="Times New Roman"/>
        </w:rPr>
        <w:t xml:space="preserve">-dimensional feature vectors for sentiment analysis, we introduced the concept of neural networks. Given that neural networks are the foundation of modern NLP, this chapter provided an overview of the fundamental aspects of neural networks. We discussed perceptrons and their limitations, which led to the development of multi-layer perceptrons and the concept of deep neural networks. The chapter also covered training neural networks via backpropagation, the basics of activation functions, and the role of various </w:t>
      </w:r>
      <w:r w:rsidRPr="007F006E">
        <w:rPr>
          <w:rFonts w:ascii="Times New Roman" w:hAnsi="Times New Roman" w:cs="Times New Roman"/>
          <w:lang w:val="de-DE"/>
        </w:rPr>
        <w:t xml:space="preserve">hyperparameters </w:t>
      </w:r>
      <w:r w:rsidRPr="007F006E">
        <w:rPr>
          <w:rFonts w:ascii="Times New Roman" w:hAnsi="Times New Roman" w:cs="Times New Roman"/>
        </w:rPr>
        <w:t>that can impact the training process. Furthermore, we outlined scenarios where a model might encounter vanishing or exploding gradient problems and how these issues can be mitigated. The chapter concluded with an introduction to evaluation metrics commonly used in classification tasks.</w:t>
      </w: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rPr>
        <w:t xml:space="preserve">In the following chapters, we will build upon the concepts of word associations, neural networks, and </w:t>
      </w:r>
      <w:r w:rsidRPr="007F006E">
        <w:rPr>
          <w:rFonts w:ascii="Times New Roman" w:hAnsi="Times New Roman" w:cs="Times New Roman"/>
          <w:i/>
          <w:iCs/>
          <w:lang w:val="da-DK"/>
        </w:rPr>
        <w:t>n</w:t>
      </w:r>
      <w:r w:rsidRPr="007F006E">
        <w:rPr>
          <w:rFonts w:ascii="Times New Roman" w:hAnsi="Times New Roman" w:cs="Times New Roman"/>
        </w:rPr>
        <w:t>-grams to develop more sophisticated representations and language models that go beyond the bag-of-words approach.</w:t>
      </w:r>
    </w:p>
    <w:p w:rsidR="00977949" w:rsidRDefault="00977949" w:rsidP="00977949">
      <w:pPr>
        <w:shd w:val="clear" w:color="auto" w:fill="FFFFFF"/>
        <w:jc w:val="both"/>
        <w:rPr>
          <w:rFonts w:ascii="Times New Roman" w:hAnsi="Times New Roman" w:cs="Times New Roman"/>
          <w:b/>
          <w:b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Additional Resources</w:t>
      </w:r>
    </w:p>
    <w:p w:rsidR="00977949" w:rsidRDefault="00977949" w:rsidP="00977949">
      <w:pPr>
        <w:shd w:val="clear" w:color="auto" w:fill="FFFFFF"/>
        <w:jc w:val="both"/>
        <w:rPr>
          <w:rFonts w:ascii="Times New Roman" w:hAnsi="Times New Roman" w:cs="Times New Roman"/>
          <w:b/>
          <w:bCs/>
        </w:rPr>
      </w:pPr>
      <w:r w:rsidRPr="007F006E">
        <w:rPr>
          <w:rFonts w:ascii="Times New Roman" w:hAnsi="Times New Roman" w:cs="Times New Roman"/>
          <w:b/>
          <w:bCs/>
        </w:rPr>
        <w:t>Important Articles</w:t>
      </w:r>
    </w:p>
    <w:p w:rsidR="00977949" w:rsidRDefault="00977949" w:rsidP="00A45E52">
      <w:pPr>
        <w:widowControl w:val="0"/>
        <w:numPr>
          <w:ilvl w:val="0"/>
          <w:numId w:val="19"/>
        </w:numPr>
        <w:shd w:val="clear" w:color="auto" w:fill="FFFFFF"/>
        <w:tabs>
          <w:tab w:val="left" w:pos="610"/>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 xml:space="preserve">A Survey of Surveys (NLP &amp; ML): </w:t>
      </w:r>
      <w:hyperlink r:id="rId51" w:history="1">
        <w:r w:rsidRPr="004B7EDC">
          <w:rPr>
            <w:rStyle w:val="Hyperlink"/>
            <w:rFonts w:ascii="Times New Roman" w:hAnsi="Times New Roman" w:cs="Times New Roman"/>
          </w:rPr>
          <w:t>https://github.com/NiuTrans/ABigSurvey</w:t>
        </w:r>
      </w:hyperlink>
      <w:r w:rsidRPr="0008686D">
        <w:rPr>
          <w:rFonts w:ascii="Times New Roman" w:hAnsi="Times New Roman" w:cs="Times New Roman"/>
        </w:rPr>
        <w:t>.</w:t>
      </w:r>
    </w:p>
    <w:p w:rsidR="00977949" w:rsidRPr="007F006E" w:rsidRDefault="00977949" w:rsidP="00A45E52">
      <w:pPr>
        <w:widowControl w:val="0"/>
        <w:numPr>
          <w:ilvl w:val="0"/>
          <w:numId w:val="19"/>
        </w:numPr>
        <w:shd w:val="clear" w:color="auto" w:fill="FFFFFF"/>
        <w:tabs>
          <w:tab w:val="left" w:pos="610"/>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 xml:space="preserve">Awesome NLP: </w:t>
      </w:r>
      <w:r w:rsidRPr="00133A4B">
        <w:rPr>
          <w:rFonts w:ascii="Times New Roman" w:hAnsi="Times New Roman" w:cs="Times New Roman"/>
        </w:rPr>
        <w:t>https://github.com/keon/awesome-nlp</w:t>
      </w:r>
      <w:r w:rsidRPr="007F006E">
        <w:rPr>
          <w:rFonts w:ascii="Times New Roman" w:hAnsi="Times New Roman" w:cs="Times New Roman"/>
        </w:rPr>
        <w:t>.</w:t>
      </w:r>
    </w:p>
    <w:p w:rsidR="00977949" w:rsidRPr="007F006E" w:rsidRDefault="00977949" w:rsidP="00977949">
      <w:pPr>
        <w:shd w:val="clear" w:color="auto" w:fill="FFFFFF"/>
        <w:jc w:val="both"/>
        <w:rPr>
          <w:rFonts w:ascii="Times New Roman" w:hAnsi="Times New Roman" w:cs="Times New Roman"/>
        </w:rPr>
      </w:pPr>
    </w:p>
    <w:p w:rsidR="00977949" w:rsidRPr="00D11B38" w:rsidRDefault="00977949" w:rsidP="00A45E52">
      <w:pPr>
        <w:widowControl w:val="0"/>
        <w:numPr>
          <w:ilvl w:val="0"/>
          <w:numId w:val="19"/>
        </w:numPr>
        <w:shd w:val="clear" w:color="auto" w:fill="FFFFFF"/>
        <w:tabs>
          <w:tab w:val="left" w:pos="610"/>
        </w:tabs>
        <w:autoSpaceDE w:val="0"/>
        <w:autoSpaceDN w:val="0"/>
        <w:adjustRightInd w:val="0"/>
        <w:spacing w:after="0" w:line="240" w:lineRule="auto"/>
        <w:jc w:val="both"/>
        <w:rPr>
          <w:rFonts w:ascii="Times New Roman" w:hAnsi="Times New Roman" w:cs="Times New Roman"/>
        </w:rPr>
      </w:pPr>
      <w:r>
        <w:rPr>
          <w:rFonts w:ascii="Times New Roman" w:hAnsi="Times New Roman" w:cs="Times New Roman"/>
        </w:rPr>
        <w:t>I</w:t>
      </w:r>
      <w:r w:rsidRPr="00D11B38">
        <w:rPr>
          <w:rFonts w:ascii="Times New Roman" w:hAnsi="Times New Roman" w:cs="Times New Roman"/>
        </w:rPr>
        <w:t>ntroduction to Linguistics: Akmajian et al. (2001)</w:t>
      </w:r>
    </w:p>
    <w:p w:rsidR="00977949" w:rsidRDefault="00977949" w:rsidP="00A45E52">
      <w:pPr>
        <w:widowControl w:val="0"/>
        <w:numPr>
          <w:ilvl w:val="0"/>
          <w:numId w:val="19"/>
        </w:numPr>
        <w:shd w:val="clear" w:color="auto" w:fill="FFFFFF"/>
        <w:tabs>
          <w:tab w:val="left" w:pos="610"/>
        </w:tabs>
        <w:autoSpaceDE w:val="0"/>
        <w:autoSpaceDN w:val="0"/>
        <w:adjustRightInd w:val="0"/>
        <w:spacing w:after="0" w:line="240" w:lineRule="auto"/>
        <w:jc w:val="both"/>
        <w:rPr>
          <w:rFonts w:ascii="Times New Roman" w:hAnsi="Times New Roman" w:cs="Times New Roman"/>
        </w:rPr>
      </w:pPr>
      <w:r w:rsidRPr="007B6880">
        <w:rPr>
          <w:rFonts w:ascii="Times New Roman" w:hAnsi="Times New Roman" w:cs="Times New Roman"/>
          <w:lang w:val="it-IT"/>
        </w:rPr>
        <w:t xml:space="preserve">Mielke, </w:t>
      </w:r>
      <w:r w:rsidRPr="007F006E">
        <w:rPr>
          <w:rFonts w:ascii="Times New Roman" w:hAnsi="Times New Roman" w:cs="Times New Roman"/>
          <w:lang w:val="da-DK"/>
        </w:rPr>
        <w:t xml:space="preserve">Sabrina J., et al. </w:t>
      </w:r>
      <w:r w:rsidRPr="007F006E">
        <w:rPr>
          <w:rFonts w:ascii="Times New Roman" w:hAnsi="Times New Roman" w:cs="Times New Roman"/>
        </w:rPr>
        <w:t>“Between Words and Characters: A Brief History of Open-Vocabulary Modeling and Tokenization in NLP.” arXiv preprint arXiv:2112.10508 (2021).</w:t>
      </w:r>
    </w:p>
    <w:p w:rsidR="00977949" w:rsidRPr="007F006E" w:rsidRDefault="00977949" w:rsidP="00A45E52">
      <w:pPr>
        <w:widowControl w:val="0"/>
        <w:numPr>
          <w:ilvl w:val="0"/>
          <w:numId w:val="19"/>
        </w:numPr>
        <w:shd w:val="clear" w:color="auto" w:fill="FFFFFF"/>
        <w:tabs>
          <w:tab w:val="left" w:pos="610"/>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lang w:val="da-DK"/>
        </w:rPr>
        <w:t xml:space="preserve">Min, </w:t>
      </w:r>
      <w:r w:rsidRPr="007F006E">
        <w:rPr>
          <w:rFonts w:ascii="Times New Roman" w:hAnsi="Times New Roman" w:cs="Times New Roman"/>
        </w:rPr>
        <w:t xml:space="preserve">Bonan, </w:t>
      </w:r>
      <w:r w:rsidRPr="007F006E">
        <w:rPr>
          <w:rFonts w:ascii="Times New Roman" w:hAnsi="Times New Roman" w:cs="Times New Roman"/>
          <w:lang w:val="da-DK"/>
        </w:rPr>
        <w:t xml:space="preserve">et al. </w:t>
      </w:r>
      <w:r w:rsidRPr="007F006E">
        <w:rPr>
          <w:rFonts w:ascii="Times New Roman" w:hAnsi="Times New Roman" w:cs="Times New Roman"/>
        </w:rPr>
        <w:t>“Recent advances in natural language processing via large pre-trained language models: A survey.” ACM Computing Surveys 56.2 (2023): 1-40.</w:t>
      </w:r>
    </w:p>
    <w:p w:rsidR="00977949" w:rsidRPr="007F006E" w:rsidRDefault="00977949" w:rsidP="00A45E52">
      <w:pPr>
        <w:widowControl w:val="0"/>
        <w:numPr>
          <w:ilvl w:val="0"/>
          <w:numId w:val="19"/>
        </w:numPr>
        <w:shd w:val="clear" w:color="auto" w:fill="FFFFFF"/>
        <w:tabs>
          <w:tab w:val="left" w:pos="610"/>
        </w:tabs>
        <w:autoSpaceDE w:val="0"/>
        <w:autoSpaceDN w:val="0"/>
        <w:adjustRightInd w:val="0"/>
        <w:spacing w:after="0" w:line="240" w:lineRule="auto"/>
        <w:jc w:val="both"/>
        <w:rPr>
          <w:rFonts w:ascii="Times New Roman" w:hAnsi="Times New Roman" w:cs="Times New Roman"/>
        </w:rPr>
      </w:pPr>
    </w:p>
    <w:p w:rsidR="00977949" w:rsidRDefault="00977949" w:rsidP="00A45E52">
      <w:pPr>
        <w:widowControl w:val="0"/>
        <w:numPr>
          <w:ilvl w:val="0"/>
          <w:numId w:val="19"/>
        </w:numPr>
        <w:shd w:val="clear" w:color="auto" w:fill="FFFFFF"/>
        <w:tabs>
          <w:tab w:val="left" w:pos="610"/>
        </w:tabs>
        <w:autoSpaceDE w:val="0"/>
        <w:autoSpaceDN w:val="0"/>
        <w:adjustRightInd w:val="0"/>
        <w:spacing w:after="0" w:line="240" w:lineRule="auto"/>
        <w:jc w:val="both"/>
        <w:rPr>
          <w:rFonts w:ascii="Times New Roman" w:hAnsi="Times New Roman" w:cs="Times New Roman"/>
        </w:rPr>
      </w:pPr>
      <w:r w:rsidRPr="007B6880">
        <w:rPr>
          <w:rFonts w:ascii="Times New Roman" w:hAnsi="Times New Roman" w:cs="Times New Roman"/>
          <w:lang w:val="it-IT"/>
        </w:rPr>
        <w:t xml:space="preserve">Otter, Daniel </w:t>
      </w:r>
      <w:r w:rsidRPr="007F006E">
        <w:rPr>
          <w:rFonts w:ascii="Times New Roman" w:hAnsi="Times New Roman" w:cs="Times New Roman"/>
          <w:b/>
          <w:lang w:val="da-DK"/>
        </w:rPr>
        <w:t>W</w:t>
      </w:r>
      <w:r w:rsidRPr="007F006E">
        <w:rPr>
          <w:rFonts w:ascii="Times New Roman" w:hAnsi="Times New Roman" w:cs="Times New Roman"/>
          <w:lang w:val="da-DK"/>
        </w:rPr>
        <w:t>., et al.</w:t>
      </w:r>
      <w:r>
        <w:rPr>
          <w:rFonts w:ascii="Times New Roman" w:hAnsi="Times New Roman" w:cs="Times New Roman"/>
          <w:lang w:val="da-DK"/>
        </w:rPr>
        <w:t xml:space="preserve"> </w:t>
      </w:r>
      <w:r w:rsidRPr="007F006E">
        <w:rPr>
          <w:rFonts w:ascii="Times New Roman" w:hAnsi="Times New Roman" w:cs="Times New Roman"/>
        </w:rPr>
        <w:t>“A survey of the usages of deep learning for natural language processing.” IEEE transactions on neural networks and learning systems 32.2 (2020): 604-624.</w:t>
      </w:r>
    </w:p>
    <w:p w:rsidR="00977949" w:rsidRDefault="00977949" w:rsidP="00A45E52">
      <w:pPr>
        <w:widowControl w:val="0"/>
        <w:numPr>
          <w:ilvl w:val="0"/>
          <w:numId w:val="19"/>
        </w:numPr>
        <w:shd w:val="clear" w:color="auto" w:fill="FFFFFF"/>
        <w:tabs>
          <w:tab w:val="left" w:pos="610"/>
        </w:tabs>
        <w:autoSpaceDE w:val="0"/>
        <w:autoSpaceDN w:val="0"/>
        <w:adjustRightInd w:val="0"/>
        <w:spacing w:after="0" w:line="240" w:lineRule="auto"/>
        <w:jc w:val="both"/>
        <w:rPr>
          <w:rFonts w:ascii="Times New Roman" w:hAnsi="Times New Roman" w:cs="Times New Roman"/>
        </w:rPr>
      </w:pPr>
      <w:r w:rsidRPr="00D11B38">
        <w:rPr>
          <w:rFonts w:ascii="Times New Roman" w:hAnsi="Times New Roman" w:cs="Times New Roman"/>
        </w:rPr>
        <w:t>Pattern Recognition and Machine Learning: Bishop (2006</w:t>
      </w:r>
      <w:r>
        <w:rPr>
          <w:rFonts w:ascii="Times New Roman" w:hAnsi="Times New Roman" w:cs="Times New Roman"/>
        </w:rPr>
        <w:t>)</w:t>
      </w:r>
    </w:p>
    <w:p w:rsidR="00977949" w:rsidRPr="007F006E" w:rsidRDefault="00977949" w:rsidP="00A45E52">
      <w:pPr>
        <w:widowControl w:val="0"/>
        <w:numPr>
          <w:ilvl w:val="0"/>
          <w:numId w:val="19"/>
        </w:numPr>
        <w:shd w:val="clear" w:color="auto" w:fill="FFFFFF"/>
        <w:tabs>
          <w:tab w:val="left" w:pos="610"/>
        </w:tabs>
        <w:autoSpaceDE w:val="0"/>
        <w:autoSpaceDN w:val="0"/>
        <w:adjustRightInd w:val="0"/>
        <w:spacing w:after="0" w:line="240" w:lineRule="auto"/>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b/>
          <w:bCs/>
        </w:rPr>
      </w:pPr>
    </w:p>
    <w:p w:rsidR="00977949" w:rsidRDefault="00977949" w:rsidP="00977949">
      <w:pPr>
        <w:shd w:val="clear" w:color="auto" w:fill="FFFFFF"/>
        <w:jc w:val="both"/>
        <w:rPr>
          <w:rFonts w:ascii="Times New Roman" w:hAnsi="Times New Roman" w:cs="Times New Roman"/>
          <w:b/>
          <w:b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Visual Summary</w:t>
      </w:r>
    </w:p>
    <w:p w:rsidR="00977949" w:rsidRPr="00133A4B" w:rsidRDefault="00977949" w:rsidP="00A45E52">
      <w:pPr>
        <w:widowControl w:val="0"/>
        <w:numPr>
          <w:ilvl w:val="0"/>
          <w:numId w:val="20"/>
        </w:numPr>
        <w:shd w:val="clear" w:color="auto" w:fill="FFFFFF"/>
        <w:tabs>
          <w:tab w:val="left" w:pos="610"/>
        </w:tabs>
        <w:autoSpaceDE w:val="0"/>
        <w:autoSpaceDN w:val="0"/>
        <w:adjustRightInd w:val="0"/>
        <w:spacing w:after="0" w:line="240" w:lineRule="auto"/>
        <w:jc w:val="both"/>
        <w:rPr>
          <w:rFonts w:ascii="Times New Roman" w:hAnsi="Times New Roman" w:cs="Times New Roman"/>
        </w:rPr>
      </w:pPr>
      <w:r w:rsidRPr="00133A4B">
        <w:rPr>
          <w:rFonts w:ascii="Times New Roman" w:hAnsi="Times New Roman" w:cs="Times New Roman"/>
        </w:rPr>
        <w:t>Dependency Parsing, Named Entity Recognition, Tokenization and Token Similarity</w:t>
      </w:r>
      <w:r>
        <w:rPr>
          <w:rFonts w:ascii="Times New Roman" w:hAnsi="Times New Roman" w:cs="Times New Roman"/>
        </w:rPr>
        <w:br/>
      </w:r>
      <w:r w:rsidRPr="00133A4B">
        <w:t>https://huggingface.co/spaces/spacy/pipeline-visualizer#en_core_web_lg</w:t>
      </w:r>
    </w:p>
    <w:p w:rsidR="00977949" w:rsidRPr="00556082" w:rsidRDefault="00977949" w:rsidP="00A45E52">
      <w:pPr>
        <w:widowControl w:val="0"/>
        <w:numPr>
          <w:ilvl w:val="0"/>
          <w:numId w:val="20"/>
        </w:numPr>
        <w:shd w:val="clear" w:color="auto" w:fill="FFFFFF"/>
        <w:tabs>
          <w:tab w:val="left" w:pos="610"/>
        </w:tabs>
        <w:autoSpaceDE w:val="0"/>
        <w:autoSpaceDN w:val="0"/>
        <w:adjustRightInd w:val="0"/>
        <w:spacing w:after="0" w:line="240" w:lineRule="auto"/>
        <w:jc w:val="both"/>
        <w:rPr>
          <w:rFonts w:ascii="Times New Roman" w:hAnsi="Times New Roman" w:cs="Times New Roman"/>
        </w:rPr>
      </w:pPr>
      <w:r w:rsidRPr="00133A4B">
        <w:rPr>
          <w:rFonts w:ascii="Times New Roman" w:hAnsi="Times New Roman" w:cs="Times New Roman"/>
        </w:rPr>
        <w:t xml:space="preserve">Deep Neural Network Architecture: </w:t>
      </w:r>
      <w:hyperlink r:id="rId52" w:history="1">
        <w:r w:rsidRPr="004B7EDC">
          <w:rPr>
            <w:rStyle w:val="Hyperlink"/>
          </w:rPr>
          <w:t>https://playground.tensorflow.org/</w:t>
        </w:r>
      </w:hyperlink>
    </w:p>
    <w:p w:rsidR="00977949" w:rsidRPr="00133A4B" w:rsidRDefault="00977949" w:rsidP="00A45E52">
      <w:pPr>
        <w:widowControl w:val="0"/>
        <w:numPr>
          <w:ilvl w:val="0"/>
          <w:numId w:val="20"/>
        </w:numPr>
        <w:shd w:val="clear" w:color="auto" w:fill="FFFFFF"/>
        <w:tabs>
          <w:tab w:val="left" w:pos="610"/>
        </w:tabs>
        <w:autoSpaceDE w:val="0"/>
        <w:autoSpaceDN w:val="0"/>
        <w:adjustRightInd w:val="0"/>
        <w:spacing w:after="0" w:line="240" w:lineRule="auto"/>
        <w:jc w:val="both"/>
        <w:rPr>
          <w:rFonts w:ascii="Times New Roman" w:hAnsi="Times New Roman" w:cs="Times New Roman"/>
        </w:rPr>
      </w:pPr>
      <w:r w:rsidRPr="00133A4B">
        <w:rPr>
          <w:rFonts w:ascii="Times New Roman" w:hAnsi="Times New Roman" w:cs="Times New Roman"/>
        </w:rPr>
        <w:t>Optimization with Gradient Descent</w:t>
      </w:r>
      <w:r>
        <w:rPr>
          <w:rFonts w:ascii="Times New Roman" w:hAnsi="Times New Roman" w:cs="Times New Roman"/>
        </w:rPr>
        <w:br/>
      </w:r>
      <w:r w:rsidRPr="00133A4B">
        <w:t>https://uclaacm.github.io/gradient-descent-visualiser/#playground</w:t>
      </w:r>
    </w:p>
    <w:p w:rsidR="00977949" w:rsidRDefault="00977949" w:rsidP="00A45E52">
      <w:pPr>
        <w:widowControl w:val="0"/>
        <w:numPr>
          <w:ilvl w:val="0"/>
          <w:numId w:val="20"/>
        </w:numPr>
        <w:shd w:val="clear" w:color="auto" w:fill="FFFFFF"/>
        <w:tabs>
          <w:tab w:val="left" w:pos="610"/>
        </w:tabs>
        <w:autoSpaceDE w:val="0"/>
        <w:autoSpaceDN w:val="0"/>
        <w:adjustRightInd w:val="0"/>
        <w:spacing w:after="0" w:line="240" w:lineRule="auto"/>
        <w:jc w:val="both"/>
        <w:rPr>
          <w:rFonts w:ascii="Times New Roman" w:hAnsi="Times New Roman" w:cs="Times New Roman"/>
        </w:rPr>
      </w:pPr>
    </w:p>
    <w:p w:rsidR="00977949" w:rsidRDefault="00977949" w:rsidP="00977949">
      <w:pPr>
        <w:shd w:val="clear" w:color="auto" w:fill="FFFFFF"/>
        <w:jc w:val="both"/>
        <w:rPr>
          <w:rFonts w:ascii="Times New Roman" w:hAnsi="Times New Roman" w:cs="Times New Roman"/>
          <w:b/>
          <w:b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Exercises</w:t>
      </w: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i/>
          <w:iCs/>
        </w:rPr>
        <w:lastRenderedPageBreak/>
        <w:t>True/False Questions</w:t>
      </w:r>
    </w:p>
    <w:p w:rsidR="00977949" w:rsidRPr="007F006E" w:rsidRDefault="00977949" w:rsidP="00A45E52">
      <w:pPr>
        <w:widowControl w:val="0"/>
        <w:numPr>
          <w:ilvl w:val="0"/>
          <w:numId w:val="10"/>
        </w:numPr>
        <w:shd w:val="clear" w:color="auto" w:fill="FFFFFF"/>
        <w:tabs>
          <w:tab w:val="left" w:pos="389"/>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Lemmati</w:t>
      </w:r>
      <w:r>
        <w:rPr>
          <w:rFonts w:ascii="Times New Roman" w:hAnsi="Times New Roman" w:cs="Times New Roman"/>
        </w:rPr>
        <w:t>s</w:t>
      </w:r>
      <w:r w:rsidRPr="007F006E">
        <w:rPr>
          <w:rFonts w:ascii="Times New Roman" w:hAnsi="Times New Roman" w:cs="Times New Roman"/>
        </w:rPr>
        <w:t xml:space="preserve">ation is </w:t>
      </w:r>
      <w:r>
        <w:rPr>
          <w:rFonts w:ascii="Times New Roman" w:hAnsi="Times New Roman" w:cs="Times New Roman"/>
        </w:rPr>
        <w:t xml:space="preserve">more </w:t>
      </w:r>
      <w:r w:rsidRPr="007F006E">
        <w:rPr>
          <w:rFonts w:ascii="Times New Roman" w:hAnsi="Times New Roman" w:cs="Times New Roman"/>
        </w:rPr>
        <w:t>computationally expensive than stemming. (True/False)</w:t>
      </w:r>
    </w:p>
    <w:p w:rsidR="00977949" w:rsidRPr="007F006E" w:rsidRDefault="00977949" w:rsidP="00A45E52">
      <w:pPr>
        <w:widowControl w:val="0"/>
        <w:numPr>
          <w:ilvl w:val="0"/>
          <w:numId w:val="10"/>
        </w:numPr>
        <w:shd w:val="clear" w:color="auto" w:fill="FFFFFF"/>
        <w:tabs>
          <w:tab w:val="left" w:pos="389"/>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 xml:space="preserve">The sigmoid activation function outputs a value between </w:t>
      </w:r>
      <w:r w:rsidRPr="00A3333C">
        <w:rPr>
          <w:rFonts w:ascii="Times New Roman" w:hAnsi="Times New Roman" w:cs="Times New Roman"/>
          <w:highlight w:val="yellow"/>
        </w:rPr>
        <w:t>-</w:t>
      </w:r>
      <w:r w:rsidRPr="007F006E">
        <w:rPr>
          <w:rFonts w:ascii="Times New Roman" w:hAnsi="Times New Roman" w:cs="Times New Roman"/>
        </w:rPr>
        <w:t>1 and 1. (True/False)</w:t>
      </w:r>
    </w:p>
    <w:p w:rsidR="00977949" w:rsidRPr="007F006E" w:rsidRDefault="00977949" w:rsidP="00A45E52">
      <w:pPr>
        <w:widowControl w:val="0"/>
        <w:numPr>
          <w:ilvl w:val="0"/>
          <w:numId w:val="10"/>
        </w:numPr>
        <w:shd w:val="clear" w:color="auto" w:fill="FFFFFF"/>
        <w:tabs>
          <w:tab w:val="left" w:pos="389"/>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SentencePiece does not require the input sequence to be pre-tokeni</w:t>
      </w:r>
      <w:r>
        <w:rPr>
          <w:rFonts w:ascii="Times New Roman" w:hAnsi="Times New Roman" w:cs="Times New Roman"/>
        </w:rPr>
        <w:t>s</w:t>
      </w:r>
      <w:r w:rsidRPr="007F006E">
        <w:rPr>
          <w:rFonts w:ascii="Times New Roman" w:hAnsi="Times New Roman" w:cs="Times New Roman"/>
        </w:rPr>
        <w:t>ed. (True/False)</w:t>
      </w:r>
    </w:p>
    <w:p w:rsidR="00977949" w:rsidRPr="007F006E" w:rsidRDefault="00977949" w:rsidP="00A45E52">
      <w:pPr>
        <w:widowControl w:val="0"/>
        <w:numPr>
          <w:ilvl w:val="0"/>
          <w:numId w:val="10"/>
        </w:numPr>
        <w:shd w:val="clear" w:color="auto" w:fill="FFFFFF"/>
        <w:tabs>
          <w:tab w:val="left" w:pos="389"/>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Multiplying the output of a linear unit with a scalar can introduce non-linearity. (True/False)</w:t>
      </w:r>
    </w:p>
    <w:p w:rsidR="00977949" w:rsidRPr="007F006E" w:rsidRDefault="00977949" w:rsidP="00A45E52">
      <w:pPr>
        <w:widowControl w:val="0"/>
        <w:numPr>
          <w:ilvl w:val="0"/>
          <w:numId w:val="10"/>
        </w:numPr>
        <w:shd w:val="clear" w:color="auto" w:fill="FFFFFF"/>
        <w:tabs>
          <w:tab w:val="left" w:pos="389"/>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Dependency parsing focuses on identifying relationships between words based on the order in which they appear in a sentence. (True/False)</w:t>
      </w:r>
    </w:p>
    <w:p w:rsidR="00977949" w:rsidRDefault="00977949" w:rsidP="00977949">
      <w:pPr>
        <w:shd w:val="clear" w:color="auto" w:fill="FFFFFF"/>
        <w:jc w:val="both"/>
        <w:rPr>
          <w:rFonts w:ascii="Times New Roman" w:hAnsi="Times New Roman" w:cs="Times New Roman"/>
          <w:b/>
          <w:bCs/>
          <w:i/>
          <w:i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i/>
          <w:iCs/>
        </w:rPr>
        <w:t>Multiple Choice Questions</w:t>
      </w:r>
    </w:p>
    <w:p w:rsidR="00977949" w:rsidRPr="007F006E" w:rsidRDefault="00977949" w:rsidP="00977949">
      <w:pPr>
        <w:shd w:val="clear" w:color="auto" w:fill="FFFFFF"/>
        <w:tabs>
          <w:tab w:val="left" w:pos="398"/>
          <w:tab w:val="left" w:pos="4267"/>
        </w:tabs>
        <w:jc w:val="both"/>
        <w:rPr>
          <w:rFonts w:ascii="Times New Roman" w:hAnsi="Times New Roman" w:cs="Times New Roman"/>
        </w:rPr>
      </w:pPr>
      <w:r w:rsidRPr="007F006E">
        <w:rPr>
          <w:rFonts w:ascii="Times New Roman" w:hAnsi="Times New Roman" w:cs="Times New Roman"/>
        </w:rPr>
        <w:t>1.</w:t>
      </w:r>
      <w:r w:rsidRPr="007F006E">
        <w:rPr>
          <w:rFonts w:ascii="Times New Roman" w:hAnsi="Times New Roman" w:cs="Times New Roman"/>
        </w:rPr>
        <w:tab/>
        <w:t>In dependency parsing, the</w:t>
      </w:r>
      <w:r>
        <w:rPr>
          <w:rFonts w:ascii="Times New Roman" w:hAnsi="Times New Roman" w:cs="Times New Roman"/>
        </w:rPr>
        <w:t xml:space="preserve"> </w:t>
      </w:r>
      <w:r w:rsidRPr="007F006E">
        <w:rPr>
          <w:rFonts w:ascii="Times New Roman" w:hAnsi="Times New Roman" w:cs="Times New Roman"/>
        </w:rPr>
        <w:t>__________</w:t>
      </w:r>
      <w:r>
        <w:rPr>
          <w:rFonts w:ascii="Times New Roman" w:hAnsi="Times New Roman" w:cs="Times New Roman"/>
        </w:rPr>
        <w:t xml:space="preserve"> </w:t>
      </w:r>
      <w:r w:rsidRPr="007F006E">
        <w:rPr>
          <w:rFonts w:ascii="Times New Roman" w:hAnsi="Times New Roman" w:cs="Times New Roman"/>
        </w:rPr>
        <w:t>is the main verb of the sentence.</w:t>
      </w:r>
    </w:p>
    <w:p w:rsidR="00977949" w:rsidRPr="007F006E" w:rsidRDefault="00977949" w:rsidP="00977949">
      <w:pPr>
        <w:shd w:val="clear" w:color="auto" w:fill="FFFFFF"/>
        <w:tabs>
          <w:tab w:val="left" w:pos="3010"/>
          <w:tab w:val="left" w:pos="5554"/>
          <w:tab w:val="left" w:pos="8309"/>
        </w:tabs>
        <w:jc w:val="both"/>
        <w:rPr>
          <w:rFonts w:ascii="Times New Roman" w:hAnsi="Times New Roman" w:cs="Times New Roman"/>
        </w:rPr>
      </w:pPr>
      <w:r w:rsidRPr="007F006E">
        <w:rPr>
          <w:rFonts w:ascii="Times New Roman" w:hAnsi="Times New Roman" w:cs="Times New Roman"/>
        </w:rPr>
        <w:t>(a) Prime</w:t>
      </w:r>
      <w:r w:rsidRPr="007F006E">
        <w:rPr>
          <w:rFonts w:ascii="Times New Roman" w:hAnsi="Times New Roman" w:cs="Times New Roman"/>
        </w:rPr>
        <w:tab/>
      </w:r>
      <w:r w:rsidRPr="007F006E">
        <w:rPr>
          <w:rFonts w:ascii="Times New Roman" w:hAnsi="Times New Roman" w:cs="Times New Roman"/>
          <w:lang w:val="da-DK"/>
        </w:rPr>
        <w:t xml:space="preserve">(b) </w:t>
      </w:r>
      <w:r w:rsidRPr="007F006E">
        <w:rPr>
          <w:rFonts w:ascii="Times New Roman" w:hAnsi="Times New Roman" w:cs="Times New Roman"/>
        </w:rPr>
        <w:t>Root</w:t>
      </w:r>
      <w:r w:rsidRPr="007F006E">
        <w:rPr>
          <w:rFonts w:ascii="Times New Roman" w:hAnsi="Times New Roman" w:cs="Times New Roman"/>
        </w:rPr>
        <w:tab/>
      </w:r>
      <w:r w:rsidRPr="007F006E">
        <w:rPr>
          <w:rFonts w:ascii="Times New Roman" w:hAnsi="Times New Roman" w:cs="Times New Roman"/>
          <w:lang w:val="da-DK"/>
        </w:rPr>
        <w:t xml:space="preserve">(c) </w:t>
      </w:r>
      <w:r w:rsidRPr="007F006E">
        <w:rPr>
          <w:rFonts w:ascii="Times New Roman" w:hAnsi="Times New Roman" w:cs="Times New Roman"/>
        </w:rPr>
        <w:t>Lemma</w:t>
      </w:r>
      <w:r w:rsidRPr="007F006E">
        <w:rPr>
          <w:rFonts w:ascii="Times New Roman" w:hAnsi="Times New Roman" w:cs="Times New Roman"/>
        </w:rPr>
        <w:tab/>
        <w:t>(d) Stem</w:t>
      </w:r>
    </w:p>
    <w:p w:rsidR="00977949" w:rsidRPr="007F006E" w:rsidRDefault="00977949" w:rsidP="00977949">
      <w:pPr>
        <w:shd w:val="clear" w:color="auto" w:fill="FFFFFF"/>
        <w:tabs>
          <w:tab w:val="left" w:pos="398"/>
          <w:tab w:val="left" w:pos="6941"/>
        </w:tabs>
        <w:jc w:val="both"/>
        <w:rPr>
          <w:rFonts w:ascii="Times New Roman" w:hAnsi="Times New Roman" w:cs="Times New Roman"/>
        </w:rPr>
      </w:pPr>
      <w:r w:rsidRPr="007F006E">
        <w:rPr>
          <w:rFonts w:ascii="Times New Roman" w:hAnsi="Times New Roman" w:cs="Times New Roman"/>
        </w:rPr>
        <w:t>2.</w:t>
      </w:r>
      <w:r w:rsidRPr="007F006E">
        <w:rPr>
          <w:rFonts w:ascii="Times New Roman" w:hAnsi="Times New Roman" w:cs="Times New Roman"/>
        </w:rPr>
        <w:tab/>
        <w:t>The study of the internal structure of words is called</w:t>
      </w:r>
      <w:r>
        <w:rPr>
          <w:rFonts w:ascii="Times New Roman" w:hAnsi="Times New Roman" w:cs="Times New Roman"/>
        </w:rPr>
        <w:t xml:space="preserve"> </w:t>
      </w:r>
      <w:r w:rsidRPr="007F006E">
        <w:rPr>
          <w:rFonts w:ascii="Times New Roman" w:hAnsi="Times New Roman" w:cs="Times New Roman"/>
        </w:rPr>
        <w:t>__________.</w:t>
      </w:r>
    </w:p>
    <w:p w:rsidR="00977949" w:rsidRPr="007F006E" w:rsidRDefault="00977949" w:rsidP="00977949">
      <w:pPr>
        <w:shd w:val="clear" w:color="auto" w:fill="FFFFFF"/>
        <w:tabs>
          <w:tab w:val="left" w:pos="2669"/>
          <w:tab w:val="left" w:pos="5400"/>
          <w:tab w:val="left" w:pos="7800"/>
        </w:tabs>
        <w:jc w:val="both"/>
        <w:rPr>
          <w:rFonts w:ascii="Times New Roman" w:hAnsi="Times New Roman" w:cs="Times New Roman"/>
        </w:rPr>
      </w:pPr>
      <w:r w:rsidRPr="007F006E">
        <w:rPr>
          <w:rFonts w:ascii="Times New Roman" w:hAnsi="Times New Roman" w:cs="Times New Roman"/>
        </w:rPr>
        <w:t>(a) Etymology</w:t>
      </w:r>
      <w:r w:rsidRPr="007F006E">
        <w:rPr>
          <w:rFonts w:ascii="Times New Roman" w:hAnsi="Times New Roman" w:cs="Times New Roman"/>
        </w:rPr>
        <w:tab/>
      </w:r>
      <w:r w:rsidRPr="007F006E">
        <w:rPr>
          <w:rFonts w:ascii="Times New Roman" w:hAnsi="Times New Roman" w:cs="Times New Roman"/>
          <w:lang w:val="da-DK"/>
        </w:rPr>
        <w:t xml:space="preserve">(b) </w:t>
      </w:r>
      <w:r w:rsidRPr="007F006E">
        <w:rPr>
          <w:rFonts w:ascii="Times New Roman" w:hAnsi="Times New Roman" w:cs="Times New Roman"/>
        </w:rPr>
        <w:t>Sociolinguistics</w:t>
      </w:r>
      <w:r w:rsidRPr="007F006E">
        <w:rPr>
          <w:rFonts w:ascii="Times New Roman" w:hAnsi="Times New Roman" w:cs="Times New Roman"/>
        </w:rPr>
        <w:tab/>
      </w:r>
      <w:r w:rsidRPr="007F006E">
        <w:rPr>
          <w:rFonts w:ascii="Times New Roman" w:hAnsi="Times New Roman" w:cs="Times New Roman"/>
          <w:lang w:val="da-DK"/>
        </w:rPr>
        <w:t xml:space="preserve">(c) </w:t>
      </w:r>
      <w:r w:rsidRPr="007F006E">
        <w:rPr>
          <w:rFonts w:ascii="Times New Roman" w:hAnsi="Times New Roman" w:cs="Times New Roman"/>
        </w:rPr>
        <w:t>Morphology</w:t>
      </w:r>
      <w:r w:rsidRPr="007F006E">
        <w:rPr>
          <w:rFonts w:ascii="Times New Roman" w:hAnsi="Times New Roman" w:cs="Times New Roman"/>
        </w:rPr>
        <w:tab/>
        <w:t>(d) Phonology</w:t>
      </w:r>
    </w:p>
    <w:p w:rsidR="00977949" w:rsidRPr="007F006E" w:rsidRDefault="00977949" w:rsidP="00977949">
      <w:pPr>
        <w:shd w:val="clear" w:color="auto" w:fill="FFFFFF"/>
        <w:tabs>
          <w:tab w:val="left" w:pos="398"/>
        </w:tabs>
        <w:jc w:val="both"/>
        <w:rPr>
          <w:rFonts w:ascii="Times New Roman" w:hAnsi="Times New Roman" w:cs="Times New Roman"/>
        </w:rPr>
      </w:pPr>
      <w:r w:rsidRPr="007F006E">
        <w:rPr>
          <w:rFonts w:ascii="Times New Roman" w:hAnsi="Times New Roman" w:cs="Times New Roman"/>
        </w:rPr>
        <w:t>3.</w:t>
      </w:r>
      <w:r w:rsidRPr="007F006E">
        <w:rPr>
          <w:rFonts w:ascii="Times New Roman" w:hAnsi="Times New Roman" w:cs="Times New Roman"/>
        </w:rPr>
        <w:tab/>
        <w:t>In gradient descent, what is updated out of the following?</w:t>
      </w:r>
    </w:p>
    <w:p w:rsidR="00977949" w:rsidRPr="007F006E" w:rsidRDefault="00977949" w:rsidP="00977949">
      <w:pPr>
        <w:shd w:val="clear" w:color="auto" w:fill="FFFFFF"/>
        <w:tabs>
          <w:tab w:val="left" w:pos="2938"/>
          <w:tab w:val="left" w:pos="5054"/>
          <w:tab w:val="left" w:pos="7718"/>
        </w:tabs>
        <w:jc w:val="both"/>
        <w:rPr>
          <w:rFonts w:ascii="Times New Roman" w:hAnsi="Times New Roman" w:cs="Times New Roman"/>
        </w:rPr>
      </w:pPr>
      <w:r w:rsidRPr="007F006E">
        <w:rPr>
          <w:rFonts w:ascii="Times New Roman" w:hAnsi="Times New Roman" w:cs="Times New Roman"/>
        </w:rPr>
        <w:t>(a) Parameters</w:t>
      </w:r>
      <w:r w:rsidRPr="007F006E">
        <w:rPr>
          <w:rFonts w:ascii="Times New Roman" w:hAnsi="Times New Roman" w:cs="Times New Roman"/>
        </w:rPr>
        <w:tab/>
      </w:r>
      <w:r w:rsidRPr="007F006E">
        <w:rPr>
          <w:rFonts w:ascii="Times New Roman" w:hAnsi="Times New Roman" w:cs="Times New Roman"/>
          <w:lang w:val="da-DK"/>
        </w:rPr>
        <w:t xml:space="preserve">(b) </w:t>
      </w:r>
      <w:r w:rsidRPr="007F006E">
        <w:rPr>
          <w:rFonts w:ascii="Times New Roman" w:hAnsi="Times New Roman" w:cs="Times New Roman"/>
        </w:rPr>
        <w:t>Inputs</w:t>
      </w:r>
      <w:r w:rsidRPr="007F006E">
        <w:rPr>
          <w:rFonts w:ascii="Times New Roman" w:hAnsi="Times New Roman" w:cs="Times New Roman"/>
        </w:rPr>
        <w:tab/>
      </w:r>
      <w:r w:rsidRPr="007F006E">
        <w:rPr>
          <w:rFonts w:ascii="Times New Roman" w:hAnsi="Times New Roman" w:cs="Times New Roman"/>
          <w:lang w:val="da-DK"/>
        </w:rPr>
        <w:t xml:space="preserve">(c) </w:t>
      </w:r>
      <w:r w:rsidRPr="007F006E">
        <w:rPr>
          <w:rFonts w:ascii="Times New Roman" w:hAnsi="Times New Roman" w:cs="Times New Roman"/>
        </w:rPr>
        <w:t>Architecture</w:t>
      </w:r>
      <w:r w:rsidRPr="007F006E">
        <w:rPr>
          <w:rFonts w:ascii="Times New Roman" w:hAnsi="Times New Roman" w:cs="Times New Roman"/>
        </w:rPr>
        <w:tab/>
        <w:t>(d) Activations</w:t>
      </w:r>
    </w:p>
    <w:p w:rsidR="00977949" w:rsidRPr="007F006E" w:rsidRDefault="00977949" w:rsidP="00977949">
      <w:pPr>
        <w:shd w:val="clear" w:color="auto" w:fill="FFFFFF"/>
        <w:tabs>
          <w:tab w:val="left" w:pos="398"/>
          <w:tab w:val="left" w:pos="6509"/>
        </w:tabs>
        <w:jc w:val="both"/>
        <w:rPr>
          <w:rFonts w:ascii="Times New Roman" w:hAnsi="Times New Roman" w:cs="Times New Roman"/>
        </w:rPr>
      </w:pPr>
      <w:r w:rsidRPr="007F006E">
        <w:rPr>
          <w:rFonts w:ascii="Times New Roman" w:hAnsi="Times New Roman" w:cs="Times New Roman"/>
        </w:rPr>
        <w:t>4.</w:t>
      </w:r>
      <w:r w:rsidRPr="007F006E">
        <w:rPr>
          <w:rFonts w:ascii="Times New Roman" w:hAnsi="Times New Roman" w:cs="Times New Roman"/>
        </w:rPr>
        <w:tab/>
        <w:t>Dependency parsing helps in understanding the</w:t>
      </w:r>
      <w:r>
        <w:rPr>
          <w:rFonts w:ascii="Times New Roman" w:hAnsi="Times New Roman" w:cs="Times New Roman"/>
        </w:rPr>
        <w:t xml:space="preserve"> </w:t>
      </w:r>
      <w:r w:rsidRPr="007F006E">
        <w:rPr>
          <w:rFonts w:ascii="Times New Roman" w:hAnsi="Times New Roman" w:cs="Times New Roman"/>
        </w:rPr>
        <w:t>__________</w:t>
      </w:r>
      <w:r>
        <w:rPr>
          <w:rFonts w:ascii="Times New Roman" w:hAnsi="Times New Roman" w:cs="Times New Roman"/>
        </w:rPr>
        <w:t xml:space="preserve"> </w:t>
      </w:r>
      <w:r w:rsidRPr="007F006E">
        <w:rPr>
          <w:rFonts w:ascii="Times New Roman" w:hAnsi="Times New Roman" w:cs="Times New Roman"/>
        </w:rPr>
        <w:t>structure of a sentence.</w:t>
      </w:r>
    </w:p>
    <w:p w:rsidR="00977949" w:rsidRPr="007F006E" w:rsidRDefault="00977949" w:rsidP="00977949">
      <w:pPr>
        <w:shd w:val="clear" w:color="auto" w:fill="FFFFFF"/>
        <w:tabs>
          <w:tab w:val="left" w:pos="2702"/>
          <w:tab w:val="left" w:pos="5026"/>
          <w:tab w:val="left" w:pos="7440"/>
        </w:tabs>
        <w:jc w:val="both"/>
        <w:rPr>
          <w:rFonts w:ascii="Times New Roman" w:hAnsi="Times New Roman" w:cs="Times New Roman"/>
        </w:rPr>
      </w:pPr>
      <w:r w:rsidRPr="007F006E">
        <w:rPr>
          <w:rFonts w:ascii="Times New Roman" w:hAnsi="Times New Roman" w:cs="Times New Roman"/>
        </w:rPr>
        <w:t>(a) Syntactic</w:t>
      </w:r>
      <w:r w:rsidRPr="007F006E">
        <w:rPr>
          <w:rFonts w:ascii="Times New Roman" w:hAnsi="Times New Roman" w:cs="Times New Roman"/>
        </w:rPr>
        <w:tab/>
      </w:r>
      <w:r w:rsidRPr="007F006E">
        <w:rPr>
          <w:rFonts w:ascii="Times New Roman" w:hAnsi="Times New Roman" w:cs="Times New Roman"/>
          <w:lang w:val="da-DK"/>
        </w:rPr>
        <w:t xml:space="preserve">(b) </w:t>
      </w:r>
      <w:r w:rsidRPr="007F006E">
        <w:rPr>
          <w:rFonts w:ascii="Times New Roman" w:hAnsi="Times New Roman" w:cs="Times New Roman"/>
        </w:rPr>
        <w:t>Semantic</w:t>
      </w:r>
      <w:r w:rsidRPr="007F006E">
        <w:rPr>
          <w:rFonts w:ascii="Times New Roman" w:hAnsi="Times New Roman" w:cs="Times New Roman"/>
        </w:rPr>
        <w:tab/>
      </w:r>
      <w:r w:rsidRPr="007F006E">
        <w:rPr>
          <w:rFonts w:ascii="Times New Roman" w:hAnsi="Times New Roman" w:cs="Times New Roman"/>
          <w:lang w:val="da-DK"/>
        </w:rPr>
        <w:t xml:space="preserve">(c) </w:t>
      </w:r>
      <w:r w:rsidRPr="007F006E">
        <w:rPr>
          <w:rFonts w:ascii="Times New Roman" w:hAnsi="Times New Roman" w:cs="Times New Roman"/>
        </w:rPr>
        <w:t>Pragmatic</w:t>
      </w:r>
      <w:r w:rsidRPr="007F006E">
        <w:rPr>
          <w:rFonts w:ascii="Times New Roman" w:hAnsi="Times New Roman" w:cs="Times New Roman"/>
        </w:rPr>
        <w:tab/>
        <w:t>(d) Morphological</w:t>
      </w:r>
    </w:p>
    <w:p w:rsidR="00977949" w:rsidRPr="007F006E" w:rsidRDefault="00977949" w:rsidP="00977949">
      <w:pPr>
        <w:shd w:val="clear" w:color="auto" w:fill="FFFFFF"/>
        <w:tabs>
          <w:tab w:val="left" w:pos="398"/>
        </w:tabs>
        <w:jc w:val="both"/>
        <w:rPr>
          <w:rFonts w:ascii="Times New Roman" w:hAnsi="Times New Roman" w:cs="Times New Roman"/>
        </w:rPr>
      </w:pPr>
      <w:r w:rsidRPr="007F006E">
        <w:rPr>
          <w:rFonts w:ascii="Times New Roman" w:hAnsi="Times New Roman" w:cs="Times New Roman"/>
        </w:rPr>
        <w:t>5.</w:t>
      </w:r>
      <w:r w:rsidRPr="007F006E">
        <w:rPr>
          <w:rFonts w:ascii="Times New Roman" w:hAnsi="Times New Roman" w:cs="Times New Roman"/>
        </w:rPr>
        <w:tab/>
        <w:t>Which of the following introduces non-linearity into a neural model?</w:t>
      </w:r>
    </w:p>
    <w:p w:rsidR="00977949" w:rsidRPr="007F006E" w:rsidRDefault="00977949" w:rsidP="00977949">
      <w:pPr>
        <w:shd w:val="clear" w:color="auto" w:fill="FFFFFF"/>
        <w:tabs>
          <w:tab w:val="left" w:pos="2659"/>
          <w:tab w:val="left" w:pos="5150"/>
          <w:tab w:val="left" w:pos="7114"/>
        </w:tabs>
        <w:jc w:val="both"/>
        <w:rPr>
          <w:rFonts w:ascii="Times New Roman" w:hAnsi="Times New Roman" w:cs="Times New Roman"/>
        </w:rPr>
      </w:pPr>
      <w:r w:rsidRPr="007F006E">
        <w:rPr>
          <w:rFonts w:ascii="Times New Roman" w:hAnsi="Times New Roman" w:cs="Times New Roman"/>
        </w:rPr>
        <w:t>(a) Weight Sharing</w:t>
      </w:r>
      <w:r w:rsidRPr="007F006E">
        <w:rPr>
          <w:rFonts w:ascii="Times New Roman" w:hAnsi="Times New Roman" w:cs="Times New Roman"/>
        </w:rPr>
        <w:tab/>
      </w:r>
      <w:r w:rsidRPr="007F006E">
        <w:rPr>
          <w:rFonts w:ascii="Times New Roman" w:hAnsi="Times New Roman" w:cs="Times New Roman"/>
          <w:lang w:val="da-DK"/>
        </w:rPr>
        <w:t xml:space="preserve">(b) </w:t>
      </w:r>
      <w:r w:rsidRPr="007F006E">
        <w:rPr>
          <w:rFonts w:ascii="Times New Roman" w:hAnsi="Times New Roman" w:cs="Times New Roman"/>
        </w:rPr>
        <w:t>Gradient Descent</w:t>
      </w:r>
      <w:r w:rsidRPr="007F006E">
        <w:rPr>
          <w:rFonts w:ascii="Times New Roman" w:hAnsi="Times New Roman" w:cs="Times New Roman"/>
        </w:rPr>
        <w:tab/>
      </w:r>
      <w:r w:rsidRPr="007F006E">
        <w:rPr>
          <w:rFonts w:ascii="Times New Roman" w:hAnsi="Times New Roman" w:cs="Times New Roman"/>
          <w:lang w:val="da-DK"/>
        </w:rPr>
        <w:t xml:space="preserve">(c) </w:t>
      </w:r>
      <w:r w:rsidRPr="007F006E">
        <w:rPr>
          <w:rFonts w:ascii="Times New Roman" w:hAnsi="Times New Roman" w:cs="Times New Roman"/>
        </w:rPr>
        <w:t>Convolution</w:t>
      </w:r>
      <w:r w:rsidRPr="007F006E">
        <w:rPr>
          <w:rFonts w:ascii="Times New Roman" w:hAnsi="Times New Roman" w:cs="Times New Roman"/>
        </w:rPr>
        <w:tab/>
        <w:t>(d) GELU Activation</w:t>
      </w:r>
    </w:p>
    <w:p w:rsidR="00977949" w:rsidRDefault="00977949" w:rsidP="00977949">
      <w:pPr>
        <w:shd w:val="clear" w:color="auto" w:fill="FFFFFF"/>
        <w:jc w:val="both"/>
        <w:rPr>
          <w:rFonts w:ascii="Times New Roman" w:hAnsi="Times New Roman" w:cs="Times New Roman"/>
          <w:b/>
          <w:bCs/>
          <w:i/>
          <w:i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i/>
          <w:iCs/>
        </w:rPr>
        <w:t>Short Questions</w:t>
      </w:r>
    </w:p>
    <w:p w:rsidR="00977949" w:rsidRPr="007F006E" w:rsidRDefault="00977949" w:rsidP="00A45E52">
      <w:pPr>
        <w:widowControl w:val="0"/>
        <w:numPr>
          <w:ilvl w:val="0"/>
          <w:numId w:val="11"/>
        </w:numPr>
        <w:shd w:val="clear" w:color="auto" w:fill="FFFFFF"/>
        <w:tabs>
          <w:tab w:val="left" w:pos="370"/>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How does stemming reduce the dimensionality of textual data?</w:t>
      </w:r>
    </w:p>
    <w:p w:rsidR="00977949" w:rsidRPr="007F006E" w:rsidRDefault="00977949" w:rsidP="00A45E52">
      <w:pPr>
        <w:widowControl w:val="0"/>
        <w:numPr>
          <w:ilvl w:val="0"/>
          <w:numId w:val="11"/>
        </w:numPr>
        <w:shd w:val="clear" w:color="auto" w:fill="FFFFFF"/>
        <w:tabs>
          <w:tab w:val="left" w:pos="370"/>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What is the difference between stemming and lemmati</w:t>
      </w:r>
      <w:r>
        <w:rPr>
          <w:rFonts w:ascii="Times New Roman" w:hAnsi="Times New Roman" w:cs="Times New Roman"/>
        </w:rPr>
        <w:t>s</w:t>
      </w:r>
      <w:r w:rsidRPr="007F006E">
        <w:rPr>
          <w:rFonts w:ascii="Times New Roman" w:hAnsi="Times New Roman" w:cs="Times New Roman"/>
        </w:rPr>
        <w:t>ation?</w:t>
      </w:r>
    </w:p>
    <w:p w:rsidR="00977949" w:rsidRPr="007F006E" w:rsidRDefault="00977949" w:rsidP="00A45E52">
      <w:pPr>
        <w:widowControl w:val="0"/>
        <w:numPr>
          <w:ilvl w:val="0"/>
          <w:numId w:val="11"/>
        </w:numPr>
        <w:shd w:val="clear" w:color="auto" w:fill="FFFFFF"/>
        <w:tabs>
          <w:tab w:val="left" w:pos="370"/>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 xml:space="preserve">Compare the </w:t>
      </w:r>
      <w:r w:rsidRPr="007F006E">
        <w:rPr>
          <w:rFonts w:ascii="Times New Roman" w:hAnsi="Times New Roman" w:cs="Times New Roman"/>
          <w:lang w:val="fr-FR"/>
        </w:rPr>
        <w:t xml:space="preserve">ReLU </w:t>
      </w:r>
      <w:r w:rsidRPr="007F006E">
        <w:rPr>
          <w:rFonts w:ascii="Times New Roman" w:hAnsi="Times New Roman" w:cs="Times New Roman"/>
        </w:rPr>
        <w:t xml:space="preserve">and sigmoid activation functions. Which one of them is used in </w:t>
      </w:r>
      <w:r w:rsidRPr="007F006E">
        <w:rPr>
          <w:rFonts w:ascii="Times New Roman" w:hAnsi="Times New Roman" w:cs="Times New Roman"/>
          <w:lang w:val="da-DK"/>
        </w:rPr>
        <w:t xml:space="preserve">(i) </w:t>
      </w:r>
      <w:r w:rsidRPr="007F006E">
        <w:rPr>
          <w:rFonts w:ascii="Times New Roman" w:hAnsi="Times New Roman" w:cs="Times New Roman"/>
        </w:rPr>
        <w:t>the hidden layers and (ii) the output layer? Why?</w:t>
      </w:r>
    </w:p>
    <w:p w:rsidR="00977949" w:rsidRPr="007F006E" w:rsidRDefault="00977949" w:rsidP="00A45E52">
      <w:pPr>
        <w:widowControl w:val="0"/>
        <w:numPr>
          <w:ilvl w:val="0"/>
          <w:numId w:val="11"/>
        </w:numPr>
        <w:shd w:val="clear" w:color="auto" w:fill="FFFFFF"/>
        <w:tabs>
          <w:tab w:val="left" w:pos="370"/>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Consider the following sentences. Try to trace an NLP pipeline that consists of tokeni</w:t>
      </w:r>
      <w:r>
        <w:rPr>
          <w:rFonts w:ascii="Times New Roman" w:hAnsi="Times New Roman" w:cs="Times New Roman"/>
        </w:rPr>
        <w:t>s</w:t>
      </w:r>
      <w:r w:rsidRPr="007F006E">
        <w:rPr>
          <w:rFonts w:ascii="Times New Roman" w:hAnsi="Times New Roman" w:cs="Times New Roman"/>
        </w:rPr>
        <w:t xml:space="preserve">ation, </w:t>
      </w:r>
      <w:r w:rsidRPr="007F006E">
        <w:rPr>
          <w:rFonts w:ascii="Times New Roman" w:hAnsi="Times New Roman" w:cs="Times New Roman"/>
          <w:lang w:val="da-DK"/>
        </w:rPr>
        <w:t xml:space="preserve">POS </w:t>
      </w:r>
      <w:r w:rsidRPr="007F006E">
        <w:rPr>
          <w:rFonts w:ascii="Times New Roman" w:hAnsi="Times New Roman" w:cs="Times New Roman"/>
        </w:rPr>
        <w:t xml:space="preserve">tagging, </w:t>
      </w:r>
      <w:r>
        <w:rPr>
          <w:rFonts w:ascii="Times New Roman" w:hAnsi="Times New Roman" w:cs="Times New Roman"/>
        </w:rPr>
        <w:t>lemmatisation</w:t>
      </w:r>
      <w:r w:rsidRPr="007F006E">
        <w:rPr>
          <w:rFonts w:ascii="Times New Roman" w:hAnsi="Times New Roman" w:cs="Times New Roman"/>
        </w:rPr>
        <w:t xml:space="preserve"> and dependency parsing on each sentence:</w:t>
      </w:r>
    </w:p>
    <w:p w:rsidR="00977949" w:rsidRPr="007F006E" w:rsidRDefault="00977949" w:rsidP="00A45E52">
      <w:pPr>
        <w:widowControl w:val="0"/>
        <w:numPr>
          <w:ilvl w:val="0"/>
          <w:numId w:val="12"/>
        </w:numPr>
        <w:shd w:val="clear" w:color="auto" w:fill="FFFFFF"/>
        <w:tabs>
          <w:tab w:val="left" w:pos="922"/>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I am eating pizza with cheese and corn.</w:t>
      </w:r>
    </w:p>
    <w:p w:rsidR="00977949" w:rsidRPr="007F006E" w:rsidRDefault="00977949" w:rsidP="00A45E52">
      <w:pPr>
        <w:widowControl w:val="0"/>
        <w:numPr>
          <w:ilvl w:val="0"/>
          <w:numId w:val="12"/>
        </w:numPr>
        <w:shd w:val="clear" w:color="auto" w:fill="FFFFFF"/>
        <w:tabs>
          <w:tab w:val="left" w:pos="922"/>
        </w:tabs>
        <w:autoSpaceDE w:val="0"/>
        <w:autoSpaceDN w:val="0"/>
        <w:adjustRightInd w:val="0"/>
        <w:spacing w:after="0" w:line="240" w:lineRule="auto"/>
        <w:jc w:val="both"/>
        <w:rPr>
          <w:rFonts w:ascii="Times New Roman" w:hAnsi="Times New Roman" w:cs="Times New Roman"/>
          <w:lang w:val="da-DK"/>
        </w:rPr>
      </w:pPr>
      <w:r w:rsidRPr="007F006E">
        <w:rPr>
          <w:rFonts w:ascii="Times New Roman" w:hAnsi="Times New Roman" w:cs="Times New Roman"/>
        </w:rPr>
        <w:t>My mother cooked my favourite dish for me on my birthday!</w:t>
      </w:r>
    </w:p>
    <w:p w:rsidR="00977949" w:rsidRPr="007F006E" w:rsidRDefault="00977949" w:rsidP="00A45E52">
      <w:pPr>
        <w:widowControl w:val="0"/>
        <w:numPr>
          <w:ilvl w:val="0"/>
          <w:numId w:val="12"/>
        </w:numPr>
        <w:shd w:val="clear" w:color="auto" w:fill="FFFFFF"/>
        <w:tabs>
          <w:tab w:val="left" w:pos="922"/>
        </w:tabs>
        <w:autoSpaceDE w:val="0"/>
        <w:autoSpaceDN w:val="0"/>
        <w:adjustRightInd w:val="0"/>
        <w:spacing w:after="0" w:line="240" w:lineRule="auto"/>
        <w:jc w:val="both"/>
        <w:rPr>
          <w:rFonts w:ascii="Times New Roman" w:hAnsi="Times New Roman" w:cs="Times New Roman"/>
          <w:lang w:val="da-DK"/>
        </w:rPr>
      </w:pPr>
      <w:r w:rsidRPr="007F006E">
        <w:rPr>
          <w:rFonts w:ascii="Times New Roman" w:hAnsi="Times New Roman" w:cs="Times New Roman"/>
        </w:rPr>
        <w:t>I am at the airport</w:t>
      </w:r>
      <w:r>
        <w:rPr>
          <w:rFonts w:ascii="Times New Roman" w:hAnsi="Times New Roman" w:cs="Times New Roman"/>
        </w:rPr>
        <w:t>,</w:t>
      </w:r>
      <w:r w:rsidRPr="007F006E">
        <w:rPr>
          <w:rFonts w:ascii="Times New Roman" w:hAnsi="Times New Roman" w:cs="Times New Roman"/>
        </w:rPr>
        <w:t xml:space="preserve"> and my flight departs in an hour.</w:t>
      </w:r>
    </w:p>
    <w:p w:rsidR="00977949" w:rsidRPr="007F006E" w:rsidRDefault="00977949" w:rsidP="00A45E52">
      <w:pPr>
        <w:widowControl w:val="0"/>
        <w:numPr>
          <w:ilvl w:val="0"/>
          <w:numId w:val="12"/>
        </w:numPr>
        <w:shd w:val="clear" w:color="auto" w:fill="FFFFFF"/>
        <w:tabs>
          <w:tab w:val="left" w:pos="922"/>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He loves to bake cookies for his friends and family.</w:t>
      </w:r>
    </w:p>
    <w:p w:rsidR="00977949" w:rsidRDefault="00977949" w:rsidP="00977949">
      <w:pPr>
        <w:shd w:val="clear" w:color="auto" w:fill="FFFFFF"/>
        <w:jc w:val="both"/>
        <w:rPr>
          <w:rFonts w:ascii="Times New Roman" w:hAnsi="Times New Roman" w:cs="Times New Roman"/>
          <w:b/>
          <w:bCs/>
          <w:i/>
          <w:i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i/>
          <w:iCs/>
        </w:rPr>
        <w:t>Long Questions</w:t>
      </w:r>
    </w:p>
    <w:p w:rsidR="00977949" w:rsidRPr="007F006E" w:rsidRDefault="00977949" w:rsidP="00A45E52">
      <w:pPr>
        <w:widowControl w:val="0"/>
        <w:numPr>
          <w:ilvl w:val="0"/>
          <w:numId w:val="13"/>
        </w:numPr>
        <w:shd w:val="clear" w:color="auto" w:fill="FFFFFF"/>
        <w:tabs>
          <w:tab w:val="left" w:pos="398"/>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 xml:space="preserve">Compare and contrast various </w:t>
      </w:r>
      <w:r>
        <w:rPr>
          <w:rFonts w:ascii="Times New Roman" w:hAnsi="Times New Roman" w:cs="Times New Roman"/>
        </w:rPr>
        <w:t>tokenisation</w:t>
      </w:r>
      <w:r w:rsidRPr="007F006E">
        <w:rPr>
          <w:rFonts w:ascii="Times New Roman" w:hAnsi="Times New Roman" w:cs="Times New Roman"/>
        </w:rPr>
        <w:t xml:space="preserve"> strategies discussed in this chapter.</w:t>
      </w:r>
    </w:p>
    <w:p w:rsidR="00977949" w:rsidRPr="007F006E" w:rsidRDefault="00977949" w:rsidP="00A45E52">
      <w:pPr>
        <w:widowControl w:val="0"/>
        <w:numPr>
          <w:ilvl w:val="0"/>
          <w:numId w:val="13"/>
        </w:numPr>
        <w:shd w:val="clear" w:color="auto" w:fill="FFFFFF"/>
        <w:tabs>
          <w:tab w:val="left" w:pos="398"/>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Explain how text preprocessing techniques impact the performance of NLP models.</w:t>
      </w:r>
    </w:p>
    <w:p w:rsidR="00977949" w:rsidRPr="007F006E" w:rsidRDefault="00977949" w:rsidP="00A45E52">
      <w:pPr>
        <w:widowControl w:val="0"/>
        <w:numPr>
          <w:ilvl w:val="0"/>
          <w:numId w:val="14"/>
        </w:numPr>
        <w:shd w:val="clear" w:color="auto" w:fill="FFFFFF"/>
        <w:tabs>
          <w:tab w:val="left" w:pos="379"/>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lastRenderedPageBreak/>
        <w:t xml:space="preserve">Calculate the output of a </w:t>
      </w:r>
      <w:r>
        <w:rPr>
          <w:rFonts w:ascii="Times New Roman" w:hAnsi="Times New Roman" w:cs="Times New Roman"/>
        </w:rPr>
        <w:t>three-input</w:t>
      </w:r>
      <w:r w:rsidRPr="007F006E">
        <w:rPr>
          <w:rFonts w:ascii="Times New Roman" w:hAnsi="Times New Roman" w:cs="Times New Roman"/>
        </w:rPr>
        <w:t xml:space="preserve"> neuron where the weights </w:t>
      </w:r>
      <w:r w:rsidRPr="007F006E">
        <w:rPr>
          <w:rFonts w:ascii="Times New Roman" w:hAnsi="Times New Roman" w:cs="Times New Roman"/>
          <w:iCs/>
        </w:rPr>
        <w:t>[</w:t>
      </w:r>
      <w:r w:rsidRPr="007F006E">
        <w:rPr>
          <w:rFonts w:ascii="Times New Roman" w:hAnsi="Times New Roman" w:cs="Times New Roman"/>
          <w:i/>
          <w:iCs/>
        </w:rPr>
        <w:t>w</w:t>
      </w:r>
      <w:r w:rsidRPr="007F006E">
        <w:rPr>
          <w:rFonts w:ascii="Times New Roman" w:hAnsi="Times New Roman" w:cs="Times New Roman"/>
          <w:i/>
          <w:iCs/>
          <w:vertAlign w:val="subscript"/>
        </w:rPr>
        <w:t>1</w:t>
      </w:r>
      <w:r w:rsidRPr="007F006E">
        <w:rPr>
          <w:rFonts w:ascii="Times New Roman" w:hAnsi="Times New Roman" w:cs="Times New Roman"/>
          <w:i/>
          <w:iCs/>
        </w:rPr>
        <w:t>,w</w:t>
      </w:r>
      <w:r w:rsidRPr="007F006E">
        <w:rPr>
          <w:rFonts w:ascii="Times New Roman" w:hAnsi="Times New Roman" w:cs="Times New Roman"/>
          <w:i/>
          <w:iCs/>
          <w:vertAlign w:val="subscript"/>
        </w:rPr>
        <w:t>2</w:t>
      </w:r>
      <w:r w:rsidRPr="007F006E">
        <w:rPr>
          <w:rFonts w:ascii="Times New Roman" w:hAnsi="Times New Roman" w:cs="Times New Roman"/>
          <w:i/>
          <w:iCs/>
        </w:rPr>
        <w:t>,w</w:t>
      </w:r>
      <w:r w:rsidRPr="007F006E">
        <w:rPr>
          <w:rFonts w:ascii="Times New Roman" w:hAnsi="Times New Roman" w:cs="Times New Roman"/>
          <w:i/>
          <w:iCs/>
          <w:vertAlign w:val="subscript"/>
        </w:rPr>
        <w:t>3</w:t>
      </w:r>
      <w:r w:rsidRPr="007F006E">
        <w:rPr>
          <w:rFonts w:ascii="Times New Roman" w:hAnsi="Times New Roman" w:cs="Times New Roman"/>
          <w:i/>
          <w:iCs/>
        </w:rPr>
        <w:t>, b</w:t>
      </w:r>
      <w:r w:rsidRPr="007F006E">
        <w:rPr>
          <w:rFonts w:ascii="Times New Roman" w:hAnsi="Times New Roman" w:cs="Times New Roman"/>
          <w:iCs/>
        </w:rPr>
        <w:t>]</w:t>
      </w:r>
      <w:r w:rsidRPr="007F006E">
        <w:rPr>
          <w:rFonts w:ascii="Times New Roman" w:hAnsi="Times New Roman" w:cs="Times New Roman"/>
          <w:i/>
          <w:iCs/>
        </w:rPr>
        <w:t xml:space="preserve"> </w:t>
      </w:r>
      <w:r w:rsidRPr="007F006E">
        <w:rPr>
          <w:rFonts w:ascii="Times New Roman" w:hAnsi="Times New Roman" w:cs="Times New Roman"/>
        </w:rPr>
        <w:t>are [0</w:t>
      </w:r>
      <w:r w:rsidRPr="007F006E">
        <w:rPr>
          <w:rFonts w:ascii="Times New Roman" w:hAnsi="Times New Roman" w:cs="Times New Roman"/>
          <w:i/>
          <w:iCs/>
        </w:rPr>
        <w:t>.</w:t>
      </w:r>
      <w:r w:rsidRPr="007F006E">
        <w:rPr>
          <w:rFonts w:ascii="Times New Roman" w:hAnsi="Times New Roman" w:cs="Times New Roman"/>
        </w:rPr>
        <w:t>3</w:t>
      </w:r>
      <w:r w:rsidRPr="007F006E">
        <w:rPr>
          <w:rFonts w:ascii="Times New Roman" w:hAnsi="Times New Roman" w:cs="Times New Roman"/>
          <w:i/>
          <w:iCs/>
        </w:rPr>
        <w:t xml:space="preserve">, </w:t>
      </w:r>
      <w:r>
        <w:rPr>
          <w:rFonts w:ascii="Times New Roman" w:hAnsi="Times New Roman" w:cs="Times New Roman"/>
        </w:rPr>
        <w:t>–</w:t>
      </w:r>
      <w:r w:rsidRPr="007F006E">
        <w:rPr>
          <w:rFonts w:ascii="Times New Roman" w:hAnsi="Times New Roman" w:cs="Times New Roman"/>
        </w:rPr>
        <w:t>0</w:t>
      </w:r>
      <w:r w:rsidRPr="007F006E">
        <w:rPr>
          <w:rFonts w:ascii="Times New Roman" w:hAnsi="Times New Roman" w:cs="Times New Roman"/>
          <w:i/>
          <w:iCs/>
        </w:rPr>
        <w:t>.</w:t>
      </w:r>
      <w:r w:rsidRPr="007F006E">
        <w:rPr>
          <w:rFonts w:ascii="Times New Roman" w:hAnsi="Times New Roman" w:cs="Times New Roman"/>
        </w:rPr>
        <w:t>1</w:t>
      </w:r>
      <w:r w:rsidRPr="007F006E">
        <w:rPr>
          <w:rFonts w:ascii="Times New Roman" w:hAnsi="Times New Roman" w:cs="Times New Roman"/>
          <w:i/>
          <w:iCs/>
        </w:rPr>
        <w:t xml:space="preserve">, </w:t>
      </w:r>
      <w:r w:rsidRPr="007F006E">
        <w:rPr>
          <w:rFonts w:ascii="Times New Roman" w:hAnsi="Times New Roman" w:cs="Times New Roman"/>
        </w:rPr>
        <w:t>0</w:t>
      </w:r>
      <w:r w:rsidRPr="007F006E">
        <w:rPr>
          <w:rFonts w:ascii="Times New Roman" w:hAnsi="Times New Roman" w:cs="Times New Roman"/>
          <w:i/>
          <w:iCs/>
        </w:rPr>
        <w:t>.</w:t>
      </w:r>
      <w:r w:rsidRPr="007F006E">
        <w:rPr>
          <w:rFonts w:ascii="Times New Roman" w:hAnsi="Times New Roman" w:cs="Times New Roman"/>
        </w:rPr>
        <w:t>2</w:t>
      </w:r>
      <w:r w:rsidRPr="007F006E">
        <w:rPr>
          <w:rFonts w:ascii="Times New Roman" w:hAnsi="Times New Roman" w:cs="Times New Roman"/>
          <w:i/>
          <w:iCs/>
        </w:rPr>
        <w:t>,</w:t>
      </w:r>
      <w:r>
        <w:rPr>
          <w:rFonts w:ascii="Times New Roman" w:hAnsi="Times New Roman" w:cs="Times New Roman"/>
          <w:i/>
          <w:iCs/>
        </w:rPr>
        <w:t xml:space="preserve"> </w:t>
      </w:r>
      <w:r w:rsidRPr="007F006E">
        <w:rPr>
          <w:rFonts w:ascii="Times New Roman" w:hAnsi="Times New Roman" w:cs="Times New Roman"/>
        </w:rPr>
        <w:t>0</w:t>
      </w:r>
      <w:r w:rsidRPr="007F006E">
        <w:rPr>
          <w:rFonts w:ascii="Times New Roman" w:hAnsi="Times New Roman" w:cs="Times New Roman"/>
          <w:i/>
          <w:iCs/>
        </w:rPr>
        <w:t>.</w:t>
      </w:r>
      <w:r w:rsidRPr="007F006E">
        <w:rPr>
          <w:rFonts w:ascii="Times New Roman" w:hAnsi="Times New Roman" w:cs="Times New Roman"/>
        </w:rPr>
        <w:t>5]. The input to this network is [0</w:t>
      </w:r>
      <w:r w:rsidRPr="007F006E">
        <w:rPr>
          <w:rFonts w:ascii="Times New Roman" w:hAnsi="Times New Roman" w:cs="Times New Roman"/>
          <w:i/>
          <w:iCs/>
        </w:rPr>
        <w:t>.</w:t>
      </w:r>
      <w:r w:rsidRPr="007F006E">
        <w:rPr>
          <w:rFonts w:ascii="Times New Roman" w:hAnsi="Times New Roman" w:cs="Times New Roman"/>
        </w:rPr>
        <w:t>3</w:t>
      </w:r>
      <w:r w:rsidRPr="007F006E">
        <w:rPr>
          <w:rFonts w:ascii="Times New Roman" w:hAnsi="Times New Roman" w:cs="Times New Roman"/>
          <w:i/>
          <w:iCs/>
        </w:rPr>
        <w:t>,</w:t>
      </w:r>
      <w:r>
        <w:rPr>
          <w:rFonts w:ascii="Times New Roman" w:hAnsi="Times New Roman" w:cs="Times New Roman"/>
          <w:i/>
          <w:iCs/>
        </w:rPr>
        <w:t xml:space="preserve"> </w:t>
      </w:r>
      <w:r w:rsidRPr="007F006E">
        <w:rPr>
          <w:rFonts w:ascii="Times New Roman" w:hAnsi="Times New Roman" w:cs="Times New Roman"/>
        </w:rPr>
        <w:t>0</w:t>
      </w:r>
      <w:r w:rsidRPr="007F006E">
        <w:rPr>
          <w:rFonts w:ascii="Times New Roman" w:hAnsi="Times New Roman" w:cs="Times New Roman"/>
          <w:i/>
          <w:iCs/>
        </w:rPr>
        <w:t>.</w:t>
      </w:r>
      <w:r w:rsidRPr="007F006E">
        <w:rPr>
          <w:rFonts w:ascii="Times New Roman" w:hAnsi="Times New Roman" w:cs="Times New Roman"/>
        </w:rPr>
        <w:t>2</w:t>
      </w:r>
      <w:r w:rsidRPr="007F006E">
        <w:rPr>
          <w:rFonts w:ascii="Times New Roman" w:hAnsi="Times New Roman" w:cs="Times New Roman"/>
          <w:i/>
          <w:iCs/>
        </w:rPr>
        <w:t>,</w:t>
      </w:r>
      <w:r>
        <w:rPr>
          <w:rFonts w:ascii="Times New Roman" w:hAnsi="Times New Roman" w:cs="Times New Roman"/>
          <w:i/>
          <w:iCs/>
        </w:rPr>
        <w:t xml:space="preserve"> </w:t>
      </w:r>
      <w:r w:rsidRPr="007F006E">
        <w:rPr>
          <w:rFonts w:ascii="Times New Roman" w:hAnsi="Times New Roman" w:cs="Times New Roman"/>
        </w:rPr>
        <w:t>0</w:t>
      </w:r>
      <w:r w:rsidRPr="007F006E">
        <w:rPr>
          <w:rFonts w:ascii="Times New Roman" w:hAnsi="Times New Roman" w:cs="Times New Roman"/>
          <w:i/>
          <w:iCs/>
        </w:rPr>
        <w:t>.</w:t>
      </w:r>
      <w:r w:rsidRPr="007F006E">
        <w:rPr>
          <w:rFonts w:ascii="Times New Roman" w:hAnsi="Times New Roman" w:cs="Times New Roman"/>
        </w:rPr>
        <w:t>6]. Assume the sigmoid activation function.</w:t>
      </w:r>
    </w:p>
    <w:p w:rsidR="00977949" w:rsidRPr="007F006E" w:rsidRDefault="00977949" w:rsidP="00A45E52">
      <w:pPr>
        <w:widowControl w:val="0"/>
        <w:numPr>
          <w:ilvl w:val="0"/>
          <w:numId w:val="14"/>
        </w:numPr>
        <w:shd w:val="clear" w:color="auto" w:fill="FFFFFF"/>
        <w:tabs>
          <w:tab w:val="left" w:pos="379"/>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What is WordNet? Explain the structure and applications of WordNet.</w:t>
      </w:r>
    </w:p>
    <w:p w:rsidR="00977949" w:rsidRPr="007F006E" w:rsidRDefault="00977949" w:rsidP="00A45E52">
      <w:pPr>
        <w:widowControl w:val="0"/>
        <w:numPr>
          <w:ilvl w:val="0"/>
          <w:numId w:val="14"/>
        </w:numPr>
        <w:shd w:val="clear" w:color="auto" w:fill="FFFFFF"/>
        <w:tabs>
          <w:tab w:val="left" w:pos="379"/>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 xml:space="preserve">Why do we need </w:t>
      </w:r>
      <w:r w:rsidRPr="007B6880">
        <w:rPr>
          <w:rFonts w:ascii="Times New Roman" w:hAnsi="Times New Roman" w:cs="Times New Roman"/>
          <w:lang w:val="en-IN"/>
        </w:rPr>
        <w:t xml:space="preserve">subword </w:t>
      </w:r>
      <w:r>
        <w:rPr>
          <w:rFonts w:ascii="Times New Roman" w:hAnsi="Times New Roman" w:cs="Times New Roman"/>
          <w:lang w:val="en-IN"/>
        </w:rPr>
        <w:t>tokenisation</w:t>
      </w:r>
      <w:r w:rsidRPr="007B6880">
        <w:rPr>
          <w:rFonts w:ascii="Times New Roman" w:hAnsi="Times New Roman" w:cs="Times New Roman"/>
          <w:lang w:val="en-IN"/>
        </w:rPr>
        <w:t xml:space="preserve">? </w:t>
      </w:r>
      <w:r w:rsidRPr="007F006E">
        <w:rPr>
          <w:rFonts w:ascii="Times New Roman" w:hAnsi="Times New Roman" w:cs="Times New Roman"/>
        </w:rPr>
        <w:t xml:space="preserve">Give an example where word </w:t>
      </w:r>
      <w:r>
        <w:rPr>
          <w:rFonts w:ascii="Times New Roman" w:hAnsi="Times New Roman" w:cs="Times New Roman"/>
        </w:rPr>
        <w:t>tokenisation</w:t>
      </w:r>
      <w:r w:rsidRPr="007F006E">
        <w:rPr>
          <w:rFonts w:ascii="Times New Roman" w:hAnsi="Times New Roman" w:cs="Times New Roman"/>
        </w:rPr>
        <w:t xml:space="preserve"> fails.</w:t>
      </w:r>
    </w:p>
    <w:p w:rsidR="00977949" w:rsidRPr="007F006E" w:rsidRDefault="00977949" w:rsidP="00A45E52">
      <w:pPr>
        <w:widowControl w:val="0"/>
        <w:numPr>
          <w:ilvl w:val="0"/>
          <w:numId w:val="14"/>
        </w:numPr>
        <w:shd w:val="clear" w:color="auto" w:fill="FFFFFF"/>
        <w:tabs>
          <w:tab w:val="left" w:pos="379"/>
        </w:tabs>
        <w:autoSpaceDE w:val="0"/>
        <w:autoSpaceDN w:val="0"/>
        <w:adjustRightInd w:val="0"/>
        <w:spacing w:after="0" w:line="240" w:lineRule="auto"/>
        <w:jc w:val="both"/>
        <w:rPr>
          <w:rFonts w:ascii="Times New Roman" w:hAnsi="Times New Roman" w:cs="Times New Roman"/>
        </w:rPr>
      </w:pPr>
      <w:r w:rsidRPr="007F006E">
        <w:rPr>
          <w:rFonts w:ascii="Times New Roman" w:hAnsi="Times New Roman" w:cs="Times New Roman"/>
        </w:rPr>
        <w:t>Describe the typical stages involved in a natural language processing pipeline. Explain the significance of each stage by taking some NLP tasks as an example.</w:t>
      </w:r>
    </w:p>
    <w:p w:rsidR="00977949" w:rsidRPr="007F006E" w:rsidRDefault="00977949" w:rsidP="00977949">
      <w:pPr>
        <w:shd w:val="clear" w:color="auto" w:fill="FFFFFF"/>
        <w:jc w:val="both"/>
        <w:rPr>
          <w:rFonts w:ascii="Times New Roman" w:hAnsi="Times New Roman" w:cs="Times New Roman"/>
        </w:rPr>
      </w:pPr>
    </w:p>
    <w:p w:rsidR="00977949" w:rsidRDefault="00977949" w:rsidP="00977949">
      <w:pPr>
        <w:shd w:val="clear" w:color="auto" w:fill="FFFFFF"/>
        <w:jc w:val="center"/>
        <w:rPr>
          <w:rFonts w:ascii="Times New Roman" w:hAnsi="Times New Roman" w:cs="Times New Roman"/>
        </w:rPr>
      </w:pPr>
    </w:p>
    <w:p w:rsidR="00977949" w:rsidRPr="007F006E" w:rsidRDefault="00977949" w:rsidP="00977949">
      <w:pPr>
        <w:shd w:val="clear" w:color="auto" w:fill="FFFFFF"/>
        <w:jc w:val="center"/>
        <w:rPr>
          <w:rFonts w:ascii="Times New Roman" w:hAnsi="Times New Roman" w:cs="Times New Roman"/>
        </w:rPr>
      </w:pPr>
    </w:p>
    <w:p w:rsidR="00977949" w:rsidRDefault="00977949" w:rsidP="00977949">
      <w:pPr>
        <w:shd w:val="clear" w:color="auto" w:fill="FFFFFF"/>
        <w:jc w:val="both"/>
        <w:rPr>
          <w:rFonts w:ascii="Times New Roman" w:hAnsi="Times New Roman" w:cs="Times New Roman"/>
        </w:rPr>
      </w:pPr>
      <w:r w:rsidRPr="007F006E">
        <w:rPr>
          <w:rFonts w:ascii="Times New Roman" w:hAnsi="Times New Roman" w:cs="Times New Roman"/>
        </w:rPr>
        <w:t xml:space="preserve">Consider a simple neural network with one layer and sigmoid activation where </w:t>
      </w:r>
      <w:r w:rsidRPr="005142A7">
        <w:rPr>
          <w:rFonts w:ascii="Times New Roman" w:hAnsi="Times New Roman" w:cs="Times New Roman"/>
          <w:b/>
          <w:iCs/>
        </w:rPr>
        <w:t>ŷ</w:t>
      </w:r>
      <w:r w:rsidRPr="007F006E">
        <w:rPr>
          <w:rFonts w:ascii="Times New Roman" w:hAnsi="Times New Roman" w:cs="Times New Roman"/>
          <w:lang w:val="da-DK"/>
        </w:rPr>
        <w:t xml:space="preserve"> </w:t>
      </w:r>
      <w:r w:rsidRPr="007F006E">
        <w:rPr>
          <w:rFonts w:ascii="Times New Roman" w:hAnsi="Times New Roman" w:cs="Times New Roman"/>
        </w:rPr>
        <w:t xml:space="preserve">= </w:t>
      </w:r>
      <w:r w:rsidRPr="007F006E">
        <w:rPr>
          <w:rFonts w:ascii="Times New Roman" w:hAnsi="Times New Roman" w:cs="Times New Roman"/>
          <w:i/>
          <w:iCs/>
          <w:lang w:val="el-GR"/>
        </w:rPr>
        <w:t>σ</w:t>
      </w:r>
      <w:r w:rsidRPr="007F006E">
        <w:rPr>
          <w:rFonts w:ascii="Times New Roman" w:hAnsi="Times New Roman" w:cs="Times New Roman"/>
          <w:lang w:val="el-GR"/>
        </w:rPr>
        <w:t>(</w:t>
      </w:r>
      <w:r w:rsidRPr="007F006E">
        <w:rPr>
          <w:rFonts w:ascii="Times New Roman" w:hAnsi="Times New Roman" w:cs="Times New Roman"/>
          <w:b/>
          <w:bCs/>
          <w:lang w:val="da-DK"/>
        </w:rPr>
        <w:t>w</w:t>
      </w:r>
      <w:r w:rsidRPr="007F006E">
        <w:rPr>
          <w:rFonts w:ascii="Times New Roman" w:hAnsi="Times New Roman" w:cs="Times New Roman"/>
          <w:i/>
          <w:iCs/>
          <w:vertAlign w:val="superscript"/>
          <w:lang w:val="da-DK"/>
        </w:rPr>
        <w:t>T</w:t>
      </w:r>
      <w:r w:rsidRPr="007F006E">
        <w:rPr>
          <w:rFonts w:ascii="Times New Roman" w:hAnsi="Times New Roman" w:cs="Times New Roman"/>
          <w:b/>
          <w:bCs/>
          <w:lang w:val="el-GR"/>
        </w:rPr>
        <w:t xml:space="preserve">x </w:t>
      </w:r>
      <w:r w:rsidRPr="007F006E">
        <w:rPr>
          <w:rFonts w:ascii="Times New Roman" w:hAnsi="Times New Roman" w:cs="Times New Roman"/>
          <w:lang w:val="el-GR"/>
        </w:rPr>
        <w:t xml:space="preserve">+ </w:t>
      </w:r>
      <w:r w:rsidRPr="007F006E">
        <w:rPr>
          <w:rFonts w:ascii="Times New Roman" w:hAnsi="Times New Roman" w:cs="Times New Roman"/>
          <w:i/>
          <w:iCs/>
          <w:lang w:val="el-GR"/>
        </w:rPr>
        <w:t>b</w:t>
      </w:r>
      <w:r w:rsidRPr="007F006E">
        <w:rPr>
          <w:rFonts w:ascii="Times New Roman" w:hAnsi="Times New Roman" w:cs="Times New Roman"/>
          <w:lang w:val="el-GR"/>
        </w:rPr>
        <w:t xml:space="preserve">) </w:t>
      </w:r>
      <w:r w:rsidRPr="007F006E">
        <w:rPr>
          <w:rFonts w:ascii="Times New Roman" w:hAnsi="Times New Roman" w:cs="Times New Roman"/>
        </w:rPr>
        <w:t xml:space="preserve">and </w:t>
      </w:r>
      <w:r w:rsidRPr="007F006E">
        <w:rPr>
          <w:rFonts w:ascii="Times New Roman" w:hAnsi="Times New Roman" w:cs="Times New Roman"/>
          <w:i/>
          <w:iCs/>
          <w:lang w:val="el-GR"/>
        </w:rPr>
        <w:t xml:space="preserve">σ(z) = </w:t>
      </w:r>
      <w:r w:rsidRPr="007F006E">
        <w:rPr>
          <w:rFonts w:ascii="Times New Roman" w:hAnsi="Times New Roman" w:cs="Times New Roman"/>
        </w:rPr>
        <w:t>1</w:t>
      </w:r>
      <w:r w:rsidRPr="007F006E">
        <w:rPr>
          <w:rFonts w:ascii="Times New Roman" w:hAnsi="Times New Roman" w:cs="Times New Roman"/>
          <w:i/>
          <w:iCs/>
        </w:rPr>
        <w:t>/</w:t>
      </w:r>
      <w:r w:rsidRPr="007F006E">
        <w:rPr>
          <w:rFonts w:ascii="Times New Roman" w:hAnsi="Times New Roman" w:cs="Times New Roman"/>
        </w:rPr>
        <w:t>(1 + exp(</w:t>
      </w:r>
      <w:r>
        <w:rPr>
          <w:rFonts w:ascii="Times New Roman" w:hAnsi="Times New Roman" w:cs="Times New Roman"/>
        </w:rPr>
        <w:t>–</w:t>
      </w:r>
      <w:r w:rsidRPr="007F006E">
        <w:rPr>
          <w:rFonts w:ascii="Times New Roman" w:hAnsi="Times New Roman" w:cs="Times New Roman"/>
          <w:i/>
          <w:iCs/>
          <w:lang w:val="el-GR"/>
        </w:rPr>
        <w:t>z</w:t>
      </w:r>
      <w:r w:rsidRPr="00F5563B">
        <w:rPr>
          <w:rFonts w:ascii="Times New Roman" w:hAnsi="Times New Roman" w:cs="Times New Roman"/>
          <w:iCs/>
          <w:lang w:val="el-GR"/>
        </w:rPr>
        <w:t>))</w:t>
      </w:r>
      <w:r w:rsidRPr="007F006E">
        <w:rPr>
          <w:rFonts w:ascii="Times New Roman" w:hAnsi="Times New Roman" w:cs="Times New Roman"/>
          <w:i/>
          <w:iCs/>
          <w:lang w:val="el-GR"/>
        </w:rPr>
        <w:t xml:space="preserve">. </w:t>
      </w:r>
      <w:r w:rsidRPr="007F006E">
        <w:rPr>
          <w:rFonts w:ascii="Times New Roman" w:hAnsi="Times New Roman" w:cs="Times New Roman"/>
        </w:rPr>
        <w:t>Compute the gradients of the loss function with respect to the parameters and derive the weight update rule for gradient descent.</w:t>
      </w:r>
    </w:p>
    <w:p w:rsidR="00977949" w:rsidRDefault="00977949" w:rsidP="00977949">
      <w:pPr>
        <w:shd w:val="clear" w:color="auto" w:fill="FFFFFF"/>
        <w:jc w:val="both"/>
        <w:rPr>
          <w:rFonts w:ascii="Times New Roman" w:hAnsi="Times New Roman" w:cs="Times New Roman"/>
          <w:b/>
          <w:bCs/>
        </w:rPr>
      </w:pPr>
      <w:bookmarkStart w:id="48" w:name="_Hlk177126660"/>
    </w:p>
    <w:p w:rsidR="00977949" w:rsidRDefault="00977949" w:rsidP="00977949">
      <w:pPr>
        <w:shd w:val="clear" w:color="auto" w:fill="FFFFFF"/>
        <w:jc w:val="both"/>
        <w:rPr>
          <w:rFonts w:ascii="Times New Roman" w:hAnsi="Times New Roman" w:cs="Times New Roman"/>
          <w:b/>
          <w:bCs/>
        </w:rPr>
      </w:pPr>
    </w:p>
    <w:p w:rsidR="00977949" w:rsidRPr="007F006E" w:rsidRDefault="00977949" w:rsidP="00977949">
      <w:pPr>
        <w:shd w:val="clear" w:color="auto" w:fill="FFFFFF"/>
        <w:jc w:val="both"/>
        <w:rPr>
          <w:rFonts w:ascii="Times New Roman" w:hAnsi="Times New Roman" w:cs="Times New Roman"/>
        </w:rPr>
      </w:pPr>
      <w:r w:rsidRPr="007F006E">
        <w:rPr>
          <w:rFonts w:ascii="Times New Roman" w:hAnsi="Times New Roman" w:cs="Times New Roman"/>
          <w:b/>
          <w:bCs/>
        </w:rPr>
        <w:t>Bibliography</w:t>
      </w:r>
    </w:p>
    <w:p w:rsidR="00977949" w:rsidRPr="007F006E" w:rsidRDefault="00977949" w:rsidP="00977949">
      <w:pPr>
        <w:shd w:val="clear" w:color="auto" w:fill="FFFFFF"/>
        <w:jc w:val="both"/>
        <w:rPr>
          <w:rFonts w:ascii="Times New Roman" w:hAnsi="Times New Roman" w:cs="Times New Roman"/>
        </w:rPr>
      </w:pPr>
      <w:r w:rsidRPr="005142A7">
        <w:rPr>
          <w:rFonts w:ascii="Times New Roman" w:hAnsi="Times New Roman" w:cs="Times New Roman"/>
        </w:rPr>
        <w:t xml:space="preserve">Akmajian, A., Demers, </w:t>
      </w:r>
      <w:r w:rsidRPr="005142A7">
        <w:rPr>
          <w:rFonts w:ascii="Times New Roman" w:hAnsi="Times New Roman" w:cs="Times New Roman"/>
          <w:lang w:val="da-DK"/>
        </w:rPr>
        <w:t xml:space="preserve">R. </w:t>
      </w:r>
      <w:r w:rsidRPr="005142A7">
        <w:rPr>
          <w:rFonts w:ascii="Times New Roman" w:hAnsi="Times New Roman" w:cs="Times New Roman"/>
        </w:rPr>
        <w:t xml:space="preserve">A., Farmer, A. </w:t>
      </w:r>
      <w:r w:rsidRPr="005142A7">
        <w:rPr>
          <w:rFonts w:ascii="Times New Roman" w:hAnsi="Times New Roman" w:cs="Times New Roman"/>
          <w:lang w:val="da-DK"/>
        </w:rPr>
        <w:t xml:space="preserve">K., </w:t>
      </w:r>
      <w:r w:rsidRPr="005142A7">
        <w:rPr>
          <w:rFonts w:ascii="Times New Roman" w:hAnsi="Times New Roman" w:cs="Times New Roman"/>
        </w:rPr>
        <w:t xml:space="preserve">and Harnish, </w:t>
      </w:r>
      <w:r w:rsidRPr="005142A7">
        <w:rPr>
          <w:rFonts w:ascii="Times New Roman" w:hAnsi="Times New Roman" w:cs="Times New Roman"/>
          <w:lang w:val="da-DK"/>
        </w:rPr>
        <w:t xml:space="preserve">R. M. (2001). </w:t>
      </w:r>
      <w:r w:rsidRPr="005142A7">
        <w:rPr>
          <w:rFonts w:ascii="Times New Roman" w:hAnsi="Times New Roman" w:cs="Times New Roman"/>
          <w:i/>
          <w:iCs/>
        </w:rPr>
        <w:t>Linguistics: An Introduction to Language and Communication</w:t>
      </w:r>
      <w:r w:rsidRPr="005142A7">
        <w:rPr>
          <w:rFonts w:ascii="Times New Roman" w:hAnsi="Times New Roman" w:cs="Times New Roman"/>
        </w:rPr>
        <w:t>. MIT Press.</w:t>
      </w:r>
      <w:r w:rsidRPr="005142A7">
        <w:rPr>
          <w:rFonts w:ascii="Times New Roman" w:hAnsi="Times New Roman" w:cs="Times New Roman"/>
        </w:rPr>
        <w:br/>
      </w:r>
      <w:r w:rsidRPr="005142A7">
        <w:t>URL https://doi.org/10.7551/mitpress/4252.001.0001</w:t>
      </w:r>
    </w:p>
    <w:p w:rsidR="00977949" w:rsidRPr="005142A7" w:rsidRDefault="00977949" w:rsidP="00977949">
      <w:pPr>
        <w:shd w:val="clear" w:color="auto" w:fill="FFFFFF"/>
        <w:jc w:val="both"/>
        <w:rPr>
          <w:rFonts w:ascii="Times New Roman" w:hAnsi="Times New Roman" w:cs="Times New Roman"/>
        </w:rPr>
      </w:pPr>
      <w:r w:rsidRPr="005142A7">
        <w:rPr>
          <w:rFonts w:ascii="Times New Roman" w:hAnsi="Times New Roman" w:cs="Times New Roman"/>
        </w:rPr>
        <w:t xml:space="preserve">Bishop, </w:t>
      </w:r>
      <w:r w:rsidRPr="005142A7">
        <w:rPr>
          <w:rFonts w:ascii="Times New Roman" w:hAnsi="Times New Roman" w:cs="Times New Roman"/>
          <w:lang w:val="da-DK"/>
        </w:rPr>
        <w:t xml:space="preserve">C. M. (2006). </w:t>
      </w:r>
      <w:r w:rsidRPr="005142A7">
        <w:rPr>
          <w:rFonts w:ascii="Times New Roman" w:hAnsi="Times New Roman" w:cs="Times New Roman"/>
          <w:i/>
          <w:iCs/>
        </w:rPr>
        <w:t>Pattern Recognition and Machine Learning (Information Science and Statistics)</w:t>
      </w:r>
      <w:r w:rsidRPr="005142A7">
        <w:rPr>
          <w:rFonts w:ascii="Times New Roman" w:hAnsi="Times New Roman" w:cs="Times New Roman"/>
        </w:rPr>
        <w:t xml:space="preserve">. Berlin, Heidelberg: </w:t>
      </w:r>
      <w:r w:rsidRPr="005142A7">
        <w:rPr>
          <w:rFonts w:ascii="Times New Roman" w:hAnsi="Times New Roman" w:cs="Times New Roman"/>
          <w:lang w:val="de-DE"/>
        </w:rPr>
        <w:t>Springer-Verlag.</w:t>
      </w:r>
    </w:p>
    <w:p w:rsidR="00977949" w:rsidRPr="005142A7" w:rsidRDefault="00977949" w:rsidP="00977949">
      <w:pPr>
        <w:shd w:val="clear" w:color="auto" w:fill="FFFFFF"/>
        <w:jc w:val="both"/>
        <w:rPr>
          <w:rFonts w:ascii="Times New Roman" w:hAnsi="Times New Roman" w:cs="Times New Roman"/>
        </w:rPr>
      </w:pPr>
      <w:bookmarkStart w:id="49" w:name="bookmark62"/>
      <w:r w:rsidRPr="005142A7">
        <w:rPr>
          <w:rFonts w:ascii="Times New Roman" w:hAnsi="Times New Roman" w:cs="Times New Roman"/>
        </w:rPr>
        <w:t>C</w:t>
      </w:r>
      <w:bookmarkEnd w:id="49"/>
      <w:r w:rsidRPr="005142A7">
        <w:rPr>
          <w:rFonts w:ascii="Times New Roman" w:hAnsi="Times New Roman" w:cs="Times New Roman"/>
        </w:rPr>
        <w:t xml:space="preserve">ho, </w:t>
      </w:r>
      <w:r w:rsidRPr="005142A7">
        <w:rPr>
          <w:rFonts w:ascii="Times New Roman" w:hAnsi="Times New Roman" w:cs="Times New Roman"/>
          <w:lang w:val="da-DK"/>
        </w:rPr>
        <w:t xml:space="preserve">K., </w:t>
      </w:r>
      <w:r w:rsidRPr="005142A7">
        <w:rPr>
          <w:rFonts w:ascii="Times New Roman" w:hAnsi="Times New Roman" w:cs="Times New Roman"/>
        </w:rPr>
        <w:t xml:space="preserve">van Merriënboer, </w:t>
      </w:r>
      <w:r w:rsidRPr="005142A7">
        <w:rPr>
          <w:rFonts w:ascii="Times New Roman" w:hAnsi="Times New Roman" w:cs="Times New Roman"/>
          <w:lang w:val="da-DK"/>
        </w:rPr>
        <w:t xml:space="preserve">B., </w:t>
      </w:r>
      <w:r w:rsidRPr="005142A7">
        <w:rPr>
          <w:rFonts w:ascii="Times New Roman" w:hAnsi="Times New Roman" w:cs="Times New Roman"/>
        </w:rPr>
        <w:t xml:space="preserve">Gulcehre, </w:t>
      </w:r>
      <w:r w:rsidRPr="005142A7">
        <w:rPr>
          <w:rFonts w:ascii="Times New Roman" w:hAnsi="Times New Roman" w:cs="Times New Roman"/>
          <w:lang w:val="da-DK"/>
        </w:rPr>
        <w:t xml:space="preserve">C., </w:t>
      </w:r>
      <w:r w:rsidRPr="005142A7">
        <w:rPr>
          <w:rFonts w:ascii="Times New Roman" w:hAnsi="Times New Roman" w:cs="Times New Roman"/>
        </w:rPr>
        <w:t xml:space="preserve">Bahdanau, D., Bougares, </w:t>
      </w:r>
      <w:r w:rsidRPr="005142A7">
        <w:rPr>
          <w:rFonts w:ascii="Times New Roman" w:hAnsi="Times New Roman" w:cs="Times New Roman"/>
          <w:lang w:val="da-DK"/>
        </w:rPr>
        <w:t xml:space="preserve">F., </w:t>
      </w:r>
      <w:r w:rsidRPr="005142A7">
        <w:rPr>
          <w:rFonts w:ascii="Times New Roman" w:hAnsi="Times New Roman" w:cs="Times New Roman"/>
          <w:lang w:val="de-DE"/>
        </w:rPr>
        <w:t xml:space="preserve">Schwenk, </w:t>
      </w:r>
      <w:r w:rsidRPr="005142A7">
        <w:rPr>
          <w:rFonts w:ascii="Times New Roman" w:hAnsi="Times New Roman" w:cs="Times New Roman"/>
          <w:lang w:val="da-DK"/>
        </w:rPr>
        <w:t xml:space="preserve">H., </w:t>
      </w:r>
      <w:r w:rsidRPr="005142A7">
        <w:rPr>
          <w:rFonts w:ascii="Times New Roman" w:hAnsi="Times New Roman" w:cs="Times New Roman"/>
        </w:rPr>
        <w:t xml:space="preserve">and Bengio, </w:t>
      </w:r>
      <w:r w:rsidRPr="005142A7">
        <w:rPr>
          <w:rFonts w:ascii="Times New Roman" w:hAnsi="Times New Roman" w:cs="Times New Roman"/>
          <w:lang w:val="da-DK"/>
        </w:rPr>
        <w:t xml:space="preserve">Y. (2014). </w:t>
      </w:r>
      <w:r w:rsidRPr="005142A7">
        <w:rPr>
          <w:rFonts w:ascii="Times New Roman" w:hAnsi="Times New Roman" w:cs="Times New Roman"/>
        </w:rPr>
        <w:t xml:space="preserve">Learning phrase representations using RNN encoder–decoder for statistical machine translation. In </w:t>
      </w:r>
      <w:r w:rsidRPr="005142A7">
        <w:rPr>
          <w:rFonts w:ascii="Times New Roman" w:hAnsi="Times New Roman" w:cs="Times New Roman"/>
          <w:i/>
          <w:iCs/>
        </w:rPr>
        <w:t>Proceedings of the 2014 Conference on Empirical Methods in Natural Language Processing (EMNLP)</w:t>
      </w:r>
      <w:r w:rsidRPr="005142A7">
        <w:rPr>
          <w:rFonts w:ascii="Times New Roman" w:hAnsi="Times New Roman" w:cs="Times New Roman"/>
        </w:rPr>
        <w:t>, (pp. 1724–1734).</w:t>
      </w:r>
      <w:r w:rsidRPr="005142A7">
        <w:rPr>
          <w:rFonts w:ascii="Times New Roman" w:hAnsi="Times New Roman" w:cs="Times New Roman"/>
        </w:rPr>
        <w:br/>
      </w:r>
      <w:r w:rsidRPr="005142A7">
        <w:t>URL https://aclanthology.org/D14-1179</w:t>
      </w:r>
    </w:p>
    <w:p w:rsidR="00977949" w:rsidRPr="005142A7" w:rsidRDefault="00977949" w:rsidP="00977949">
      <w:pPr>
        <w:shd w:val="clear" w:color="auto" w:fill="FFFFFF"/>
        <w:jc w:val="both"/>
        <w:rPr>
          <w:rFonts w:ascii="Times New Roman" w:hAnsi="Times New Roman" w:cs="Times New Roman"/>
        </w:rPr>
      </w:pPr>
      <w:bookmarkStart w:id="50" w:name="bookmark63"/>
      <w:r w:rsidRPr="005142A7">
        <w:rPr>
          <w:rFonts w:ascii="Times New Roman" w:hAnsi="Times New Roman" w:cs="Times New Roman"/>
        </w:rPr>
        <w:t>C</w:t>
      </w:r>
      <w:bookmarkEnd w:id="50"/>
      <w:r w:rsidRPr="005142A7">
        <w:rPr>
          <w:rFonts w:ascii="Times New Roman" w:hAnsi="Times New Roman" w:cs="Times New Roman"/>
        </w:rPr>
        <w:t xml:space="preserve">lark, </w:t>
      </w:r>
      <w:r w:rsidRPr="005142A7">
        <w:rPr>
          <w:rFonts w:ascii="Times New Roman" w:hAnsi="Times New Roman" w:cs="Times New Roman"/>
          <w:lang w:val="da-DK"/>
        </w:rPr>
        <w:t xml:space="preserve">H. H. (1970). </w:t>
      </w:r>
      <w:r w:rsidRPr="005142A7">
        <w:rPr>
          <w:rFonts w:ascii="Times New Roman" w:hAnsi="Times New Roman" w:cs="Times New Roman"/>
        </w:rPr>
        <w:t xml:space="preserve">Word Associations and Linguistic Theory. </w:t>
      </w:r>
      <w:r w:rsidRPr="005142A7">
        <w:rPr>
          <w:rFonts w:ascii="Times New Roman" w:hAnsi="Times New Roman" w:cs="Times New Roman"/>
          <w:i/>
          <w:iCs/>
        </w:rPr>
        <w:t>New Horizons in Linguistics</w:t>
      </w:r>
      <w:r w:rsidRPr="005142A7">
        <w:rPr>
          <w:rFonts w:ascii="Times New Roman" w:hAnsi="Times New Roman" w:cs="Times New Roman"/>
        </w:rPr>
        <w:t xml:space="preserve">, </w:t>
      </w:r>
      <w:r w:rsidRPr="005142A7">
        <w:rPr>
          <w:rFonts w:ascii="Times New Roman" w:hAnsi="Times New Roman" w:cs="Times New Roman"/>
          <w:i/>
          <w:iCs/>
        </w:rPr>
        <w:t>1</w:t>
      </w:r>
      <w:r w:rsidRPr="005142A7">
        <w:rPr>
          <w:rFonts w:ascii="Times New Roman" w:hAnsi="Times New Roman" w:cs="Times New Roman"/>
        </w:rPr>
        <w:t>, 271–286.</w:t>
      </w:r>
    </w:p>
    <w:p w:rsidR="00977949" w:rsidRPr="005142A7" w:rsidRDefault="00977949" w:rsidP="00977949">
      <w:pPr>
        <w:shd w:val="clear" w:color="auto" w:fill="FFFFFF"/>
        <w:jc w:val="both"/>
        <w:rPr>
          <w:rFonts w:ascii="Times New Roman" w:hAnsi="Times New Roman" w:cs="Times New Roman"/>
        </w:rPr>
      </w:pPr>
      <w:r w:rsidRPr="005142A7">
        <w:rPr>
          <w:rFonts w:ascii="Times New Roman" w:hAnsi="Times New Roman" w:cs="Times New Roman"/>
          <w:lang w:val="de-DE"/>
        </w:rPr>
        <w:t xml:space="preserve">Eisenstein, </w:t>
      </w:r>
      <w:r w:rsidRPr="005142A7">
        <w:rPr>
          <w:rFonts w:ascii="Times New Roman" w:hAnsi="Times New Roman" w:cs="Times New Roman"/>
          <w:lang w:val="da-DK"/>
        </w:rPr>
        <w:t xml:space="preserve">J. (2019). </w:t>
      </w:r>
      <w:r w:rsidRPr="005142A7">
        <w:rPr>
          <w:rFonts w:ascii="Times New Roman" w:hAnsi="Times New Roman" w:cs="Times New Roman"/>
          <w:i/>
          <w:iCs/>
        </w:rPr>
        <w:t>Introduction to Natural Language Processing</w:t>
      </w:r>
      <w:r w:rsidRPr="005142A7">
        <w:rPr>
          <w:rFonts w:ascii="Times New Roman" w:hAnsi="Times New Roman" w:cs="Times New Roman"/>
        </w:rPr>
        <w:t>. MIT Press.</w:t>
      </w:r>
    </w:p>
    <w:p w:rsidR="00977949" w:rsidRPr="005142A7" w:rsidRDefault="00977949" w:rsidP="00977949">
      <w:pPr>
        <w:shd w:val="clear" w:color="auto" w:fill="FFFFFF"/>
        <w:jc w:val="both"/>
        <w:rPr>
          <w:rFonts w:ascii="Times New Roman" w:hAnsi="Times New Roman" w:cs="Times New Roman"/>
        </w:rPr>
      </w:pPr>
      <w:bookmarkStart w:id="51" w:name="bookmark64"/>
      <w:r w:rsidRPr="005142A7">
        <w:rPr>
          <w:rFonts w:ascii="Times New Roman" w:hAnsi="Times New Roman" w:cs="Times New Roman"/>
          <w:lang w:val="da-DK"/>
        </w:rPr>
        <w:t>E</w:t>
      </w:r>
      <w:bookmarkEnd w:id="51"/>
      <w:r w:rsidRPr="005142A7">
        <w:rPr>
          <w:rFonts w:ascii="Times New Roman" w:hAnsi="Times New Roman" w:cs="Times New Roman"/>
          <w:lang w:val="da-DK"/>
        </w:rPr>
        <w:t xml:space="preserve">lman, J. L. (1990). </w:t>
      </w:r>
      <w:r w:rsidRPr="005142A7">
        <w:rPr>
          <w:rFonts w:ascii="Times New Roman" w:hAnsi="Times New Roman" w:cs="Times New Roman"/>
        </w:rPr>
        <w:t xml:space="preserve">Finding Structure in Time. </w:t>
      </w:r>
      <w:r w:rsidRPr="005142A7">
        <w:rPr>
          <w:rFonts w:ascii="Times New Roman" w:hAnsi="Times New Roman" w:cs="Times New Roman"/>
          <w:i/>
          <w:iCs/>
        </w:rPr>
        <w:t>Cognitive Science</w:t>
      </w:r>
      <w:r w:rsidRPr="005142A7">
        <w:rPr>
          <w:rFonts w:ascii="Times New Roman" w:hAnsi="Times New Roman" w:cs="Times New Roman"/>
        </w:rPr>
        <w:t xml:space="preserve">, </w:t>
      </w:r>
      <w:r w:rsidRPr="005142A7">
        <w:rPr>
          <w:rFonts w:ascii="Times New Roman" w:hAnsi="Times New Roman" w:cs="Times New Roman"/>
          <w:i/>
          <w:iCs/>
        </w:rPr>
        <w:t>14</w:t>
      </w:r>
      <w:r w:rsidRPr="005142A7">
        <w:rPr>
          <w:rFonts w:ascii="Times New Roman" w:hAnsi="Times New Roman" w:cs="Times New Roman"/>
        </w:rPr>
        <w:t>(2), 179–211.</w:t>
      </w:r>
      <w:r w:rsidRPr="005142A7">
        <w:rPr>
          <w:rFonts w:ascii="Times New Roman" w:hAnsi="Times New Roman" w:cs="Times New Roman"/>
        </w:rPr>
        <w:br/>
      </w:r>
      <w:r w:rsidRPr="005142A7">
        <w:t>URL https://www.sciencedirect.com/science/article/pii/036402139090002E</w:t>
      </w:r>
    </w:p>
    <w:p w:rsidR="00977949" w:rsidRPr="005142A7" w:rsidRDefault="00977949" w:rsidP="00977949">
      <w:pPr>
        <w:shd w:val="clear" w:color="auto" w:fill="FFFFFF"/>
        <w:jc w:val="both"/>
        <w:rPr>
          <w:rFonts w:ascii="Times New Roman" w:hAnsi="Times New Roman" w:cs="Times New Roman"/>
        </w:rPr>
      </w:pPr>
      <w:bookmarkStart w:id="52" w:name="bookmark65"/>
      <w:r w:rsidRPr="005142A7">
        <w:rPr>
          <w:rFonts w:ascii="Times New Roman" w:hAnsi="Times New Roman" w:cs="Times New Roman"/>
        </w:rPr>
        <w:t>G</w:t>
      </w:r>
      <w:bookmarkEnd w:id="52"/>
      <w:r w:rsidRPr="005142A7">
        <w:rPr>
          <w:rFonts w:ascii="Times New Roman" w:hAnsi="Times New Roman" w:cs="Times New Roman"/>
        </w:rPr>
        <w:t xml:space="preserve">age, P. (1994). A New Algorithm for Data Compression. </w:t>
      </w:r>
      <w:r w:rsidRPr="005142A7">
        <w:rPr>
          <w:rFonts w:ascii="Times New Roman" w:hAnsi="Times New Roman" w:cs="Times New Roman"/>
          <w:i/>
          <w:iCs/>
        </w:rPr>
        <w:t xml:space="preserve">The </w:t>
      </w:r>
      <w:r w:rsidRPr="005142A7">
        <w:rPr>
          <w:rFonts w:ascii="Times New Roman" w:hAnsi="Times New Roman" w:cs="Times New Roman"/>
          <w:i/>
          <w:iCs/>
          <w:lang w:val="da-DK"/>
        </w:rPr>
        <w:t xml:space="preserve">C </w:t>
      </w:r>
      <w:r w:rsidRPr="005142A7">
        <w:rPr>
          <w:rFonts w:ascii="Times New Roman" w:hAnsi="Times New Roman" w:cs="Times New Roman"/>
          <w:i/>
          <w:iCs/>
        </w:rPr>
        <w:t>Users Journal</w:t>
      </w:r>
      <w:r w:rsidRPr="005142A7">
        <w:rPr>
          <w:rFonts w:ascii="Times New Roman" w:hAnsi="Times New Roman" w:cs="Times New Roman"/>
        </w:rPr>
        <w:t xml:space="preserve">, </w:t>
      </w:r>
      <w:r w:rsidRPr="005142A7">
        <w:rPr>
          <w:rFonts w:ascii="Times New Roman" w:hAnsi="Times New Roman" w:cs="Times New Roman"/>
          <w:i/>
          <w:iCs/>
        </w:rPr>
        <w:t>12</w:t>
      </w:r>
      <w:r w:rsidRPr="005142A7">
        <w:rPr>
          <w:rFonts w:ascii="Times New Roman" w:hAnsi="Times New Roman" w:cs="Times New Roman"/>
        </w:rPr>
        <w:t>(2), 23–38.</w:t>
      </w:r>
    </w:p>
    <w:p w:rsidR="00977949" w:rsidRPr="005142A7" w:rsidDel="00805EEB" w:rsidRDefault="00977949" w:rsidP="00977949">
      <w:pPr>
        <w:shd w:val="clear" w:color="auto" w:fill="FFFFFF"/>
        <w:jc w:val="both"/>
        <w:rPr>
          <w:del w:id="53" w:author="BPP" w:date="2024-11-08T16:09:00Z"/>
          <w:rFonts w:ascii="Times New Roman" w:hAnsi="Times New Roman" w:cs="Times New Roman"/>
        </w:rPr>
      </w:pPr>
      <w:bookmarkStart w:id="54" w:name="bookmark66"/>
      <w:r w:rsidRPr="005142A7">
        <w:rPr>
          <w:rFonts w:ascii="Times New Roman" w:hAnsi="Times New Roman" w:cs="Times New Roman"/>
          <w:lang w:val="fr-FR"/>
        </w:rPr>
        <w:t>G</w:t>
      </w:r>
      <w:bookmarkEnd w:id="54"/>
      <w:r w:rsidRPr="005142A7">
        <w:rPr>
          <w:rFonts w:ascii="Times New Roman" w:hAnsi="Times New Roman" w:cs="Times New Roman"/>
          <w:lang w:val="fr-FR"/>
        </w:rPr>
        <w:t xml:space="preserve">ers, </w:t>
      </w:r>
      <w:r w:rsidRPr="005142A7">
        <w:rPr>
          <w:rFonts w:ascii="Times New Roman" w:hAnsi="Times New Roman" w:cs="Times New Roman"/>
          <w:lang w:val="da-DK"/>
        </w:rPr>
        <w:t xml:space="preserve">F. </w:t>
      </w:r>
      <w:r w:rsidRPr="005142A7">
        <w:rPr>
          <w:rFonts w:ascii="Times New Roman" w:hAnsi="Times New Roman" w:cs="Times New Roman"/>
        </w:rPr>
        <w:t xml:space="preserve">A., Schmidhuber, </w:t>
      </w:r>
      <w:r w:rsidRPr="005142A7">
        <w:rPr>
          <w:rFonts w:ascii="Times New Roman" w:hAnsi="Times New Roman" w:cs="Times New Roman"/>
          <w:lang w:val="da-DK"/>
        </w:rPr>
        <w:t xml:space="preserve">J. </w:t>
      </w:r>
      <w:r w:rsidRPr="005142A7">
        <w:rPr>
          <w:rFonts w:ascii="Times New Roman" w:hAnsi="Times New Roman" w:cs="Times New Roman"/>
        </w:rPr>
        <w:t xml:space="preserve">A., and Cummins, </w:t>
      </w:r>
      <w:r w:rsidRPr="005142A7">
        <w:rPr>
          <w:rFonts w:ascii="Times New Roman" w:hAnsi="Times New Roman" w:cs="Times New Roman"/>
          <w:lang w:val="da-DK"/>
        </w:rPr>
        <w:t xml:space="preserve">F. </w:t>
      </w:r>
      <w:r w:rsidRPr="005142A7">
        <w:rPr>
          <w:rFonts w:ascii="Times New Roman" w:hAnsi="Times New Roman" w:cs="Times New Roman"/>
        </w:rPr>
        <w:t xml:space="preserve">A. (2000). Learning to forget: Continual prediction with lstm. </w:t>
      </w:r>
      <w:r w:rsidRPr="005142A7">
        <w:rPr>
          <w:rFonts w:ascii="Times New Roman" w:hAnsi="Times New Roman" w:cs="Times New Roman"/>
          <w:i/>
          <w:iCs/>
        </w:rPr>
        <w:t>Neural Comput.</w:t>
      </w:r>
      <w:r w:rsidRPr="005142A7">
        <w:rPr>
          <w:rFonts w:ascii="Times New Roman" w:hAnsi="Times New Roman" w:cs="Times New Roman"/>
        </w:rPr>
        <w:t xml:space="preserve">, </w:t>
      </w:r>
      <w:r w:rsidRPr="005142A7">
        <w:rPr>
          <w:rFonts w:ascii="Times New Roman" w:hAnsi="Times New Roman" w:cs="Times New Roman"/>
          <w:i/>
          <w:iCs/>
        </w:rPr>
        <w:t>12</w:t>
      </w:r>
      <w:r w:rsidRPr="005142A7">
        <w:rPr>
          <w:rFonts w:ascii="Times New Roman" w:hAnsi="Times New Roman" w:cs="Times New Roman"/>
        </w:rPr>
        <w:t>(10), 2451–2471.</w:t>
      </w:r>
      <w:r w:rsidRPr="005142A7">
        <w:rPr>
          <w:rFonts w:ascii="Times New Roman" w:hAnsi="Times New Roman" w:cs="Times New Roman"/>
        </w:rPr>
        <w:br/>
      </w:r>
    </w:p>
    <w:bookmarkEnd w:id="48"/>
    <w:p w:rsidR="00977949" w:rsidRDefault="00977949" w:rsidP="00977949">
      <w:pPr>
        <w:shd w:val="clear" w:color="auto" w:fill="FFFFFF"/>
        <w:jc w:val="both"/>
        <w:rPr>
          <w:rFonts w:ascii="Times New Roman" w:hAnsi="Times New Roman" w:cs="Times New Roman"/>
        </w:rPr>
      </w:pPr>
    </w:p>
    <w:p w:rsidR="00AF7538" w:rsidRDefault="00AF7538"/>
    <w:sectPr w:rsidR="00AF7538" w:rsidSect="006F4757">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45E52" w:rsidRDefault="00A45E52" w:rsidP="00977949">
      <w:pPr>
        <w:spacing w:after="0" w:line="240" w:lineRule="auto"/>
      </w:pPr>
      <w:r>
        <w:separator/>
      </w:r>
    </w:p>
  </w:endnote>
  <w:endnote w:type="continuationSeparator" w:id="1">
    <w:p w:rsidR="00A45E52" w:rsidRDefault="00A45E52" w:rsidP="009779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NotoSansDevanagari-Regular">
    <w:altName w:val="Calibri"/>
    <w:panose1 w:val="00000000000000000000"/>
    <w:charset w:val="00"/>
    <w:family w:val="auto"/>
    <w:notTrueType/>
    <w:pitch w:val="default"/>
    <w:sig w:usb0="00000003" w:usb1="00000000" w:usb2="00000000" w:usb3="00000000" w:csb0="00000001" w:csb1="00000000"/>
  </w:font>
  <w:font w:name="LMRoman12-Regular-Identity-H">
    <w:altName w:val="Times New Roman"/>
    <w:panose1 w:val="00000000000000000000"/>
    <w:charset w:val="00"/>
    <w:family w:val="roman"/>
    <w:notTrueType/>
    <w:pitch w:val="default"/>
    <w:sig w:usb0="00000000" w:usb1="00000000" w:usb2="00000000" w:usb3="00000000" w:csb0="00000000" w:csb1="00000000"/>
  </w:font>
  <w:font w:name="Arial Unicode MS">
    <w:panose1 w:val="020B0604020202020204"/>
    <w:charset w:val="80"/>
    <w:family w:val="swiss"/>
    <w:pitch w:val="variable"/>
    <w:sig w:usb0="F7FFAFFF" w:usb1="E9DFFFFF" w:usb2="0000003F" w:usb3="00000000" w:csb0="003F01FF" w:csb1="00000000"/>
  </w:font>
  <w:font w:name="Nirmala UI">
    <w:panose1 w:val="020B0502040204020203"/>
    <w:charset w:val="00"/>
    <w:family w:val="swiss"/>
    <w:pitch w:val="variable"/>
    <w:sig w:usb0="80FF8023" w:usb1="0200004A" w:usb2="00000200" w:usb3="00000000" w:csb0="00000001" w:csb1="00000000"/>
  </w:font>
  <w:font w:name="Liberation Mono">
    <w:altName w:val="Calibri"/>
    <w:charset w:val="00"/>
    <w:family w:val="modern"/>
    <w:pitch w:val="fixed"/>
    <w:sig w:usb0="E0000AFF" w:usb1="400078FF" w:usb2="00000001" w:usb3="00000000" w:csb0="000001BF" w:csb1="00000000"/>
  </w:font>
  <w:font w:name="Mangal">
    <w:panose1 w:val="00000400000000000000"/>
    <w:charset w:val="01"/>
    <w:family w:val="roman"/>
    <w:notTrueType/>
    <w:pitch w:val="variable"/>
    <w:sig w:usb0="00002000" w:usb1="00000000" w:usb2="00000000" w:usb3="00000000" w:csb0="00000000" w:csb1="00000000"/>
  </w:font>
  <w:font w:name="Leelawadee UI Semilight">
    <w:panose1 w:val="020B0402040204020203"/>
    <w:charset w:val="00"/>
    <w:family w:val="swiss"/>
    <w:pitch w:val="variable"/>
    <w:sig w:usb0="A3000003" w:usb1="00000000" w:usb2="00010000" w:usb3="00000000" w:csb0="00010101" w:csb1="00000000"/>
  </w:font>
  <w:font w:name="LMSans10-Regular-Identity-H">
    <w:altName w:val="Times New Roman"/>
    <w:panose1 w:val="00000000000000000000"/>
    <w:charset w:val="00"/>
    <w:family w:val="roman"/>
    <w:notTrueType/>
    <w:pitch w:val="default"/>
    <w:sig w:usb0="00000000" w:usb1="00000000" w:usb2="00000000" w:usb3="00000000" w:csb0="0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45E52" w:rsidRDefault="00A45E52" w:rsidP="00977949">
      <w:pPr>
        <w:spacing w:after="0" w:line="240" w:lineRule="auto"/>
      </w:pPr>
      <w:r>
        <w:separator/>
      </w:r>
    </w:p>
  </w:footnote>
  <w:footnote w:type="continuationSeparator" w:id="1">
    <w:p w:rsidR="00A45E52" w:rsidRDefault="00A45E52" w:rsidP="00977949">
      <w:pPr>
        <w:spacing w:after="0" w:line="240" w:lineRule="auto"/>
      </w:pPr>
      <w:r>
        <w:continuationSeparator/>
      </w:r>
    </w:p>
  </w:footnote>
  <w:footnote w:id="2">
    <w:p w:rsidR="00977949" w:rsidRDefault="00977949" w:rsidP="00977949">
      <w:pPr>
        <w:pStyle w:val="FootnoteText"/>
      </w:pPr>
      <w:r>
        <w:rPr>
          <w:rStyle w:val="FootnoteReference"/>
        </w:rPr>
        <w:footnoteRef/>
      </w:r>
      <w:r>
        <w:t xml:space="preserve"> </w:t>
      </w:r>
      <w:r w:rsidRPr="00E90E51">
        <w:rPr>
          <w:rFonts w:ascii="Times New Roman" w:hAnsi="Times New Roman" w:cs="Times New Roman"/>
        </w:rPr>
        <w:t>https://www.ling.upenn.edu/courses/Fall_2003/ling001/penn_treebank_pos.html</w:t>
      </w:r>
    </w:p>
  </w:footnote>
  <w:footnote w:id="3">
    <w:p w:rsidR="00977949" w:rsidRDefault="00977949" w:rsidP="00977949">
      <w:pPr>
        <w:pStyle w:val="FootnoteText"/>
      </w:pPr>
      <w:r>
        <w:rPr>
          <w:rStyle w:val="FootnoteReference"/>
        </w:rPr>
        <w:footnoteRef/>
      </w:r>
      <w:r>
        <w:t xml:space="preserve"> </w:t>
      </w:r>
      <w:r w:rsidRPr="005A3B3A">
        <w:rPr>
          <w:rFonts w:ascii="Times New Roman" w:hAnsi="Times New Roman" w:cs="Times New Roman"/>
        </w:rPr>
        <w:t>https://huggingface.co/</w:t>
      </w:r>
    </w:p>
  </w:footnote>
  <w:footnote w:id="4">
    <w:p w:rsidR="00977949" w:rsidRDefault="00977949" w:rsidP="00977949">
      <w:pPr>
        <w:pStyle w:val="FootnoteText"/>
      </w:pPr>
      <w:r>
        <w:rPr>
          <w:rStyle w:val="FootnoteReference"/>
        </w:rPr>
        <w:footnoteRef/>
      </w:r>
      <w:r>
        <w:t xml:space="preserve"> </w:t>
      </w:r>
      <w:r w:rsidRPr="00181B54">
        <w:rPr>
          <w:rFonts w:ascii="Times New Roman" w:hAnsi="Times New Roman" w:cs="Times New Roman"/>
        </w:rPr>
        <w:t>https://tartarus.org/martin/PorterStemmer/</w:t>
      </w:r>
    </w:p>
  </w:footnote>
  <w:footnote w:id="5">
    <w:p w:rsidR="00977949" w:rsidRDefault="00977949" w:rsidP="00977949">
      <w:pPr>
        <w:pStyle w:val="FootnoteText"/>
      </w:pPr>
      <w:r>
        <w:rPr>
          <w:rStyle w:val="FootnoteReference"/>
        </w:rPr>
        <w:footnoteRef/>
      </w:r>
      <w:r>
        <w:t xml:space="preserve"> </w:t>
      </w:r>
      <w:r w:rsidRPr="00181B54">
        <w:rPr>
          <w:rFonts w:ascii="Times New Roman" w:hAnsi="Times New Roman" w:cs="Times New Roman"/>
        </w:rPr>
        <w:t>https://snowballstem.org/</w:t>
      </w:r>
    </w:p>
  </w:footnote>
  <w:footnote w:id="6">
    <w:p w:rsidR="00977949" w:rsidRDefault="00977949" w:rsidP="00977949">
      <w:pPr>
        <w:pStyle w:val="FootnoteText"/>
      </w:pPr>
      <w:r>
        <w:rPr>
          <w:rStyle w:val="FootnoteReference"/>
        </w:rPr>
        <w:footnoteRef/>
      </w:r>
      <w:r>
        <w:t xml:space="preserve"> </w:t>
      </w:r>
      <w:r w:rsidRPr="00923028">
        <w:rPr>
          <w:rFonts w:ascii="Times New Roman" w:hAnsi="Times New Roman" w:cs="Times New Roman"/>
        </w:rPr>
        <w:t>https://darenr.github.io/afinn/</w:t>
      </w:r>
    </w:p>
  </w:footnote>
  <w:footnote w:id="7">
    <w:p w:rsidR="00977949" w:rsidRDefault="00977949" w:rsidP="00977949">
      <w:pPr>
        <w:pStyle w:val="FootnoteText"/>
      </w:pPr>
      <w:r>
        <w:rPr>
          <w:rStyle w:val="FootnoteReference"/>
        </w:rPr>
        <w:footnoteRef/>
      </w:r>
      <w:r>
        <w:t xml:space="preserve"> </w:t>
      </w:r>
      <w:r w:rsidRPr="00923028">
        <w:rPr>
          <w:rFonts w:ascii="Times New Roman" w:hAnsi="Times New Roman" w:cs="Times New Roman"/>
        </w:rPr>
        <w:t>https://www.nltk.org/api/nltk.corpus.reader.sentiwordnet.html</w:t>
      </w:r>
    </w:p>
  </w:footnote>
  <w:footnote w:id="8">
    <w:p w:rsidR="00977949" w:rsidRDefault="00977949" w:rsidP="00977949">
      <w:pPr>
        <w:pStyle w:val="FootnoteText"/>
      </w:pPr>
      <w:r>
        <w:rPr>
          <w:rStyle w:val="FootnoteReference"/>
        </w:rPr>
        <w:footnoteRef/>
      </w:r>
      <w:r>
        <w:t xml:space="preserve"> </w:t>
      </w:r>
      <w:r w:rsidRPr="00923028">
        <w:rPr>
          <w:rFonts w:ascii="Times New Roman" w:hAnsi="Times New Roman" w:cs="Times New Roman"/>
        </w:rPr>
        <w:t>https://saifmohammad.com/WebPages/NRC-Emotion-Lexicon.htm</w:t>
      </w:r>
    </w:p>
  </w:footnote>
  <w:footnote w:id="9">
    <w:p w:rsidR="00977949" w:rsidRDefault="00977949" w:rsidP="00977949">
      <w:pPr>
        <w:pStyle w:val="FootnoteText"/>
      </w:pPr>
      <w:r>
        <w:rPr>
          <w:rStyle w:val="FootnoteReference"/>
        </w:rPr>
        <w:footnoteRef/>
      </w:r>
      <w:r>
        <w:t xml:space="preserve"> </w:t>
      </w:r>
      <w:r w:rsidRPr="00923028">
        <w:rPr>
          <w:rFonts w:ascii="Times New Roman" w:hAnsi="Times New Roman" w:cs="Times New Roman"/>
        </w:rPr>
        <w:t>https://propbank.github.io/</w:t>
      </w:r>
    </w:p>
  </w:footnote>
  <w:footnote w:id="10">
    <w:p w:rsidR="00977949" w:rsidRDefault="00977949" w:rsidP="00977949">
      <w:pPr>
        <w:pStyle w:val="FootnoteText"/>
      </w:pPr>
      <w:r>
        <w:rPr>
          <w:rStyle w:val="FootnoteReference"/>
        </w:rPr>
        <w:footnoteRef/>
      </w:r>
      <w:r>
        <w:t xml:space="preserve"> </w:t>
      </w:r>
      <w:r w:rsidRPr="006558AD">
        <w:rPr>
          <w:rFonts w:ascii="Times New Roman" w:hAnsi="Times New Roman" w:cs="Times New Roman"/>
        </w:rPr>
        <w:t xml:space="preserve">The squared L2 norm (i.e., </w:t>
      </w:r>
      <w:r w:rsidRPr="001B1B05">
        <w:rPr>
          <w:rFonts w:ascii="Times New Roman" w:hAnsi="Times New Roman" w:cs="Times New Roman"/>
          <w:position w:val="-12"/>
        </w:rPr>
        <w:object w:dxaOrig="4320" w:dyaOrig="4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114.6pt;height:19pt" o:ole="">
            <v:imagedata r:id="rId1" o:title=""/>
          </v:shape>
          <o:OLEObject Type="Embed" ProgID="Equation.DSMT4" ShapeID="_x0000_i1032" DrawAspect="Content" ObjectID="_1797245893" r:id="rId2"/>
        </w:object>
      </w:r>
      <w:r>
        <w:rPr>
          <w:rFonts w:ascii="Times New Roman" w:hAnsi="Times New Roman" w:cs="Times New Roman"/>
        </w:rPr>
        <w:t xml:space="preserve"> is </w:t>
      </w:r>
      <w:r w:rsidRPr="006558AD">
        <w:rPr>
          <w:rFonts w:ascii="Times New Roman" w:hAnsi="Times New Roman" w:cs="Times New Roman"/>
        </w:rPr>
        <w:t>often used in optimi</w:t>
      </w:r>
      <w:r>
        <w:rPr>
          <w:rFonts w:ascii="Times New Roman" w:hAnsi="Times New Roman" w:cs="Times New Roman"/>
        </w:rPr>
        <w:t>s</w:t>
      </w:r>
      <w:r w:rsidRPr="006558AD">
        <w:rPr>
          <w:rFonts w:ascii="Times New Roman" w:hAnsi="Times New Roman" w:cs="Times New Roman"/>
        </w:rPr>
        <w:t>ation problems because it</w:t>
      </w:r>
      <w:r>
        <w:rPr>
          <w:rFonts w:ascii="Times New Roman" w:hAnsi="Times New Roman" w:cs="Times New Roman"/>
        </w:rPr>
        <w:t xml:space="preserve"> </w:t>
      </w:r>
      <w:r w:rsidRPr="006558AD">
        <w:rPr>
          <w:rFonts w:ascii="Times New Roman" w:hAnsi="Times New Roman" w:cs="Times New Roman"/>
        </w:rPr>
        <w:t>avoids the computational cost of the square root while still preserving the essential properties of the norm, like magnitude comparison.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6C25E6"/>
    <w:multiLevelType w:val="multilevel"/>
    <w:tmpl w:val="5040F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185106"/>
    <w:multiLevelType w:val="singleLevel"/>
    <w:tmpl w:val="56743838"/>
    <w:lvl w:ilvl="0">
      <w:start w:val="1"/>
      <w:numFmt w:val="decimal"/>
      <w:lvlText w:val="%1."/>
      <w:legacy w:legacy="1" w:legacySpace="0" w:legacyIndent="264"/>
      <w:lvlJc w:val="left"/>
      <w:rPr>
        <w:rFonts w:ascii="Arial" w:hAnsi="Arial" w:cs="Arial" w:hint="default"/>
      </w:rPr>
    </w:lvl>
  </w:abstractNum>
  <w:abstractNum w:abstractNumId="2">
    <w:nsid w:val="12FF05EF"/>
    <w:multiLevelType w:val="hybridMultilevel"/>
    <w:tmpl w:val="B3403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7BF27D5"/>
    <w:multiLevelType w:val="singleLevel"/>
    <w:tmpl w:val="C6E866FA"/>
    <w:lvl w:ilvl="0">
      <w:start w:val="1"/>
      <w:numFmt w:val="decimal"/>
      <w:lvlText w:val="%1."/>
      <w:legacy w:legacy="1" w:legacySpace="0" w:legacyIndent="283"/>
      <w:lvlJc w:val="left"/>
      <w:rPr>
        <w:rFonts w:ascii="Arial" w:hAnsi="Arial" w:cs="Arial" w:hint="default"/>
      </w:rPr>
    </w:lvl>
  </w:abstractNum>
  <w:abstractNum w:abstractNumId="4">
    <w:nsid w:val="20230E95"/>
    <w:multiLevelType w:val="hybridMultilevel"/>
    <w:tmpl w:val="333CF3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466E56"/>
    <w:multiLevelType w:val="singleLevel"/>
    <w:tmpl w:val="2FB6DBFE"/>
    <w:lvl w:ilvl="0">
      <w:start w:val="1"/>
      <w:numFmt w:val="decimal"/>
      <w:lvlText w:val="%1."/>
      <w:legacy w:legacy="1" w:legacySpace="0" w:legacyIndent="298"/>
      <w:lvlJc w:val="left"/>
      <w:rPr>
        <w:rFonts w:ascii="Arial" w:hAnsi="Arial" w:cs="Arial" w:hint="default"/>
      </w:rPr>
    </w:lvl>
  </w:abstractNum>
  <w:abstractNum w:abstractNumId="6">
    <w:nsid w:val="241043F8"/>
    <w:multiLevelType w:val="singleLevel"/>
    <w:tmpl w:val="A1FCE676"/>
    <w:lvl w:ilvl="0">
      <w:start w:val="1"/>
      <w:numFmt w:val="lowerLetter"/>
      <w:lvlText w:val="(%1)"/>
      <w:legacy w:legacy="1" w:legacySpace="0" w:legacyIndent="408"/>
      <w:lvlJc w:val="left"/>
      <w:rPr>
        <w:rFonts w:ascii="Arial" w:hAnsi="Arial" w:cs="Arial" w:hint="default"/>
      </w:rPr>
    </w:lvl>
  </w:abstractNum>
  <w:abstractNum w:abstractNumId="7">
    <w:nsid w:val="27657691"/>
    <w:multiLevelType w:val="multilevel"/>
    <w:tmpl w:val="F09C3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134907"/>
    <w:multiLevelType w:val="multilevel"/>
    <w:tmpl w:val="9A3E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16D510C"/>
    <w:multiLevelType w:val="multilevel"/>
    <w:tmpl w:val="62D0423C"/>
    <w:lvl w:ilvl="0">
      <w:start w:val="1"/>
      <w:numFmt w:val="decimal"/>
      <w:lvlText w:val="%1."/>
      <w:lvlJc w:val="left"/>
      <w:pPr>
        <w:tabs>
          <w:tab w:val="num" w:pos="720"/>
        </w:tabs>
        <w:ind w:left="720" w:hanging="360"/>
      </w:pPr>
      <w:rPr>
        <w:b/>
        <w:bCs/>
      </w:rPr>
    </w:lvl>
    <w:lvl w:ilvl="1">
      <w:start w:val="1"/>
      <w:numFmt w:val="bullet"/>
      <w:lvlText w:val="o"/>
      <w:lvlJc w:val="left"/>
      <w:pPr>
        <w:tabs>
          <w:tab w:val="num" w:pos="1070"/>
        </w:tabs>
        <w:ind w:left="107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9B3D4F"/>
    <w:multiLevelType w:val="hybridMultilevel"/>
    <w:tmpl w:val="6B749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0AA0A54"/>
    <w:multiLevelType w:val="hybridMultilevel"/>
    <w:tmpl w:val="F8C2E0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1C6CA2"/>
    <w:multiLevelType w:val="hybridMultilevel"/>
    <w:tmpl w:val="A3F20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FD019E5"/>
    <w:multiLevelType w:val="multilevel"/>
    <w:tmpl w:val="25242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363424A"/>
    <w:multiLevelType w:val="multilevel"/>
    <w:tmpl w:val="818EA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4285788"/>
    <w:multiLevelType w:val="singleLevel"/>
    <w:tmpl w:val="5FC813A2"/>
    <w:lvl w:ilvl="0">
      <w:start w:val="1"/>
      <w:numFmt w:val="decimal"/>
      <w:lvlText w:val="%1."/>
      <w:legacy w:legacy="1" w:legacySpace="0" w:legacyIndent="292"/>
      <w:lvlJc w:val="left"/>
      <w:rPr>
        <w:rFonts w:ascii="Times New Roman" w:hAnsi="Times New Roman" w:cs="Times New Roman" w:hint="default"/>
      </w:rPr>
    </w:lvl>
  </w:abstractNum>
  <w:abstractNum w:abstractNumId="16">
    <w:nsid w:val="573A185E"/>
    <w:multiLevelType w:val="multilevel"/>
    <w:tmpl w:val="28E67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BA876EF"/>
    <w:multiLevelType w:val="multilevel"/>
    <w:tmpl w:val="26BC6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6FA50A2"/>
    <w:multiLevelType w:val="hybridMultilevel"/>
    <w:tmpl w:val="4D3AF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7"/>
  </w:num>
  <w:num w:numId="4">
    <w:abstractNumId w:val="16"/>
  </w:num>
  <w:num w:numId="5">
    <w:abstractNumId w:val="13"/>
  </w:num>
  <w:num w:numId="6">
    <w:abstractNumId w:val="8"/>
  </w:num>
  <w:num w:numId="7">
    <w:abstractNumId w:val="7"/>
  </w:num>
  <w:num w:numId="8">
    <w:abstractNumId w:val="14"/>
  </w:num>
  <w:num w:numId="9">
    <w:abstractNumId w:val="5"/>
  </w:num>
  <w:num w:numId="10">
    <w:abstractNumId w:val="3"/>
  </w:num>
  <w:num w:numId="11">
    <w:abstractNumId w:val="1"/>
  </w:num>
  <w:num w:numId="12">
    <w:abstractNumId w:val="6"/>
  </w:num>
  <w:num w:numId="13">
    <w:abstractNumId w:val="15"/>
  </w:num>
  <w:num w:numId="14">
    <w:abstractNumId w:val="15"/>
    <w:lvlOverride w:ilvl="0">
      <w:lvl w:ilvl="0">
        <w:start w:val="3"/>
        <w:numFmt w:val="decimal"/>
        <w:lvlText w:val="%1."/>
        <w:legacy w:legacy="1" w:legacySpace="0" w:legacyIndent="283"/>
        <w:lvlJc w:val="left"/>
        <w:rPr>
          <w:rFonts w:ascii="Times New Roman" w:hAnsi="Times New Roman" w:cs="Times New Roman" w:hint="default"/>
        </w:rPr>
      </w:lvl>
    </w:lvlOverride>
  </w:num>
  <w:num w:numId="15">
    <w:abstractNumId w:val="2"/>
  </w:num>
  <w:num w:numId="16">
    <w:abstractNumId w:val="10"/>
  </w:num>
  <w:num w:numId="17">
    <w:abstractNumId w:val="18"/>
  </w:num>
  <w:num w:numId="18">
    <w:abstractNumId w:val="12"/>
  </w:num>
  <w:num w:numId="19">
    <w:abstractNumId w:val="4"/>
  </w:num>
  <w:num w:numId="20">
    <w:abstractNumId w:val="11"/>
  </w:num>
  <w:numIdMacAtCleanup w:val="2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footnotePr>
    <w:footnote w:id="0"/>
    <w:footnote w:id="1"/>
  </w:footnotePr>
  <w:endnotePr>
    <w:endnote w:id="0"/>
    <w:endnote w:id="1"/>
  </w:endnotePr>
  <w:compat/>
  <w:rsids>
    <w:rsidRoot w:val="00977949"/>
    <w:rsid w:val="0060328D"/>
    <w:rsid w:val="00977949"/>
    <w:rsid w:val="00A45E52"/>
    <w:rsid w:val="00AF7538"/>
    <w:rsid w:val="00C30589"/>
    <w:rsid w:val="00E824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94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TDisplayEquation">
    <w:name w:val="MTDisplayEquation"/>
    <w:basedOn w:val="Normal"/>
    <w:next w:val="Normal"/>
    <w:link w:val="MTDisplayEquationChar"/>
    <w:rsid w:val="00977949"/>
    <w:pPr>
      <w:widowControl w:val="0"/>
      <w:shd w:val="clear" w:color="auto" w:fill="FFFFFF"/>
      <w:tabs>
        <w:tab w:val="center" w:pos="4680"/>
        <w:tab w:val="right" w:pos="9360"/>
      </w:tabs>
      <w:autoSpaceDE w:val="0"/>
      <w:autoSpaceDN w:val="0"/>
      <w:adjustRightInd w:val="0"/>
      <w:spacing w:after="0" w:line="240" w:lineRule="auto"/>
      <w:jc w:val="both"/>
    </w:pPr>
    <w:rPr>
      <w:rFonts w:ascii="Times New Roman" w:eastAsia="Times New Roman" w:hAnsi="Times New Roman" w:cs="Times New Roman"/>
      <w:sz w:val="20"/>
      <w:szCs w:val="20"/>
      <w:lang w:val="en-GB"/>
    </w:rPr>
  </w:style>
  <w:style w:type="character" w:customStyle="1" w:styleId="MTDisplayEquationChar">
    <w:name w:val="MTDisplayEquation Char"/>
    <w:link w:val="MTDisplayEquation"/>
    <w:rsid w:val="00977949"/>
    <w:rPr>
      <w:rFonts w:ascii="Times New Roman" w:eastAsia="Times New Roman" w:hAnsi="Times New Roman" w:cs="Times New Roman"/>
      <w:sz w:val="20"/>
      <w:szCs w:val="20"/>
      <w:shd w:val="clear" w:color="auto" w:fill="FFFFFF"/>
      <w:lang w:val="en-GB"/>
    </w:rPr>
  </w:style>
  <w:style w:type="character" w:styleId="Hyperlink">
    <w:name w:val="Hyperlink"/>
    <w:uiPriority w:val="99"/>
    <w:unhideWhenUsed/>
    <w:rsid w:val="00977949"/>
    <w:rPr>
      <w:color w:val="0000FF"/>
      <w:u w:val="single"/>
    </w:rPr>
  </w:style>
  <w:style w:type="character" w:styleId="FootnoteReference">
    <w:name w:val="footnote reference"/>
    <w:uiPriority w:val="99"/>
    <w:semiHidden/>
    <w:unhideWhenUsed/>
    <w:rsid w:val="00977949"/>
    <w:rPr>
      <w:vertAlign w:val="superscript"/>
    </w:rPr>
  </w:style>
  <w:style w:type="paragraph" w:styleId="FootnoteText">
    <w:name w:val="footnote text"/>
    <w:basedOn w:val="Normal"/>
    <w:link w:val="FootnoteTextChar"/>
    <w:uiPriority w:val="99"/>
    <w:semiHidden/>
    <w:unhideWhenUsed/>
    <w:rsid w:val="00977949"/>
    <w:pPr>
      <w:widowControl w:val="0"/>
      <w:autoSpaceDE w:val="0"/>
      <w:autoSpaceDN w:val="0"/>
      <w:adjustRightInd w:val="0"/>
      <w:spacing w:after="0" w:line="240" w:lineRule="auto"/>
    </w:pPr>
    <w:rPr>
      <w:rFonts w:ascii="Arial" w:eastAsia="Times New Roman" w:hAnsi="Arial" w:cs="Arial"/>
      <w:sz w:val="20"/>
      <w:szCs w:val="20"/>
      <w:lang w:val="en-GB"/>
    </w:rPr>
  </w:style>
  <w:style w:type="character" w:customStyle="1" w:styleId="FootnoteTextChar">
    <w:name w:val="Footnote Text Char"/>
    <w:basedOn w:val="DefaultParagraphFont"/>
    <w:link w:val="FootnoteText"/>
    <w:uiPriority w:val="99"/>
    <w:semiHidden/>
    <w:rsid w:val="00977949"/>
    <w:rPr>
      <w:rFonts w:ascii="Arial" w:eastAsia="Times New Roman" w:hAnsi="Arial" w:cs="Arial"/>
      <w:sz w:val="20"/>
      <w:szCs w:val="20"/>
      <w:lang w:val="en-GB"/>
    </w:rPr>
  </w:style>
  <w:style w:type="paragraph" w:styleId="Revision">
    <w:name w:val="Revision"/>
    <w:hidden/>
    <w:uiPriority w:val="99"/>
    <w:semiHidden/>
    <w:rsid w:val="00977949"/>
    <w:pPr>
      <w:spacing w:after="0" w:line="240" w:lineRule="auto"/>
    </w:pPr>
    <w:rPr>
      <w:rFonts w:ascii="Arial" w:eastAsia="Times New Roman" w:hAnsi="Arial" w:cs="Arial"/>
      <w:sz w:val="20"/>
      <w:szCs w:val="20"/>
    </w:rPr>
  </w:style>
  <w:style w:type="character" w:styleId="CommentReference">
    <w:name w:val="annotation reference"/>
    <w:uiPriority w:val="99"/>
    <w:semiHidden/>
    <w:unhideWhenUsed/>
    <w:rsid w:val="00977949"/>
    <w:rPr>
      <w:sz w:val="16"/>
      <w:szCs w:val="16"/>
    </w:rPr>
  </w:style>
  <w:style w:type="paragraph" w:styleId="CommentText">
    <w:name w:val="annotation text"/>
    <w:basedOn w:val="Normal"/>
    <w:link w:val="CommentTextChar"/>
    <w:uiPriority w:val="99"/>
    <w:unhideWhenUsed/>
    <w:rsid w:val="00977949"/>
    <w:pPr>
      <w:widowControl w:val="0"/>
      <w:autoSpaceDE w:val="0"/>
      <w:autoSpaceDN w:val="0"/>
      <w:adjustRightInd w:val="0"/>
      <w:spacing w:after="0" w:line="240" w:lineRule="auto"/>
    </w:pPr>
    <w:rPr>
      <w:rFonts w:ascii="Arial" w:eastAsia="Times New Roman" w:hAnsi="Arial" w:cs="Arial"/>
      <w:sz w:val="20"/>
      <w:szCs w:val="20"/>
      <w:lang w:val="en-GB"/>
    </w:rPr>
  </w:style>
  <w:style w:type="character" w:customStyle="1" w:styleId="CommentTextChar">
    <w:name w:val="Comment Text Char"/>
    <w:basedOn w:val="DefaultParagraphFont"/>
    <w:link w:val="CommentText"/>
    <w:uiPriority w:val="99"/>
    <w:rsid w:val="00977949"/>
    <w:rPr>
      <w:rFonts w:ascii="Arial" w:eastAsia="Times New Roman" w:hAnsi="Arial" w:cs="Arial"/>
      <w:sz w:val="20"/>
      <w:szCs w:val="20"/>
      <w:lang w:val="en-GB"/>
    </w:rPr>
  </w:style>
  <w:style w:type="paragraph" w:styleId="CommentSubject">
    <w:name w:val="annotation subject"/>
    <w:basedOn w:val="CommentText"/>
    <w:next w:val="CommentText"/>
    <w:link w:val="CommentSubjectChar"/>
    <w:uiPriority w:val="99"/>
    <w:semiHidden/>
    <w:unhideWhenUsed/>
    <w:rsid w:val="00977949"/>
    <w:rPr>
      <w:b/>
      <w:bCs/>
    </w:rPr>
  </w:style>
  <w:style w:type="character" w:customStyle="1" w:styleId="CommentSubjectChar">
    <w:name w:val="Comment Subject Char"/>
    <w:basedOn w:val="CommentTextChar"/>
    <w:link w:val="CommentSubject"/>
    <w:uiPriority w:val="99"/>
    <w:semiHidden/>
    <w:rsid w:val="00977949"/>
    <w:rPr>
      <w:b/>
      <w:bCs/>
    </w:rPr>
  </w:style>
  <w:style w:type="paragraph" w:styleId="BalloonText">
    <w:name w:val="Balloon Text"/>
    <w:basedOn w:val="Normal"/>
    <w:link w:val="BalloonTextChar"/>
    <w:uiPriority w:val="99"/>
    <w:semiHidden/>
    <w:unhideWhenUsed/>
    <w:rsid w:val="00977949"/>
    <w:pPr>
      <w:widowControl w:val="0"/>
      <w:autoSpaceDE w:val="0"/>
      <w:autoSpaceDN w:val="0"/>
      <w:adjustRightInd w:val="0"/>
      <w:spacing w:after="0" w:line="240" w:lineRule="auto"/>
    </w:pPr>
    <w:rPr>
      <w:rFonts w:ascii="Tahoma" w:eastAsia="Times New Roman" w:hAnsi="Tahoma" w:cs="Tahoma"/>
      <w:sz w:val="16"/>
      <w:szCs w:val="16"/>
      <w:lang w:val="en-GB"/>
    </w:rPr>
  </w:style>
  <w:style w:type="character" w:customStyle="1" w:styleId="BalloonTextChar">
    <w:name w:val="Balloon Text Char"/>
    <w:basedOn w:val="DefaultParagraphFont"/>
    <w:link w:val="BalloonText"/>
    <w:uiPriority w:val="99"/>
    <w:semiHidden/>
    <w:rsid w:val="00977949"/>
    <w:rPr>
      <w:rFonts w:ascii="Tahoma" w:eastAsia="Times New Roman" w:hAnsi="Tahoma" w:cs="Tahoma"/>
      <w:sz w:val="16"/>
      <w:szCs w:val="16"/>
      <w:lang w:val="en-GB"/>
    </w:rPr>
  </w:style>
  <w:style w:type="character" w:customStyle="1" w:styleId="fontstyle01">
    <w:name w:val="fontstyle01"/>
    <w:basedOn w:val="DefaultParagraphFont"/>
    <w:rsid w:val="00977949"/>
    <w:rPr>
      <w:rFonts w:ascii="NotoSansDevanagari-Regular" w:hAnsi="NotoSansDevanagari-Regular" w:hint="default"/>
      <w:b w:val="0"/>
      <w:bCs w:val="0"/>
      <w:i w:val="0"/>
      <w:iCs w:val="0"/>
      <w:color w:val="000000"/>
      <w:sz w:val="24"/>
      <w:szCs w:val="24"/>
    </w:rPr>
  </w:style>
  <w:style w:type="character" w:customStyle="1" w:styleId="fontstyle21">
    <w:name w:val="fontstyle21"/>
    <w:basedOn w:val="DefaultParagraphFont"/>
    <w:rsid w:val="00977949"/>
    <w:rPr>
      <w:rFonts w:ascii="LMRoman12-Regular-Identity-H" w:hAnsi="LMRoman12-Regular-Identity-H" w:hint="default"/>
      <w:b w:val="0"/>
      <w:bCs w:val="0"/>
      <w:i w:val="0"/>
      <w:iCs w:val="0"/>
      <w:color w:val="000000"/>
      <w:sz w:val="24"/>
      <w:szCs w:val="24"/>
    </w:rPr>
  </w:style>
  <w:style w:type="paragraph" w:styleId="ListParagraph">
    <w:name w:val="List Paragraph"/>
    <w:basedOn w:val="Normal"/>
    <w:uiPriority w:val="34"/>
    <w:qFormat/>
    <w:rsid w:val="00977949"/>
    <w:pPr>
      <w:widowControl w:val="0"/>
      <w:autoSpaceDE w:val="0"/>
      <w:autoSpaceDN w:val="0"/>
      <w:adjustRightInd w:val="0"/>
      <w:spacing w:after="0" w:line="240" w:lineRule="auto"/>
      <w:ind w:left="720"/>
    </w:pPr>
    <w:rPr>
      <w:rFonts w:ascii="Arial" w:eastAsia="Times New Roman" w:hAnsi="Arial" w:cs="Arial"/>
      <w:sz w:val="20"/>
      <w:szCs w:val="20"/>
      <w:lang w:val="en-GB"/>
    </w:rPr>
  </w:style>
  <w:style w:type="character" w:customStyle="1" w:styleId="UnresolvedMention">
    <w:name w:val="Unresolved Mention"/>
    <w:basedOn w:val="DefaultParagraphFont"/>
    <w:uiPriority w:val="99"/>
    <w:semiHidden/>
    <w:unhideWhenUsed/>
    <w:rsid w:val="00977949"/>
    <w:rPr>
      <w:color w:val="605E5C"/>
      <w:shd w:val="clear" w:color="auto" w:fill="E1DFDD"/>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7.wmf"/><Relationship Id="rId18" Type="http://schemas.openxmlformats.org/officeDocument/2006/relationships/image" Target="media/image12.wmf"/><Relationship Id="rId26" Type="http://schemas.openxmlformats.org/officeDocument/2006/relationships/image" Target="media/image20.wmf"/><Relationship Id="rId39" Type="http://schemas.openxmlformats.org/officeDocument/2006/relationships/image" Target="media/image33.wmf"/><Relationship Id="rId3" Type="http://schemas.openxmlformats.org/officeDocument/2006/relationships/settings" Target="settings.xml"/><Relationship Id="rId21" Type="http://schemas.openxmlformats.org/officeDocument/2006/relationships/image" Target="media/image15.wmf"/><Relationship Id="rId34" Type="http://schemas.openxmlformats.org/officeDocument/2006/relationships/image" Target="media/image28.wmf"/><Relationship Id="rId42" Type="http://schemas.openxmlformats.org/officeDocument/2006/relationships/image" Target="media/image36.wmf"/><Relationship Id="rId47" Type="http://schemas.openxmlformats.org/officeDocument/2006/relationships/image" Target="media/image41.wmf"/><Relationship Id="rId50" Type="http://schemas.openxmlformats.org/officeDocument/2006/relationships/image" Target="media/image45.wmf"/><Relationship Id="rId7" Type="http://schemas.openxmlformats.org/officeDocument/2006/relationships/image" Target="media/image1.wmf"/><Relationship Id="rId12" Type="http://schemas.openxmlformats.org/officeDocument/2006/relationships/image" Target="media/image6.wmf"/><Relationship Id="rId17" Type="http://schemas.openxmlformats.org/officeDocument/2006/relationships/image" Target="media/image11.wmf"/><Relationship Id="rId25" Type="http://schemas.openxmlformats.org/officeDocument/2006/relationships/image" Target="media/image19.wmf"/><Relationship Id="rId33" Type="http://schemas.openxmlformats.org/officeDocument/2006/relationships/image" Target="media/image27.wmf"/><Relationship Id="rId38" Type="http://schemas.openxmlformats.org/officeDocument/2006/relationships/image" Target="media/image32.wmf"/><Relationship Id="rId46" Type="http://schemas.openxmlformats.org/officeDocument/2006/relationships/image" Target="media/image40.wmf"/><Relationship Id="rId2" Type="http://schemas.openxmlformats.org/officeDocument/2006/relationships/styles" Target="styles.xml"/><Relationship Id="rId16" Type="http://schemas.openxmlformats.org/officeDocument/2006/relationships/image" Target="media/image10.wmf"/><Relationship Id="rId20" Type="http://schemas.openxmlformats.org/officeDocument/2006/relationships/image" Target="media/image14.wmf"/><Relationship Id="rId29" Type="http://schemas.openxmlformats.org/officeDocument/2006/relationships/image" Target="media/image23.wmf"/><Relationship Id="rId41" Type="http://schemas.openxmlformats.org/officeDocument/2006/relationships/image" Target="media/image35.wmf"/><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wmf"/><Relationship Id="rId24" Type="http://schemas.openxmlformats.org/officeDocument/2006/relationships/image" Target="media/image18.wmf"/><Relationship Id="rId32" Type="http://schemas.openxmlformats.org/officeDocument/2006/relationships/image" Target="media/image26.wmf"/><Relationship Id="rId37" Type="http://schemas.openxmlformats.org/officeDocument/2006/relationships/image" Target="media/image31.wmf"/><Relationship Id="rId40" Type="http://schemas.openxmlformats.org/officeDocument/2006/relationships/image" Target="media/image34.wmf"/><Relationship Id="rId45" Type="http://schemas.openxmlformats.org/officeDocument/2006/relationships/image" Target="media/image39.wmf"/><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wmf"/><Relationship Id="rId23" Type="http://schemas.openxmlformats.org/officeDocument/2006/relationships/image" Target="media/image17.wmf"/><Relationship Id="rId28" Type="http://schemas.openxmlformats.org/officeDocument/2006/relationships/image" Target="media/image22.wmf"/><Relationship Id="rId36" Type="http://schemas.openxmlformats.org/officeDocument/2006/relationships/image" Target="media/image30.wmf"/><Relationship Id="rId49" Type="http://schemas.openxmlformats.org/officeDocument/2006/relationships/image" Target="media/image44.wmf"/><Relationship Id="rId10" Type="http://schemas.openxmlformats.org/officeDocument/2006/relationships/image" Target="media/image4.wmf"/><Relationship Id="rId19" Type="http://schemas.openxmlformats.org/officeDocument/2006/relationships/image" Target="media/image13.wmf"/><Relationship Id="rId31" Type="http://schemas.openxmlformats.org/officeDocument/2006/relationships/image" Target="media/image25.wmf"/><Relationship Id="rId44" Type="http://schemas.openxmlformats.org/officeDocument/2006/relationships/image" Target="media/image38.wmf"/><Relationship Id="rId52" Type="http://schemas.openxmlformats.org/officeDocument/2006/relationships/hyperlink" Target="https://playground.tensorflow.org/" TargetMode="External"/><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8.wmf"/><Relationship Id="rId22" Type="http://schemas.openxmlformats.org/officeDocument/2006/relationships/image" Target="media/image16.wmf"/><Relationship Id="rId27" Type="http://schemas.openxmlformats.org/officeDocument/2006/relationships/image" Target="media/image21.wmf"/><Relationship Id="rId30" Type="http://schemas.openxmlformats.org/officeDocument/2006/relationships/image" Target="media/image24.wmf"/><Relationship Id="rId35" Type="http://schemas.openxmlformats.org/officeDocument/2006/relationships/image" Target="media/image29.wmf"/><Relationship Id="rId43" Type="http://schemas.openxmlformats.org/officeDocument/2006/relationships/image" Target="media/image37.wmf"/><Relationship Id="rId48" Type="http://schemas.openxmlformats.org/officeDocument/2006/relationships/image" Target="media/image42.wmf"/><Relationship Id="rId8" Type="http://schemas.openxmlformats.org/officeDocument/2006/relationships/image" Target="media/image2.wmf"/><Relationship Id="rId51" Type="http://schemas.openxmlformats.org/officeDocument/2006/relationships/hyperlink" Target="https://github.com/NiuTrans/ABigSurvey" TargetMode="External"/></Relationships>
</file>

<file path=word/_rels/footnotes.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4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TotalTime>
  <Pages>46</Pages>
  <Words>14563</Words>
  <Characters>83014</Characters>
  <Application>Microsoft Office Word</Application>
  <DocSecurity>0</DocSecurity>
  <Lines>691</Lines>
  <Paragraphs>194</Paragraphs>
  <ScaleCrop>false</ScaleCrop>
  <Company/>
  <LinksUpToDate>false</LinksUpToDate>
  <CharactersWithSpaces>97383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2025-01-01T07:26:00Z</dcterms:created>
  <dcterms:modified xsi:type="dcterms:W3CDTF">2025-01-01T08:42:00Z</dcterms:modified>
</cp:coreProperties>
</file>